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D8C3E" w14:textId="5AE0A219" w:rsidR="003D4410" w:rsidRDefault="00390EC7" w:rsidP="00390EC7">
      <w:pPr>
        <w:jc w:val="center"/>
        <w:rPr>
          <w:u w:val="single"/>
        </w:rPr>
      </w:pPr>
      <w:r>
        <w:rPr>
          <w:u w:val="single"/>
        </w:rPr>
        <w:t>Cape Hatteras</w:t>
      </w:r>
      <w:r w:rsidRPr="00390EC7">
        <w:rPr>
          <w:u w:val="single"/>
        </w:rPr>
        <w:t xml:space="preserve"> combined case study outline</w:t>
      </w:r>
    </w:p>
    <w:p w14:paraId="455C7589" w14:textId="54C0CF32" w:rsidR="00390EC7" w:rsidRPr="00253E81" w:rsidRDefault="00390EC7" w:rsidP="005F4E2D">
      <w:pPr>
        <w:jc w:val="center"/>
      </w:pPr>
      <w:r w:rsidRPr="00253E81">
        <w:t xml:space="preserve">Providers: </w:t>
      </w:r>
      <w:r w:rsidR="005F4E2D">
        <w:t>Duke University and Brandon Southall Associates</w:t>
      </w:r>
    </w:p>
    <w:p w14:paraId="0D11486F" w14:textId="2BE825F3" w:rsidR="00390EC7" w:rsidRPr="00253E81" w:rsidRDefault="00390EC7" w:rsidP="00390EC7">
      <w:pPr>
        <w:jc w:val="center"/>
      </w:pPr>
      <w:r w:rsidRPr="00253E81">
        <w:t xml:space="preserve">Priority Species: </w:t>
      </w:r>
      <w:r w:rsidR="00B97F0F">
        <w:t>Cuvier’s</w:t>
      </w:r>
      <w:r w:rsidRPr="00253E81">
        <w:t xml:space="preserve"> beaked whale, Short-finned pilot whale</w:t>
      </w:r>
    </w:p>
    <w:p w14:paraId="73F6D8AB" w14:textId="7ACACC86" w:rsidR="00390EC7" w:rsidRDefault="00390EC7" w:rsidP="00390EC7">
      <w:pPr>
        <w:jc w:val="center"/>
      </w:pPr>
      <w:r w:rsidRPr="00253E81">
        <w:t>Project years</w:t>
      </w:r>
      <w:r w:rsidR="00253E81">
        <w:t xml:space="preserve"> (with data on priority species)</w:t>
      </w:r>
      <w:r w:rsidRPr="00253E81">
        <w:t>: 2009-</w:t>
      </w:r>
      <w:r w:rsidR="0078097A">
        <w:t>Onogoing</w:t>
      </w:r>
    </w:p>
    <w:p w14:paraId="06D95FE6" w14:textId="0EA1B149" w:rsidR="008A3577" w:rsidRPr="008A3577" w:rsidRDefault="008A3577" w:rsidP="00A1031A">
      <w:pPr>
        <w:jc w:val="both"/>
        <w:rPr>
          <w:u w:val="single"/>
        </w:rPr>
      </w:pPr>
      <w:r w:rsidRPr="008A3577">
        <w:rPr>
          <w:u w:val="single"/>
        </w:rPr>
        <w:t>Intro</w:t>
      </w:r>
      <w:r w:rsidR="00D97890">
        <w:rPr>
          <w:u w:val="single"/>
        </w:rPr>
        <w:t>duction</w:t>
      </w:r>
    </w:p>
    <w:p w14:paraId="5B8167D1" w14:textId="51152006" w:rsidR="008A3577" w:rsidRDefault="008A3577" w:rsidP="00A1031A">
      <w:pPr>
        <w:jc w:val="both"/>
      </w:pPr>
      <w:r>
        <w:t>Originally the Baseline Monitoring Project, the Occurrence and Ecology Project and the Atlantic BRS Project represent</w:t>
      </w:r>
      <w:r w:rsidR="00D97890">
        <w:t>ed</w:t>
      </w:r>
      <w:r>
        <w:t xml:space="preserve"> three separate case studies for exploration under MSM4PCoD. </w:t>
      </w:r>
      <w:proofErr w:type="gramStart"/>
      <w:r>
        <w:t>However</w:t>
      </w:r>
      <w:proofErr w:type="gramEnd"/>
      <w:r>
        <w:t xml:space="preserve"> during the data collation process, it became apparent that data had been collected for the Cape Hatteras region during all three projects, and the projects in reality are extensions of one another, each with a slightly different set of objectives. This presents the opportunity to combine project information, extending the temporal data range and increasing the data</w:t>
      </w:r>
      <w:r w:rsidR="00104A63">
        <w:t xml:space="preserve"> </w:t>
      </w:r>
      <w:r w:rsidR="00D97890">
        <w:t>streams</w:t>
      </w:r>
      <w:r>
        <w:t xml:space="preserve"> available for analysis</w:t>
      </w:r>
      <w:r w:rsidR="00D97890">
        <w:t xml:space="preserve"> to achieve MSM4PCOD objectives</w:t>
      </w:r>
      <w:r>
        <w:t xml:space="preserve">. </w:t>
      </w:r>
    </w:p>
    <w:p w14:paraId="5EBA98BF" w14:textId="7C8A2A46" w:rsidR="0080609A" w:rsidRPr="00D472A7" w:rsidRDefault="005A6BFA" w:rsidP="00A1031A">
      <w:pPr>
        <w:jc w:val="both"/>
        <w:rPr>
          <w:u w:val="single"/>
        </w:rPr>
      </w:pPr>
      <w:r w:rsidRPr="00D472A7">
        <w:rPr>
          <w:u w:val="single"/>
        </w:rPr>
        <w:t>Project Summar</w:t>
      </w:r>
      <w:r w:rsidR="00FD7044" w:rsidRPr="00D472A7">
        <w:rPr>
          <w:u w:val="single"/>
        </w:rPr>
        <w:t>ies</w:t>
      </w:r>
    </w:p>
    <w:p w14:paraId="60A53E33" w14:textId="327A5D06" w:rsidR="006073BB" w:rsidRDefault="006073BB" w:rsidP="00A1031A">
      <w:pPr>
        <w:jc w:val="both"/>
      </w:pPr>
      <w:r w:rsidRPr="00373EED">
        <w:rPr>
          <w:b/>
          <w:bCs/>
        </w:rPr>
        <w:t>Baseline Monitoring Projec</w:t>
      </w:r>
      <w:r w:rsidR="006C6953">
        <w:rPr>
          <w:b/>
          <w:bCs/>
        </w:rPr>
        <w:t>t (2009-2017)</w:t>
      </w:r>
      <w:r>
        <w:t xml:space="preserve">: </w:t>
      </w:r>
      <w:r w:rsidR="00E11241" w:rsidRPr="004E7551">
        <w:t>The project was designed as a multi-institutional monitoring project intended to provide information on the species composition, population identity, density, and baseline behaviour of marine mammals present at the navy range complexes along the Atlantic coast</w:t>
      </w:r>
      <w:r w:rsidR="00E11241">
        <w:t xml:space="preserve">. Multi </w:t>
      </w:r>
      <w:proofErr w:type="spellStart"/>
      <w:r w:rsidR="00E11241">
        <w:t>datastreams</w:t>
      </w:r>
      <w:proofErr w:type="spellEnd"/>
      <w:r w:rsidR="00E11241">
        <w:t xml:space="preserve"> were collected during this long-term project. </w:t>
      </w:r>
    </w:p>
    <w:p w14:paraId="34168FB9" w14:textId="2F09C0F6" w:rsidR="006073BB" w:rsidRDefault="006073BB" w:rsidP="00A1031A">
      <w:pPr>
        <w:jc w:val="both"/>
      </w:pPr>
      <w:r w:rsidRPr="006073BB">
        <w:rPr>
          <w:b/>
          <w:bCs/>
        </w:rPr>
        <w:t>Occurrence and Ecology</w:t>
      </w:r>
      <w:r w:rsidR="005D2629">
        <w:rPr>
          <w:b/>
          <w:bCs/>
        </w:rPr>
        <w:t xml:space="preserve"> (2013-2016)</w:t>
      </w:r>
      <w:r w:rsidRPr="006073BB">
        <w:rPr>
          <w:b/>
          <w:bCs/>
        </w:rPr>
        <w:t>:</w:t>
      </w:r>
      <w:r>
        <w:t xml:space="preserve"> In 2013,</w:t>
      </w:r>
      <w:r w:rsidR="006C6953">
        <w:t xml:space="preserve"> </w:t>
      </w:r>
      <w:r>
        <w:t>focus was placed on deep diving cetaceans around Cape Hatteras, with tags deployed to better understand the distribution and ecology of these species</w:t>
      </w:r>
      <w:r w:rsidR="00DF53F2">
        <w:t xml:space="preserve">. </w:t>
      </w:r>
      <w:r w:rsidR="00C9777A">
        <w:t xml:space="preserve">In addition to tag deployments, photo-id and biopsy sampling were conducted to increase knowledge of population structure, </w:t>
      </w:r>
      <w:proofErr w:type="gramStart"/>
      <w:r w:rsidR="00C9777A">
        <w:t>genetics</w:t>
      </w:r>
      <w:proofErr w:type="gramEnd"/>
      <w:r w:rsidR="00C9777A">
        <w:t xml:space="preserve"> and reproductive hormones.</w:t>
      </w:r>
    </w:p>
    <w:p w14:paraId="2DB90A4C" w14:textId="0E7EFCBC" w:rsidR="006073BB" w:rsidRDefault="006073BB" w:rsidP="00A1031A">
      <w:pPr>
        <w:jc w:val="both"/>
      </w:pPr>
      <w:r w:rsidRPr="006073BB">
        <w:rPr>
          <w:b/>
          <w:bCs/>
        </w:rPr>
        <w:t>Atlantic BRS</w:t>
      </w:r>
      <w:r w:rsidR="005D2629">
        <w:rPr>
          <w:b/>
          <w:bCs/>
        </w:rPr>
        <w:t xml:space="preserve"> (2017-</w:t>
      </w:r>
      <w:r w:rsidR="00A1031A">
        <w:rPr>
          <w:b/>
          <w:bCs/>
        </w:rPr>
        <w:t>Ongoing</w:t>
      </w:r>
      <w:r w:rsidR="005D2629">
        <w:rPr>
          <w:b/>
          <w:bCs/>
        </w:rPr>
        <w:t>)</w:t>
      </w:r>
      <w:r w:rsidRPr="006073BB">
        <w:rPr>
          <w:b/>
          <w:bCs/>
        </w:rPr>
        <w:t>:</w:t>
      </w:r>
      <w:r>
        <w:t xml:space="preserve"> </w:t>
      </w:r>
      <w:r w:rsidRPr="006073BB">
        <w:t xml:space="preserve">This project was designed to measure the behavioural response of deep-diving odontocetes to controlled exposure experiments (CEEs) of mid-frequency active sonar (MFAS). </w:t>
      </w:r>
    </w:p>
    <w:p w14:paraId="33BD24A6" w14:textId="0D34AB15" w:rsidR="00D269E6" w:rsidRPr="00B056E8" w:rsidRDefault="00FD7044" w:rsidP="00A1031A">
      <w:pPr>
        <w:jc w:val="both"/>
        <w:rPr>
          <w:u w:val="single"/>
        </w:rPr>
      </w:pPr>
      <w:r w:rsidRPr="00D472A7">
        <w:rPr>
          <w:u w:val="single"/>
        </w:rPr>
        <w:t>Data availability</w:t>
      </w:r>
    </w:p>
    <w:p w14:paraId="7A33BBA2" w14:textId="5A2D283A" w:rsidR="00D269E6" w:rsidRDefault="00D269E6" w:rsidP="00A1031A">
      <w:pPr>
        <w:pStyle w:val="ListParagraph"/>
        <w:numPr>
          <w:ilvl w:val="0"/>
          <w:numId w:val="6"/>
        </w:numPr>
        <w:spacing w:after="100" w:afterAutospacing="1" w:line="240" w:lineRule="auto"/>
        <w:jc w:val="both"/>
      </w:pPr>
      <w:r>
        <w:t xml:space="preserve">The schematic below indicates the sampling periods for the three Atlantic region projects that have been selected for further analysis within the MSM4PCoD project. </w:t>
      </w:r>
    </w:p>
    <w:p w14:paraId="2DB2330F" w14:textId="3ECB4970" w:rsidR="00D269E6" w:rsidRDefault="00D269E6" w:rsidP="00A1031A">
      <w:pPr>
        <w:pStyle w:val="ListParagraph"/>
        <w:numPr>
          <w:ilvl w:val="0"/>
          <w:numId w:val="6"/>
        </w:numPr>
        <w:spacing w:after="100" w:afterAutospacing="1" w:line="240" w:lineRule="auto"/>
        <w:jc w:val="both"/>
      </w:pPr>
      <w:r>
        <w:t xml:space="preserve">The included data is almost entirely from short-finned pilot whale and </w:t>
      </w:r>
      <w:r w:rsidR="00B97F0F">
        <w:t>Cuvier’s</w:t>
      </w:r>
      <w:r>
        <w:t xml:space="preserve"> beaked whale.</w:t>
      </w:r>
    </w:p>
    <w:p w14:paraId="285D8E02" w14:textId="77777777" w:rsidR="00D269E6" w:rsidRDefault="00D269E6" w:rsidP="00A1031A">
      <w:pPr>
        <w:pStyle w:val="ListParagraph"/>
        <w:numPr>
          <w:ilvl w:val="0"/>
          <w:numId w:val="6"/>
        </w:numPr>
        <w:spacing w:after="100" w:afterAutospacing="1" w:line="240" w:lineRule="auto"/>
        <w:jc w:val="both"/>
      </w:pPr>
      <w:r>
        <w:t>As we can see, the baseline monitoring surveys focused on PAM and boat-based data collection, with aerial surveys later.</w:t>
      </w:r>
    </w:p>
    <w:p w14:paraId="281DA81D" w14:textId="77777777" w:rsidR="00D269E6" w:rsidRDefault="00D269E6" w:rsidP="00A1031A">
      <w:pPr>
        <w:pStyle w:val="ListParagraph"/>
        <w:numPr>
          <w:ilvl w:val="0"/>
          <w:numId w:val="6"/>
        </w:numPr>
        <w:spacing w:after="100" w:afterAutospacing="1" w:line="240" w:lineRule="auto"/>
        <w:jc w:val="both"/>
      </w:pPr>
      <w:r>
        <w:t xml:space="preserve">In contrast, the Occurrence and Ecology project focused on behaviour of deep divers, where sightings, capture-recapture, and telemetry were the primary focus. </w:t>
      </w:r>
    </w:p>
    <w:p w14:paraId="14C71BA8" w14:textId="77777777" w:rsidR="00D269E6" w:rsidRDefault="00D269E6" w:rsidP="00A1031A">
      <w:pPr>
        <w:pStyle w:val="ListParagraph"/>
        <w:numPr>
          <w:ilvl w:val="0"/>
          <w:numId w:val="6"/>
        </w:numPr>
        <w:spacing w:after="100" w:afterAutospacing="1" w:line="240" w:lineRule="auto"/>
        <w:jc w:val="both"/>
      </w:pPr>
      <w:r>
        <w:t xml:space="preserve">The annual reports from the Atlantic BRS project mostly disclosed information about telemetry studies, with some mention of capture-recapture and biopsy, more information is therefore required to better understand the availability of these data streams for this project. </w:t>
      </w:r>
    </w:p>
    <w:p w14:paraId="357CBB92" w14:textId="3DF1BE25" w:rsidR="00D269E6" w:rsidRDefault="00D269E6" w:rsidP="00A1031A">
      <w:pPr>
        <w:pStyle w:val="ListParagraph"/>
        <w:numPr>
          <w:ilvl w:val="0"/>
          <w:numId w:val="6"/>
        </w:numPr>
        <w:spacing w:after="100" w:afterAutospacing="1" w:line="240" w:lineRule="auto"/>
        <w:jc w:val="both"/>
      </w:pPr>
      <w:r>
        <w:t>At first glance, Figure 1 demonstrates that there is potential to combine long term datasets with additional information sourced from capture recapture</w:t>
      </w:r>
      <w:r w:rsidRPr="00252B45">
        <w:t xml:space="preserve"> </w:t>
      </w:r>
      <w:r>
        <w:t xml:space="preserve">and perhaps other data sources too. </w:t>
      </w:r>
    </w:p>
    <w:p w14:paraId="7E1877DD" w14:textId="42A7CAF7" w:rsidR="00D57D14" w:rsidRDefault="00D57D14" w:rsidP="00A1031A">
      <w:pPr>
        <w:spacing w:after="100" w:afterAutospacing="1" w:line="240" w:lineRule="auto"/>
        <w:jc w:val="both"/>
      </w:pPr>
    </w:p>
    <w:p w14:paraId="3A223335" w14:textId="53F5E62E" w:rsidR="00D57D14" w:rsidRDefault="00D57D14" w:rsidP="00A1031A">
      <w:pPr>
        <w:spacing w:after="100" w:afterAutospacing="1" w:line="240" w:lineRule="auto"/>
        <w:jc w:val="both"/>
      </w:pPr>
      <w:r>
        <w:rPr>
          <w:noProof/>
        </w:rPr>
        <w:lastRenderedPageBreak/>
        <mc:AlternateContent>
          <mc:Choice Requires="wps">
            <w:drawing>
              <wp:anchor distT="0" distB="0" distL="114300" distR="114300" simplePos="0" relativeHeight="251666432" behindDoc="1" locked="0" layoutInCell="1" allowOverlap="1" wp14:anchorId="71F9C1CB" wp14:editId="1B8C4D60">
                <wp:simplePos x="0" y="0"/>
                <wp:positionH relativeFrom="margin">
                  <wp:align>left</wp:align>
                </wp:positionH>
                <wp:positionV relativeFrom="paragraph">
                  <wp:posOffset>3059430</wp:posOffset>
                </wp:positionV>
                <wp:extent cx="5990590" cy="635"/>
                <wp:effectExtent l="0" t="0" r="0" b="635"/>
                <wp:wrapTight wrapText="bothSides">
                  <wp:wrapPolygon edited="0">
                    <wp:start x="0" y="0"/>
                    <wp:lineTo x="0" y="21019"/>
                    <wp:lineTo x="21499" y="21019"/>
                    <wp:lineTo x="21499"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5990590" cy="635"/>
                        </a:xfrm>
                        <a:prstGeom prst="rect">
                          <a:avLst/>
                        </a:prstGeom>
                        <a:solidFill>
                          <a:prstClr val="white"/>
                        </a:solidFill>
                        <a:ln>
                          <a:noFill/>
                        </a:ln>
                      </wps:spPr>
                      <wps:txbx>
                        <w:txbxContent>
                          <w:p w14:paraId="1ABA7CC6" w14:textId="54C37C16" w:rsidR="00D269E6" w:rsidRPr="00311869" w:rsidRDefault="00D269E6" w:rsidP="00D269E6">
                            <w:pPr>
                              <w:pStyle w:val="Caption"/>
                              <w:rPr>
                                <w:noProof/>
                              </w:rPr>
                            </w:pPr>
                            <w:r>
                              <w:t xml:space="preserve">Figure </w:t>
                            </w:r>
                            <w:r w:rsidR="00AD5816">
                              <w:fldChar w:fldCharType="begin"/>
                            </w:r>
                            <w:r w:rsidR="00AD5816">
                              <w:instrText xml:space="preserve"> SEQ Figure \* ARABIC </w:instrText>
                            </w:r>
                            <w:r w:rsidR="00AD5816">
                              <w:fldChar w:fldCharType="separate"/>
                            </w:r>
                            <w:r>
                              <w:rPr>
                                <w:noProof/>
                              </w:rPr>
                              <w:t>1</w:t>
                            </w:r>
                            <w:r w:rsidR="00AD5816">
                              <w:rPr>
                                <w:noProof/>
                              </w:rPr>
                              <w:fldChar w:fldCharType="end"/>
                            </w:r>
                            <w:r>
                              <w:t xml:space="preserve">: A graphical representation of the data available for the Cape Hatteras region over the three projects outlined above. The colour represents which project the data was collected under, and sample size refers to the number of tags/biopsy samples collected on a given date. The ‘N=’ represents the total number of tags or samples for </w:t>
                            </w:r>
                            <w:r w:rsidR="00B97F0F">
                              <w:t>Cuvier’s</w:t>
                            </w:r>
                            <w:r w:rsidR="005617D9">
                              <w:t xml:space="preserve"> </w:t>
                            </w:r>
                            <w:r>
                              <w:t xml:space="preserve">beaked whale and short-finned pilot whale, totalled over the three projects. </w:t>
                            </w:r>
                            <w:r w:rsidR="00104A63">
                              <w:t>See Table 1 below for further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F9C1CB" id="_x0000_t202" coordsize="21600,21600" o:spt="202" path="m,l,21600r21600,l21600,xe">
                <v:stroke joinstyle="miter"/>
                <v:path gradientshapeok="t" o:connecttype="rect"/>
              </v:shapetype>
              <v:shape id="Text Box 10" o:spid="_x0000_s1026" type="#_x0000_t202" style="position:absolute;left:0;text-align:left;margin-left:0;margin-top:240.9pt;width:471.7pt;height:.05pt;z-index:-2516500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" stroked="f">
                <v:textbox style="mso-fit-shape-to-text:t" inset="0,0,0,0">
                  <w:txbxContent>
                    <w:p w14:paraId="1ABA7CC6" w14:textId="54C37C16" w:rsidR="00D269E6" w:rsidRPr="00311869" w:rsidRDefault="00D269E6" w:rsidP="00D269E6">
                      <w:pPr>
                        <w:pStyle w:val="Caption"/>
                        <w:rPr>
                          <w:noProof/>
                        </w:rPr>
                      </w:pPr>
                      <w:r>
                        <w:t xml:space="preserve">Figure </w:t>
                      </w:r>
                      <w:r w:rsidR="00AD5816">
                        <w:fldChar w:fldCharType="begin"/>
                      </w:r>
                      <w:r w:rsidR="00AD5816">
                        <w:instrText xml:space="preserve"> SEQ Figure \* ARABIC </w:instrText>
                      </w:r>
                      <w:r w:rsidR="00AD5816">
                        <w:fldChar w:fldCharType="separate"/>
                      </w:r>
                      <w:r>
                        <w:rPr>
                          <w:noProof/>
                        </w:rPr>
                        <w:t>1</w:t>
                      </w:r>
                      <w:r w:rsidR="00AD5816">
                        <w:rPr>
                          <w:noProof/>
                        </w:rPr>
                        <w:fldChar w:fldCharType="end"/>
                      </w:r>
                      <w:r>
                        <w:t xml:space="preserve">: A graphical representation of the data available for the Cape Hatteras region over the three projects outlined above. The colour represents which project the data was collected under, and sample size refers to the number of tags/biopsy samples collected on a given date. The ‘N=’ represents the total number of tags or samples for </w:t>
                      </w:r>
                      <w:r w:rsidR="00B97F0F">
                        <w:t>Cuvier’s</w:t>
                      </w:r>
                      <w:r w:rsidR="005617D9">
                        <w:t xml:space="preserve"> </w:t>
                      </w:r>
                      <w:r>
                        <w:t xml:space="preserve">beaked whale and short-finned pilot whale, totalled over the three projects. </w:t>
                      </w:r>
                      <w:r w:rsidR="00104A63">
                        <w:t>See Table 1 below for further details.</w:t>
                      </w:r>
                    </w:p>
                  </w:txbxContent>
                </v:textbox>
                <w10:wrap type="tight" anchorx="margin"/>
              </v:shape>
            </w:pict>
          </mc:Fallback>
        </mc:AlternateContent>
      </w:r>
      <w:r>
        <w:rPr>
          <w:noProof/>
        </w:rPr>
        <w:drawing>
          <wp:inline distT="0" distB="0" distL="0" distR="0" wp14:anchorId="23957458" wp14:editId="6F6D88AE">
            <wp:extent cx="5724525" cy="2905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905125"/>
                    </a:xfrm>
                    <a:prstGeom prst="rect">
                      <a:avLst/>
                    </a:prstGeom>
                    <a:noFill/>
                    <a:ln>
                      <a:noFill/>
                    </a:ln>
                  </pic:spPr>
                </pic:pic>
              </a:graphicData>
            </a:graphic>
          </wp:inline>
        </w:drawing>
      </w:r>
    </w:p>
    <w:p w14:paraId="76224215" w14:textId="36B6DD98" w:rsidR="00D269E6" w:rsidRPr="00B97F0F" w:rsidRDefault="009239D5" w:rsidP="00A1031A">
      <w:pPr>
        <w:jc w:val="both"/>
      </w:pPr>
      <w:r>
        <w:rPr>
          <w:u w:val="single"/>
        </w:rPr>
        <w:t xml:space="preserve">N.B. </w:t>
      </w:r>
      <w:r>
        <w:t xml:space="preserve">The latest report for the Atlantic BRS mentions a collaborative proposal to analyse vital rates of </w:t>
      </w:r>
      <w:r w:rsidR="00B97F0F">
        <w:t>Cuvier’s</w:t>
      </w:r>
      <w:r>
        <w:t xml:space="preserve"> beaked whales from multiple populations, looking at photo-ID information such as pigmentation and scarring density to identify age and sex metrics </w:t>
      </w:r>
      <w:r>
        <w:fldChar w:fldCharType="begin"/>
      </w:r>
      <w:r w:rsidR="0078097A">
        <w:instrText xml:space="preserve"> ADDIN EN.CITE &lt;EndNote&gt;&lt;Cite&gt;&lt;Author&gt;Waples&lt;/Author&gt;&lt;Year&gt;2021&lt;/Year&gt;&lt;RecNum&gt;7456&lt;/RecNum&gt;&lt;DisplayText&gt;(Waples and Read 2021)&lt;/DisplayText&gt;&lt;record&gt;&lt;rec-number&gt;7456&lt;/rec-number&gt;&lt;foreign-keys&gt;&lt;key app="EN" db-id="5xxdr0p9tdsarte0w5gvf0xxvr9a0pa2255s" timestamp="1632917562" guid="1b8bf952-f805-4f99-9536-dc35b7a3e236"&gt;7456&lt;/key&gt;&lt;/foreign-keys&gt;&lt;ref-type name="Report"&gt;27&lt;/ref-type&gt;&lt;contributors&gt;&lt;authors&gt;&lt;author&gt;Waples, D.M.&lt;/author&gt;&lt;author&gt;Read, A.&lt;/author&gt;&lt;/authors&gt;&lt;/contributors&gt;&lt;titles&gt;&lt;title&gt;Photo-Identification Analyses in the Cape Hatteras Study Area: 2020 Annual Progress Report&lt;/title&gt;&lt;/titles&gt;&lt;dates&gt;&lt;year&gt;2021&lt;/year&gt;&lt;/dates&gt;&lt;urls&gt;&lt;related-urls&gt;&lt;url&gt;https://www.navymarinespeciesmonitoring.us/files/5516/1731/3371/Waples_and_Read_2021_-_AFTT_Photo-Id_2020_FINAL.pdf&lt;/url&gt;&lt;/related-urls&gt;&lt;/urls&gt;&lt;/record&gt;&lt;/Cite&gt;&lt;/EndNote&gt;</w:instrText>
      </w:r>
      <w:r>
        <w:fldChar w:fldCharType="separate"/>
      </w:r>
      <w:r>
        <w:rPr>
          <w:noProof/>
        </w:rPr>
        <w:t>(Waples and Read 2021)</w:t>
      </w:r>
      <w:r>
        <w:fldChar w:fldCharType="end"/>
      </w:r>
      <w:r>
        <w:t>.</w:t>
      </w:r>
    </w:p>
    <w:p w14:paraId="54FD37F4" w14:textId="26AF42FA" w:rsidR="0001649D" w:rsidRDefault="0001649D" w:rsidP="00A1031A">
      <w:pPr>
        <w:jc w:val="both"/>
        <w:rPr>
          <w:u w:val="single"/>
        </w:rPr>
      </w:pPr>
      <w:r w:rsidRPr="00723477">
        <w:rPr>
          <w:u w:val="single"/>
        </w:rPr>
        <w:t>Relevance to MSM4PCoD</w:t>
      </w:r>
    </w:p>
    <w:p w14:paraId="11587BE3" w14:textId="168CC233" w:rsidR="0001649D" w:rsidRDefault="0001649D" w:rsidP="00A1031A">
      <w:pPr>
        <w:pStyle w:val="ListParagraph"/>
        <w:numPr>
          <w:ilvl w:val="0"/>
          <w:numId w:val="7"/>
        </w:numPr>
        <w:jc w:val="both"/>
      </w:pPr>
      <w:r>
        <w:t xml:space="preserve">The combined photo-id data from these projects could </w:t>
      </w:r>
      <w:r w:rsidR="009239D5">
        <w:t xml:space="preserve">potentially </w:t>
      </w:r>
      <w:r>
        <w:t>provide demographic information for an integrated population model</w:t>
      </w:r>
      <w:r w:rsidR="00B97F0F">
        <w:t xml:space="preserve"> (IPM)</w:t>
      </w:r>
      <w:r>
        <w:t xml:space="preserve"> for </w:t>
      </w:r>
      <w:r w:rsidR="00B97F0F">
        <w:t>Cuvier’s</w:t>
      </w:r>
      <w:r>
        <w:t xml:space="preserve"> beaked whale</w:t>
      </w:r>
      <w:r w:rsidR="0057044B">
        <w:t xml:space="preserve"> </w:t>
      </w:r>
      <w:r>
        <w:t>and</w:t>
      </w:r>
      <w:r w:rsidR="009239D5">
        <w:t>/or</w:t>
      </w:r>
      <w:r>
        <w:t xml:space="preserve"> </w:t>
      </w:r>
      <w:r w:rsidR="0057044B">
        <w:t>s</w:t>
      </w:r>
      <w:r>
        <w:t>hort-finned pilot whale</w:t>
      </w:r>
    </w:p>
    <w:p w14:paraId="0A956AB1" w14:textId="43CB1A7A" w:rsidR="0001649D" w:rsidRDefault="0001649D" w:rsidP="00A1031A">
      <w:pPr>
        <w:pStyle w:val="ListParagraph"/>
        <w:numPr>
          <w:ilvl w:val="0"/>
          <w:numId w:val="7"/>
        </w:numPr>
        <w:jc w:val="both"/>
      </w:pPr>
      <w:r>
        <w:t xml:space="preserve">Incorporating demographic information such as juvenile fraction within a population model might facilitate the detection of change within a population earlier than estimates of population size alone </w:t>
      </w:r>
      <w:r>
        <w:fldChar w:fldCharType="begin"/>
      </w:r>
      <w:r w:rsidR="0078097A">
        <w:instrText xml:space="preserve"> ADDIN EN.CITE &lt;EndNote&gt;&lt;Cite&gt;&lt;Author&gt;Holmes&lt;/Author&gt;&lt;Year&gt;2003&lt;/Year&gt;&lt;RecNum&gt;4292&lt;/RecNum&gt;&lt;DisplayText&gt;(Holmes and York 2003)&lt;/DisplayText&gt;&lt;record&gt;&lt;rec-number&gt;4292&lt;/rec-number&gt;&lt;foreign-keys&gt;&lt;key app="EN" db-id="5xxdr0p9tdsarte0w5gvf0xxvr9a0pa2255s" timestamp="1617129635" guid="3cf9259c-f7cd-482b-bbb2-96ca74818b96"&gt;4292&lt;/key&gt;&lt;/foreign-keys&gt;&lt;ref-type name="Journal Article"&gt;17&lt;/ref-type&gt;&lt;contributors&gt;&lt;authors&gt;&lt;author&gt;Holmes, EE&lt;/author&gt;&lt;author&gt;York, AE&lt;/author&gt;&lt;/authors&gt;&lt;/contributors&gt;&lt;titles&gt;&lt;title&gt;Using age structure to detect impacts on threatened populations: a case study with Steller sea lions&lt;/title&gt;&lt;secondary-title&gt;Conservation Biology&lt;/secondary-title&gt;&lt;/titles&gt;&lt;periodical&gt;&lt;full-title&gt;Conservation Biology&lt;/full-title&gt;&lt;/periodical&gt;&lt;pages&gt;1794-1806&lt;/pages&gt;&lt;volume&gt;17&lt;/volume&gt;&lt;number&gt;6&lt;/number&gt;&lt;dates&gt;&lt;year&gt;2003&lt;/year&gt;&lt;/dates&gt;&lt;isbn&gt;0888-8892&lt;/isbn&gt;&lt;urls&gt;&lt;/urls&gt;&lt;/record&gt;&lt;/Cite&gt;&lt;/EndNote&gt;</w:instrText>
      </w:r>
      <w:r>
        <w:fldChar w:fldCharType="separate"/>
      </w:r>
      <w:r>
        <w:rPr>
          <w:noProof/>
        </w:rPr>
        <w:t>(Holmes and York 2003)</w:t>
      </w:r>
      <w:r>
        <w:fldChar w:fldCharType="end"/>
      </w:r>
      <w:r w:rsidR="00DD7D3D">
        <w:t xml:space="preserve">. </w:t>
      </w:r>
    </w:p>
    <w:p w14:paraId="61C39D00" w14:textId="120B22F6" w:rsidR="00DD7D3D" w:rsidRDefault="00DD7D3D" w:rsidP="00A1031A">
      <w:pPr>
        <w:pStyle w:val="ListParagraph"/>
        <w:numPr>
          <w:ilvl w:val="0"/>
          <w:numId w:val="7"/>
        </w:numPr>
        <w:jc w:val="both"/>
      </w:pPr>
      <w:r>
        <w:t>This information could be derived from photo-id data, or potentially from biopsy analysis</w:t>
      </w:r>
      <w:r w:rsidR="00A5779E">
        <w:t>, similar information has been obtained from</w:t>
      </w:r>
      <w:r w:rsidR="00A5779E" w:rsidRPr="00491D5B">
        <w:t xml:space="preserve"> </w:t>
      </w:r>
      <w:r w:rsidR="00B97F0F">
        <w:t>Cuvier’s</w:t>
      </w:r>
      <w:r w:rsidR="00A5779E" w:rsidRPr="00491D5B">
        <w:t xml:space="preserve"> beaked whales in the SOAR region in the pacific</w:t>
      </w:r>
      <w:r w:rsidR="00A5779E">
        <w:t xml:space="preserve"> </w:t>
      </w:r>
      <w:r w:rsidR="00A5779E">
        <w:fldChar w:fldCharType="begin"/>
      </w:r>
      <w:r w:rsidR="00A5779E">
        <w:instrText xml:space="preserve"> ADDIN EN.CITE &lt;EndNote&gt;&lt;Cite&gt;&lt;Author&gt;Curtis&lt;/Author&gt;&lt;Year&gt;2020&lt;/Year&gt;&lt;RecNum&gt;5891&lt;/RecNum&gt;&lt;DisplayText&gt;(Curtis et al. 2020)&lt;/DisplayText&gt;&lt;record&gt;&lt;rec-number&gt;5891&lt;/rec-number&gt;&lt;foreign-keys&gt;&lt;key app="EN" db-id="5xxdr0p9tdsarte0w5gvf0xxvr9a0pa2255s" timestamp="1617140065" guid="2a99a6ca-39cc-4aa5-9af6-4f7b7290e560"&gt;5891&lt;/key&gt;&lt;/foreign-keys&gt;&lt;ref-type name="Journal Article"&gt;17&lt;/ref-type&gt;&lt;contributors&gt;&lt;authors&gt;&lt;author&gt;Curtis, K Alexandra&lt;/author&gt;&lt;author&gt;Falcone, Erin A&lt;/author&gt;&lt;author&gt;Schorr, Gregory S&lt;/author&gt;&lt;author&gt;Moore, Jeffrey E&lt;/author&gt;&lt;author&gt;Moretti, David J&lt;/author&gt;&lt;author&gt;Barlow, Jay&lt;/author&gt;&lt;author&gt;Keene, Erin&lt;/author&gt;&lt;/authors&gt;&lt;/contributors&gt;&lt;titles&gt;&lt;title&gt;Abundance, survival, and annual rate of change of Cuvier&amp;apos;s beaked whales (Ziphius cavirostris) on a Navy sonar range&lt;/title&gt;&lt;secondary-title&gt;Marine Mammal Science&lt;/secondary-title&gt;&lt;/titles&gt;&lt;periodical&gt;&lt;full-title&gt;Marine Mammal Science&lt;/full-title&gt;&lt;/periodical&gt;&lt;dates&gt;&lt;year&gt;2020&lt;/year&gt;&lt;/dates&gt;&lt;isbn&gt;0824-0469&lt;/isbn&gt;&lt;urls&gt;&lt;/urls&gt;&lt;/record&gt;&lt;/Cite&gt;&lt;/EndNote&gt;</w:instrText>
      </w:r>
      <w:r w:rsidR="00A5779E">
        <w:fldChar w:fldCharType="separate"/>
      </w:r>
      <w:r w:rsidR="00A5779E">
        <w:rPr>
          <w:noProof/>
        </w:rPr>
        <w:t>(Curtis et al. 2020)</w:t>
      </w:r>
      <w:r w:rsidR="00A5779E">
        <w:fldChar w:fldCharType="end"/>
      </w:r>
    </w:p>
    <w:p w14:paraId="28387ACB" w14:textId="1BCE106B" w:rsidR="00F00361" w:rsidRPr="003D4E10" w:rsidRDefault="00F00361" w:rsidP="00A1031A">
      <w:pPr>
        <w:pStyle w:val="ListParagraph"/>
        <w:numPr>
          <w:ilvl w:val="0"/>
          <w:numId w:val="7"/>
        </w:numPr>
        <w:jc w:val="both"/>
      </w:pPr>
      <w:r>
        <w:t xml:space="preserve">A complementary exploration could include the involvement of telemetry data. This has been used in terrestrial species to improve precision of abundance estimates </w:t>
      </w:r>
      <w:r>
        <w:fldChar w:fldCharType="begin"/>
      </w:r>
      <w:r w:rsidR="0078097A">
        <w:instrText xml:space="preserve"> ADDIN EN.CITE &lt;EndNote&gt;&lt;Cite&gt;&lt;Author&gt;Murphy&lt;/Author&gt;&lt;Year&gt;2019&lt;/Year&gt;&lt;RecNum&gt;5685&lt;/RecNum&gt;&lt;DisplayText&gt;(Murphy et al. 2019)&lt;/DisplayText&gt;&lt;record&gt;&lt;rec-number&gt;5685&lt;/rec-number&gt;&lt;foreign-keys&gt;&lt;key app="EN" db-id="5xxdr0p9tdsarte0w5gvf0xxvr9a0pa2255s" timestamp="1617139617" guid="b53cae22-37e6-4564-976b-bf6a1292b17d"&gt;5685&lt;/key&gt;&lt;/foreign-keys&gt;&lt;ref-type name="Journal Article"&gt;17&lt;/ref-type&gt;&lt;contributors&gt;&lt;authors&gt;&lt;author&gt;Murphy, Sean M.&lt;/author&gt;&lt;author&gt;Wilckens, David T.&lt;/author&gt;&lt;author&gt;Augustine, Ben C.&lt;/author&gt;&lt;author&gt;Peyton, Mark A.&lt;/author&gt;&lt;author&gt;Harper, Glenn C.&lt;/author&gt;&lt;/authors&gt;&lt;/contributors&gt;&lt;titles&gt;&lt;title&gt;Improving estimation of puma (Puma concolor) population density: clustered camera-trapping, telemetry data, and generalized spatial mark-resight models&lt;/title&gt;&lt;secondary-title&gt;Scientific Reports&lt;/secondary-title&gt;&lt;/titles&gt;&lt;periodical&gt;&lt;full-title&gt;Scientific Reports&lt;/full-title&gt;&lt;/periodical&gt;&lt;pages&gt;4590&lt;/pages&gt;&lt;volume&gt;9&lt;/volume&gt;&lt;number&gt;1&lt;/number&gt;&lt;dates&gt;&lt;year&gt;2019&lt;/year&gt;&lt;pub-dates&gt;&lt;date&gt;2019/03/14&lt;/date&gt;&lt;/pub-dates&gt;&lt;/dates&gt;&lt;isbn&gt;2045-2322&lt;/isbn&gt;&lt;urls&gt;&lt;related-urls&gt;&lt;url&gt;https://doi.org/10.1038/s41598-019-40926-7&lt;/url&gt;&lt;/related-urls&gt;&lt;/urls&gt;&lt;electronic-resource-num&gt;10.1038/s41598-019-40926-7&lt;/electronic-resource-num&gt;&lt;/record&gt;&lt;/Cite&gt;&lt;/EndNote&gt;</w:instrText>
      </w:r>
      <w:r>
        <w:fldChar w:fldCharType="separate"/>
      </w:r>
      <w:r>
        <w:rPr>
          <w:noProof/>
        </w:rPr>
        <w:t>(Murphy et al. 2019)</w:t>
      </w:r>
      <w:r>
        <w:fldChar w:fldCharType="end"/>
      </w:r>
      <w:r>
        <w:t xml:space="preserve">, and could be considered in this project. </w:t>
      </w:r>
    </w:p>
    <w:p w14:paraId="212AB6C2" w14:textId="11FD73BB" w:rsidR="0001649D" w:rsidRDefault="0001649D" w:rsidP="00A1031A">
      <w:pPr>
        <w:pStyle w:val="ListParagraph"/>
        <w:numPr>
          <w:ilvl w:val="0"/>
          <w:numId w:val="7"/>
        </w:numPr>
        <w:jc w:val="both"/>
      </w:pPr>
      <w:r>
        <w:t>Validating th</w:t>
      </w:r>
      <w:r w:rsidR="00B97F0F">
        <w:t xml:space="preserve">e </w:t>
      </w:r>
      <w:r>
        <w:t>IPM method could steer future research efforts towards integrated data collection for more precise abundance estimates of marine mammals</w:t>
      </w:r>
      <w:r w:rsidR="00B97F0F">
        <w:t>, and the large-scale surveys conducted by the Navy provides an opportunity to apply this model to real data</w:t>
      </w:r>
    </w:p>
    <w:p w14:paraId="6AFDCFD7" w14:textId="195D4F81" w:rsidR="0001649D" w:rsidRDefault="0001649D" w:rsidP="00A1031A">
      <w:pPr>
        <w:pStyle w:val="ListParagraph"/>
        <w:numPr>
          <w:ilvl w:val="0"/>
          <w:numId w:val="7"/>
        </w:numPr>
        <w:jc w:val="both"/>
      </w:pPr>
      <w:r>
        <w:t xml:space="preserve">This method was recently simulated for a large whale population and demonstrated that incorporating additional demographic information can allow for the correct interpretation of a changing trend in a population </w:t>
      </w:r>
      <w:r>
        <w:fldChar w:fldCharType="begin"/>
      </w:r>
      <w:r w:rsidR="0078097A">
        <w:instrText xml:space="preserve"> ADDIN EN.CITE &lt;EndNote&gt;&lt;Cite&gt;&lt;Author&gt;Boyd&lt;/Author&gt;&lt;Year&gt;2021&lt;/Year&gt;&lt;RecNum&gt;7457&lt;/RecNum&gt;&lt;DisplayText&gt;(Boyd and Punt 2021)&lt;/DisplayText&gt;&lt;record&gt;&lt;rec-number&gt;7457&lt;/rec-number&gt;&lt;foreign-keys&gt;&lt;key app="EN" db-id="5xxdr0p9tdsarte0w5gvf0xxvr9a0pa2255s" timestamp="1633348579" guid="8b6acf61-017f-4749-bf0d-115621c19f2e"&gt;7457&lt;/key&gt;&lt;/foreign-keys&gt;&lt;ref-type name="Journal Article"&gt;17&lt;/ref-type&gt;&lt;contributors&gt;&lt;authors&gt;&lt;author&gt;Boyd, Charlotte&lt;/author&gt;&lt;author&gt;Punt, André E&lt;/author&gt;&lt;/authors&gt;&lt;/contributors&gt;&lt;titles&gt;&lt;title&gt;Shifting trends: Detecting changes in cetacean population dynamics in shifting habitat&lt;/title&gt;&lt;secondary-title&gt;PloS one&lt;/secondary-title&gt;&lt;/titles&gt;&lt;periodical&gt;&lt;full-title&gt;PLoS ONE&lt;/full-title&gt;&lt;/periodical&gt;&lt;pages&gt;e0251522&lt;/pages&gt;&lt;volume&gt;16&lt;/volume&gt;&lt;number&gt;5&lt;/number&gt;&lt;dates&gt;&lt;year&gt;2021&lt;/year&gt;&lt;/dates&gt;&lt;isbn&gt;1932-6203&lt;/isbn&gt;&lt;urls&gt;&lt;/urls&gt;&lt;/record&gt;&lt;/Cite&gt;&lt;/EndNote&gt;</w:instrText>
      </w:r>
      <w:r>
        <w:fldChar w:fldCharType="separate"/>
      </w:r>
      <w:r>
        <w:rPr>
          <w:noProof/>
        </w:rPr>
        <w:t>(Boyd and Punt 2021)</w:t>
      </w:r>
      <w:r>
        <w:fldChar w:fldCharType="end"/>
      </w:r>
      <w:r>
        <w:t xml:space="preserve">. </w:t>
      </w:r>
    </w:p>
    <w:p w14:paraId="27F06589" w14:textId="4A14C96B" w:rsidR="00D77880" w:rsidRDefault="00D77880" w:rsidP="00A1031A">
      <w:pPr>
        <w:pStyle w:val="ListParagraph"/>
        <w:numPr>
          <w:ilvl w:val="0"/>
          <w:numId w:val="7"/>
        </w:numPr>
        <w:jc w:val="both"/>
      </w:pPr>
      <w:r>
        <w:t xml:space="preserve">The use of IPMs is a developing research field, where a case study with Cook Inlet Beluga whale demonstrated the value of combining data streams to estimate population trajectories </w:t>
      </w:r>
      <w:r w:rsidR="00EF0386">
        <w:fldChar w:fldCharType="begin"/>
      </w:r>
      <w:r w:rsidR="0078097A">
        <w:instrText xml:space="preserve"> ADDIN EN.CITE &lt;EndNote&gt;&lt;Cite&gt;&lt;Author&gt;Jacobson&lt;/Author&gt;&lt;Year&gt;2020&lt;/Year&gt;&lt;RecNum&gt;5756&lt;/RecNum&gt;&lt;DisplayText&gt;(Jacobson et al. 2020)&lt;/DisplayText&gt;&lt;record&gt;&lt;rec-number&gt;5756&lt;/rec-number&gt;&lt;foreign-keys&gt;&lt;key app="EN" db-id="5xxdr0p9tdsarte0w5gvf0xxvr9a0pa2255s" timestamp="1617139746" guid="81f2c387-e9e8-4c2a-a565-3212730aca8d"&gt;5756&lt;/key&gt;&lt;/foreign-keys&gt;&lt;ref-type name="Journal Article"&gt;17&lt;/ref-type&gt;&lt;contributors&gt;&lt;authors&gt;&lt;author&gt;Jacobson, Eiren K&lt;/author&gt;&lt;author&gt;Boyd, Charlotte&lt;/author&gt;&lt;author&gt;McGuire, Tamara L&lt;/author&gt;&lt;author&gt;Shelden, Kim EW&lt;/author&gt;&lt;author&gt;Himes Boor, Gina K&lt;/author&gt;&lt;author&gt;Punt, André E&lt;/author&gt;&lt;/authors&gt;&lt;/contributors&gt;&lt;titles&gt;&lt;title&gt;Assessing cetacean populations using integrated population models: an example with Cook Inlet beluga whales&lt;/title&gt;&lt;secondary-title&gt;Ecological Applications&lt;/secondary-title&gt;&lt;/titles&gt;&lt;periodical&gt;&lt;full-title&gt;Ecological Applications&lt;/full-title&gt;&lt;/periodical&gt;&lt;pages&gt;e02114&lt;/pages&gt;&lt;dates&gt;&lt;year&gt;2020&lt;/year&gt;&lt;/dates&gt;&lt;isbn&gt;1051-0761&lt;/isbn&gt;&lt;urls&gt;&lt;/urls&gt;&lt;/record&gt;&lt;/Cite&gt;&lt;/EndNote&gt;</w:instrText>
      </w:r>
      <w:r w:rsidR="00EF0386">
        <w:fldChar w:fldCharType="separate"/>
      </w:r>
      <w:r w:rsidR="00EF0386">
        <w:rPr>
          <w:noProof/>
        </w:rPr>
        <w:t>(Jacobson et al. 2020)</w:t>
      </w:r>
      <w:r w:rsidR="00EF0386">
        <w:fldChar w:fldCharType="end"/>
      </w:r>
    </w:p>
    <w:p w14:paraId="078989DB" w14:textId="328A7F97" w:rsidR="0001649D" w:rsidRDefault="00A613B9" w:rsidP="00A1031A">
      <w:pPr>
        <w:pStyle w:val="ListParagraph"/>
        <w:numPr>
          <w:ilvl w:val="0"/>
          <w:numId w:val="7"/>
        </w:numPr>
        <w:jc w:val="both"/>
      </w:pPr>
      <w:r>
        <w:lastRenderedPageBreak/>
        <w:t xml:space="preserve">Alternatively, or perhaps additionally, as there are different types of time series data (aerial, PAM, boat surveys), a spatiotemporal model could be considered that integrates these sources to create a patchwork combined analysis of species presence. </w:t>
      </w:r>
    </w:p>
    <w:p w14:paraId="1D9E17A1" w14:textId="00F11370" w:rsidR="0001649D" w:rsidRDefault="00D472A7" w:rsidP="00A1031A">
      <w:pPr>
        <w:spacing w:after="100" w:afterAutospacing="1" w:line="240" w:lineRule="auto"/>
        <w:jc w:val="both"/>
        <w:rPr>
          <w:u w:val="single"/>
        </w:rPr>
      </w:pPr>
      <w:r w:rsidRPr="00D472A7">
        <w:rPr>
          <w:u w:val="single"/>
        </w:rPr>
        <w:t xml:space="preserve">Questions for data holders </w:t>
      </w:r>
    </w:p>
    <w:p w14:paraId="3B836736" w14:textId="7C1FE2A7" w:rsidR="00D472A7" w:rsidRDefault="00D472A7" w:rsidP="00A1031A">
      <w:pPr>
        <w:spacing w:after="100" w:afterAutospacing="1" w:line="240" w:lineRule="auto"/>
        <w:jc w:val="both"/>
        <w:rPr>
          <w:u w:val="single"/>
        </w:rPr>
      </w:pPr>
      <w:r>
        <w:rPr>
          <w:u w:val="single"/>
        </w:rPr>
        <w:t xml:space="preserve">Baseline Monitoring </w:t>
      </w:r>
    </w:p>
    <w:p w14:paraId="3B6E499E" w14:textId="42F6F28D" w:rsidR="00D472A7" w:rsidRPr="00BB4897" w:rsidRDefault="00D472A7" w:rsidP="00A1031A">
      <w:pPr>
        <w:pStyle w:val="ListParagraph"/>
        <w:numPr>
          <w:ilvl w:val="0"/>
          <w:numId w:val="3"/>
        </w:numPr>
        <w:jc w:val="both"/>
      </w:pPr>
      <w:r w:rsidRPr="00BB4897">
        <w:t>Were all visual surveys based on the assumption that g</w:t>
      </w:r>
      <w:r w:rsidR="00635332">
        <w:t xml:space="preserve"> </w:t>
      </w:r>
      <w:r w:rsidRPr="00BB4897">
        <w:t xml:space="preserve">(0) = 1? </w:t>
      </w:r>
    </w:p>
    <w:p w14:paraId="110B16BB" w14:textId="77777777" w:rsidR="00D472A7" w:rsidRDefault="00D472A7" w:rsidP="00A1031A">
      <w:pPr>
        <w:pStyle w:val="ListParagraph"/>
        <w:numPr>
          <w:ilvl w:val="0"/>
          <w:numId w:val="3"/>
        </w:numPr>
        <w:jc w:val="both"/>
      </w:pPr>
      <w:r w:rsidRPr="00BB4897">
        <w:t xml:space="preserve">Have the photo-id datasets also been analysed for sex and age? </w:t>
      </w:r>
    </w:p>
    <w:p w14:paraId="7173BFB9" w14:textId="1DFD2FAE" w:rsidR="00D472A7" w:rsidRPr="00BB4897" w:rsidRDefault="00D472A7" w:rsidP="00A1031A">
      <w:pPr>
        <w:pStyle w:val="ListParagraph"/>
        <w:numPr>
          <w:ilvl w:val="0"/>
          <w:numId w:val="3"/>
        </w:numPr>
        <w:jc w:val="both"/>
      </w:pPr>
      <w:r>
        <w:t>Has the photo-id data been incorporated into any other analysis reports or publications? (The website links for these projects are mostly blank)</w:t>
      </w:r>
    </w:p>
    <w:p w14:paraId="008F1A77" w14:textId="77777777" w:rsidR="00D472A7" w:rsidRPr="00BB4897" w:rsidRDefault="00D472A7" w:rsidP="00A1031A">
      <w:pPr>
        <w:pStyle w:val="ListParagraph"/>
        <w:numPr>
          <w:ilvl w:val="0"/>
          <w:numId w:val="3"/>
        </w:numPr>
        <w:jc w:val="both"/>
      </w:pPr>
      <w:r w:rsidRPr="00BB4897">
        <w:t xml:space="preserve">Has the biopsy data been analysed and reported? </w:t>
      </w:r>
    </w:p>
    <w:p w14:paraId="734CBD9B" w14:textId="4D07B0D3" w:rsidR="00D472A7" w:rsidRDefault="00D472A7" w:rsidP="00A1031A">
      <w:pPr>
        <w:pStyle w:val="ListParagraph"/>
        <w:numPr>
          <w:ilvl w:val="0"/>
          <w:numId w:val="3"/>
        </w:numPr>
        <w:jc w:val="both"/>
      </w:pPr>
      <w:r w:rsidRPr="00BB4897">
        <w:t xml:space="preserve">Where might we find the data for the later (2016-2018) HARP surveys? </w:t>
      </w:r>
    </w:p>
    <w:p w14:paraId="32100CB1" w14:textId="7EFAFBFF" w:rsidR="00D472A7" w:rsidRPr="00D472A7" w:rsidRDefault="00D472A7" w:rsidP="00A1031A">
      <w:pPr>
        <w:jc w:val="both"/>
        <w:rPr>
          <w:u w:val="single"/>
        </w:rPr>
      </w:pPr>
      <w:r w:rsidRPr="00D472A7">
        <w:rPr>
          <w:u w:val="single"/>
        </w:rPr>
        <w:t xml:space="preserve">Occurrence and Ecology </w:t>
      </w:r>
    </w:p>
    <w:p w14:paraId="3B176D10" w14:textId="77777777" w:rsidR="00D472A7" w:rsidRDefault="00D472A7" w:rsidP="00A1031A">
      <w:pPr>
        <w:pStyle w:val="ListParagraph"/>
        <w:numPr>
          <w:ilvl w:val="0"/>
          <w:numId w:val="4"/>
        </w:numPr>
        <w:jc w:val="both"/>
      </w:pPr>
      <w:r w:rsidRPr="003D50BE">
        <w:t>Has the photo-id data collected during this project been evaluated on an annual basis?</w:t>
      </w:r>
    </w:p>
    <w:p w14:paraId="0CBFD38F" w14:textId="77777777" w:rsidR="00D472A7" w:rsidRDefault="00D472A7" w:rsidP="00A1031A">
      <w:pPr>
        <w:pStyle w:val="ListParagraph"/>
        <w:numPr>
          <w:ilvl w:val="0"/>
          <w:numId w:val="4"/>
        </w:numPr>
        <w:jc w:val="both"/>
      </w:pPr>
      <w:r w:rsidRPr="003D50BE">
        <w:t xml:space="preserve">Has the photo-id data collected during this project been evaluated for photo quality and distinctiveness? </w:t>
      </w:r>
    </w:p>
    <w:p w14:paraId="3623D923" w14:textId="77777777" w:rsidR="00D472A7" w:rsidRDefault="00D472A7" w:rsidP="00A1031A">
      <w:pPr>
        <w:pStyle w:val="ListParagraph"/>
        <w:numPr>
          <w:ilvl w:val="0"/>
          <w:numId w:val="4"/>
        </w:numPr>
        <w:jc w:val="both"/>
      </w:pPr>
      <w:r w:rsidRPr="003D50BE">
        <w:t>Has there been effort to age and sex animals from photographs (</w:t>
      </w:r>
      <w:proofErr w:type="gramStart"/>
      <w:r w:rsidRPr="003D50BE">
        <w:t>and also</w:t>
      </w:r>
      <w:proofErr w:type="gramEnd"/>
      <w:r w:rsidRPr="003D50BE">
        <w:t xml:space="preserve"> from the biopsy data)</w:t>
      </w:r>
      <w:r>
        <w:t>?</w:t>
      </w:r>
    </w:p>
    <w:p w14:paraId="184DD26F" w14:textId="77777777" w:rsidR="00D472A7" w:rsidRPr="003D50BE" w:rsidRDefault="00D472A7" w:rsidP="00A1031A">
      <w:pPr>
        <w:pStyle w:val="ListParagraph"/>
        <w:numPr>
          <w:ilvl w:val="0"/>
          <w:numId w:val="4"/>
        </w:numPr>
        <w:jc w:val="both"/>
      </w:pPr>
      <w:r w:rsidRPr="00874547">
        <w:t>We have this project listed as spanning between 2013-2017, but Foley et al 2017 contains summary statistics on matches from 2006, was this early data part of another study?</w:t>
      </w:r>
      <w:r>
        <w:t xml:space="preserve"> (</w:t>
      </w:r>
      <w:proofErr w:type="spellStart"/>
      <w:r>
        <w:t>i.e</w:t>
      </w:r>
      <w:proofErr w:type="spellEnd"/>
      <w:r>
        <w:t xml:space="preserve"> the baseline surveys for the Atlantic)</w:t>
      </w:r>
    </w:p>
    <w:p w14:paraId="7C8EA112" w14:textId="77777777" w:rsidR="00D472A7" w:rsidRDefault="00D472A7" w:rsidP="00A1031A">
      <w:pPr>
        <w:pStyle w:val="ListParagraph"/>
        <w:numPr>
          <w:ilvl w:val="0"/>
          <w:numId w:val="4"/>
        </w:numPr>
        <w:jc w:val="both"/>
      </w:pPr>
      <w:r>
        <w:t>Have biopsy samples been analysed to identify pregnant individuals?</w:t>
      </w:r>
    </w:p>
    <w:p w14:paraId="06C62AF3" w14:textId="77777777" w:rsidR="00D472A7" w:rsidRDefault="00D472A7" w:rsidP="00A1031A">
      <w:pPr>
        <w:pStyle w:val="ListParagraph"/>
        <w:numPr>
          <w:ilvl w:val="0"/>
          <w:numId w:val="4"/>
        </w:numPr>
        <w:jc w:val="both"/>
      </w:pPr>
      <w:r>
        <w:t xml:space="preserve">In terms of visual surveys, is it possible to evaluate </w:t>
      </w:r>
      <w:proofErr w:type="gramStart"/>
      <w:r>
        <w:t>g(</w:t>
      </w:r>
      <w:proofErr w:type="gramEnd"/>
      <w:r>
        <w:t xml:space="preserve">0) from this work given the methodology of data collection? </w:t>
      </w:r>
    </w:p>
    <w:p w14:paraId="7DA26A08" w14:textId="40E97AB9" w:rsidR="00D472A7" w:rsidRPr="003228A6" w:rsidRDefault="003228A6" w:rsidP="00A1031A">
      <w:pPr>
        <w:jc w:val="both"/>
        <w:rPr>
          <w:u w:val="single"/>
        </w:rPr>
      </w:pPr>
      <w:r w:rsidRPr="003228A6">
        <w:rPr>
          <w:u w:val="single"/>
        </w:rPr>
        <w:t>Atlantic BRS</w:t>
      </w:r>
    </w:p>
    <w:p w14:paraId="7FF551C9" w14:textId="187D311C" w:rsidR="006C6953" w:rsidRPr="00DF65FB" w:rsidRDefault="006C6953" w:rsidP="00A1031A">
      <w:pPr>
        <w:pStyle w:val="ListParagraph"/>
        <w:numPr>
          <w:ilvl w:val="0"/>
          <w:numId w:val="5"/>
        </w:numPr>
        <w:spacing w:after="0" w:line="240" w:lineRule="auto"/>
        <w:jc w:val="both"/>
        <w:rPr>
          <w:rFonts w:ascii="Calibri" w:eastAsia="Times New Roman" w:hAnsi="Calibri" w:cs="Calibri"/>
          <w:color w:val="000000"/>
          <w:lang w:eastAsia="en-GB"/>
        </w:rPr>
      </w:pPr>
      <w:r w:rsidRPr="00DF65FB">
        <w:rPr>
          <w:rFonts w:ascii="Calibri" w:eastAsia="Times New Roman" w:hAnsi="Calibri" w:cs="Calibri"/>
          <w:color w:val="000000"/>
          <w:lang w:eastAsia="en-GB"/>
        </w:rPr>
        <w:t xml:space="preserve">Are there detailed, annual capture-recapture data available for the Cape Haterras </w:t>
      </w:r>
      <w:r w:rsidR="00B97F0F">
        <w:rPr>
          <w:rFonts w:ascii="Calibri" w:eastAsia="Times New Roman" w:hAnsi="Calibri" w:cs="Calibri"/>
          <w:color w:val="000000"/>
          <w:lang w:eastAsia="en-GB"/>
        </w:rPr>
        <w:t>Cuvier’s</w:t>
      </w:r>
      <w:r w:rsidRPr="00DF65FB">
        <w:rPr>
          <w:rFonts w:ascii="Calibri" w:eastAsia="Times New Roman" w:hAnsi="Calibri" w:cs="Calibri"/>
          <w:color w:val="000000"/>
          <w:lang w:eastAsia="en-GB"/>
        </w:rPr>
        <w:t xml:space="preserve"> beaked whales and short-finned pilot whales? Do they include evaluations of sex and age class? </w:t>
      </w:r>
    </w:p>
    <w:p w14:paraId="60761E79" w14:textId="727A3094" w:rsidR="006C6953" w:rsidRPr="006C6953" w:rsidRDefault="006C6953" w:rsidP="00A1031A">
      <w:pPr>
        <w:pStyle w:val="ListParagraph"/>
        <w:numPr>
          <w:ilvl w:val="0"/>
          <w:numId w:val="5"/>
        </w:numPr>
        <w:spacing w:after="0" w:line="240" w:lineRule="auto"/>
        <w:jc w:val="both"/>
        <w:rPr>
          <w:rFonts w:ascii="Calibri" w:eastAsia="Times New Roman" w:hAnsi="Calibri" w:cs="Calibri"/>
          <w:color w:val="000000"/>
          <w:lang w:eastAsia="en-GB"/>
        </w:rPr>
      </w:pPr>
      <w:r w:rsidRPr="00DF65FB">
        <w:rPr>
          <w:rFonts w:ascii="Calibri" w:eastAsia="Times New Roman" w:hAnsi="Calibri" w:cs="Calibri"/>
          <w:color w:val="000000"/>
          <w:lang w:eastAsia="en-GB"/>
        </w:rPr>
        <w:t xml:space="preserve">If photo-id data has not been evaluated for demographic information, is this a possibility with additional funding? </w:t>
      </w:r>
    </w:p>
    <w:p w14:paraId="2E7BFEA5" w14:textId="297D1371" w:rsidR="006C6953" w:rsidRPr="00DF65FB" w:rsidRDefault="006C6953" w:rsidP="00A1031A">
      <w:pPr>
        <w:pStyle w:val="ListParagraph"/>
        <w:numPr>
          <w:ilvl w:val="0"/>
          <w:numId w:val="5"/>
        </w:numPr>
        <w:spacing w:after="0" w:line="240" w:lineRule="auto"/>
        <w:jc w:val="both"/>
        <w:rPr>
          <w:rFonts w:ascii="Calibri" w:eastAsia="Times New Roman" w:hAnsi="Calibri" w:cs="Calibri"/>
          <w:color w:val="000000"/>
          <w:lang w:eastAsia="en-GB"/>
        </w:rPr>
      </w:pPr>
      <w:r w:rsidRPr="00DF65FB">
        <w:rPr>
          <w:rFonts w:ascii="Calibri" w:eastAsia="Times New Roman" w:hAnsi="Calibri" w:cs="Calibri"/>
          <w:color w:val="000000"/>
          <w:lang w:eastAsia="en-GB"/>
        </w:rPr>
        <w:t>What are the</w:t>
      </w:r>
      <w:r>
        <w:rPr>
          <w:rFonts w:ascii="Calibri" w:eastAsia="Times New Roman" w:hAnsi="Calibri" w:cs="Calibri"/>
          <w:color w:val="000000"/>
          <w:lang w:eastAsia="en-GB"/>
        </w:rPr>
        <w:t xml:space="preserve"> current</w:t>
      </w:r>
      <w:r w:rsidRPr="00DF65FB">
        <w:rPr>
          <w:rFonts w:ascii="Calibri" w:eastAsia="Times New Roman" w:hAnsi="Calibri" w:cs="Calibri"/>
          <w:color w:val="000000"/>
          <w:lang w:eastAsia="en-GB"/>
        </w:rPr>
        <w:t xml:space="preserve"> sizes of the Cape Hatteras </w:t>
      </w:r>
      <w:r w:rsidR="00B97F0F">
        <w:rPr>
          <w:rFonts w:ascii="Calibri" w:eastAsia="Times New Roman" w:hAnsi="Calibri" w:cs="Calibri"/>
          <w:color w:val="000000"/>
          <w:lang w:eastAsia="en-GB"/>
        </w:rPr>
        <w:t>Cuvier’s</w:t>
      </w:r>
      <w:r w:rsidRPr="00DF65FB">
        <w:rPr>
          <w:rFonts w:ascii="Calibri" w:eastAsia="Times New Roman" w:hAnsi="Calibri" w:cs="Calibri"/>
          <w:color w:val="000000"/>
          <w:lang w:eastAsia="en-GB"/>
        </w:rPr>
        <w:t xml:space="preserve"> beaked whale and </w:t>
      </w:r>
      <w:r w:rsidR="0057044B">
        <w:rPr>
          <w:rFonts w:ascii="Calibri" w:eastAsia="Times New Roman" w:hAnsi="Calibri" w:cs="Calibri"/>
          <w:color w:val="000000"/>
          <w:lang w:eastAsia="en-GB"/>
        </w:rPr>
        <w:t>s</w:t>
      </w:r>
      <w:r w:rsidRPr="00DF65FB">
        <w:rPr>
          <w:rFonts w:ascii="Calibri" w:eastAsia="Times New Roman" w:hAnsi="Calibri" w:cs="Calibri"/>
          <w:color w:val="000000"/>
          <w:lang w:eastAsia="en-GB"/>
        </w:rPr>
        <w:t xml:space="preserve">hort-finned pilot whale catalogs? </w:t>
      </w:r>
    </w:p>
    <w:p w14:paraId="179D7E2B" w14:textId="7180A30E" w:rsidR="006C6953" w:rsidRPr="006C6953" w:rsidRDefault="006C6953" w:rsidP="00A1031A">
      <w:pPr>
        <w:pStyle w:val="ListParagraph"/>
        <w:numPr>
          <w:ilvl w:val="0"/>
          <w:numId w:val="5"/>
        </w:numPr>
        <w:spacing w:after="0" w:line="240" w:lineRule="auto"/>
        <w:jc w:val="both"/>
        <w:rPr>
          <w:rFonts w:ascii="Calibri" w:eastAsia="Times New Roman" w:hAnsi="Calibri" w:cs="Calibri"/>
          <w:color w:val="000000"/>
          <w:lang w:eastAsia="en-GB"/>
        </w:rPr>
      </w:pPr>
      <w:r w:rsidRPr="00DF65FB">
        <w:rPr>
          <w:rFonts w:ascii="Calibri" w:eastAsia="Times New Roman" w:hAnsi="Calibri" w:cs="Calibri"/>
          <w:color w:val="000000"/>
          <w:lang w:eastAsia="en-GB"/>
        </w:rPr>
        <w:t xml:space="preserve">Has the biopsy data that was collected during this project been analysed/involved in further research at this point? </w:t>
      </w:r>
    </w:p>
    <w:p w14:paraId="1B508E55" w14:textId="70AE68FD" w:rsidR="006C6953" w:rsidRPr="006C6953" w:rsidRDefault="006C6953" w:rsidP="00A1031A">
      <w:pPr>
        <w:pStyle w:val="ListParagraph"/>
        <w:numPr>
          <w:ilvl w:val="0"/>
          <w:numId w:val="5"/>
        </w:numPr>
        <w:spacing w:after="0" w:line="240" w:lineRule="auto"/>
        <w:jc w:val="both"/>
        <w:rPr>
          <w:rFonts w:ascii="Calibri" w:eastAsia="Times New Roman" w:hAnsi="Calibri" w:cs="Calibri"/>
          <w:color w:val="000000"/>
          <w:lang w:eastAsia="en-GB"/>
        </w:rPr>
      </w:pPr>
      <w:r w:rsidRPr="00DF65FB">
        <w:rPr>
          <w:rFonts w:ascii="Calibri" w:eastAsia="Times New Roman" w:hAnsi="Calibri" w:cs="Calibri"/>
          <w:color w:val="000000"/>
          <w:lang w:eastAsia="en-GB"/>
        </w:rPr>
        <w:t xml:space="preserve">Given that this dataset reports multi-year photo-id data, </w:t>
      </w:r>
      <w:r w:rsidR="0057044B">
        <w:rPr>
          <w:rFonts w:ascii="Calibri" w:eastAsia="Times New Roman" w:hAnsi="Calibri" w:cs="Calibri"/>
          <w:color w:val="000000"/>
          <w:lang w:eastAsia="en-GB"/>
        </w:rPr>
        <w:t>are</w:t>
      </w:r>
      <w:r w:rsidRPr="00DF65FB">
        <w:rPr>
          <w:rFonts w:ascii="Calibri" w:eastAsia="Times New Roman" w:hAnsi="Calibri" w:cs="Calibri"/>
          <w:color w:val="000000"/>
          <w:lang w:eastAsia="en-GB"/>
        </w:rPr>
        <w:t xml:space="preserve"> there also annual sighting data for this area with information on survey effort (distance and hours), survey design, sightings, and group size? </w:t>
      </w:r>
    </w:p>
    <w:p w14:paraId="7C71254C" w14:textId="77777777" w:rsidR="006C6953" w:rsidRPr="00C503E5" w:rsidRDefault="006C6953" w:rsidP="00A1031A">
      <w:pPr>
        <w:pStyle w:val="ListParagraph"/>
        <w:numPr>
          <w:ilvl w:val="0"/>
          <w:numId w:val="5"/>
        </w:numPr>
        <w:spacing w:after="0" w:line="240" w:lineRule="auto"/>
        <w:jc w:val="both"/>
        <w:rPr>
          <w:rFonts w:ascii="Calibri" w:eastAsia="Times New Roman" w:hAnsi="Calibri" w:cs="Calibri"/>
          <w:color w:val="000000"/>
          <w:lang w:eastAsia="en-GB"/>
        </w:rPr>
      </w:pPr>
      <w:r w:rsidRPr="00DF65FB">
        <w:rPr>
          <w:rFonts w:ascii="Calibri" w:eastAsia="Times New Roman" w:hAnsi="Calibri" w:cs="Calibri"/>
          <w:color w:val="000000"/>
          <w:lang w:eastAsia="en-GB"/>
        </w:rPr>
        <w:t xml:space="preserve">Is there more information available about the vital rates proposal to ONR? </w:t>
      </w:r>
    </w:p>
    <w:p w14:paraId="6A42E22D" w14:textId="77777777" w:rsidR="00D73DDE" w:rsidRDefault="00D73DDE" w:rsidP="00A1031A">
      <w:pPr>
        <w:jc w:val="both"/>
        <w:rPr>
          <w:u w:val="single"/>
        </w:rPr>
      </w:pPr>
    </w:p>
    <w:p w14:paraId="2FBC7784" w14:textId="7E735FCC" w:rsidR="00A56C63" w:rsidRDefault="00A56C63" w:rsidP="00A1031A">
      <w:pPr>
        <w:spacing w:after="100" w:afterAutospacing="1" w:line="240" w:lineRule="auto"/>
        <w:jc w:val="both"/>
        <w:rPr>
          <w:u w:val="single"/>
        </w:rPr>
      </w:pPr>
    </w:p>
    <w:p w14:paraId="2B2F05BA" w14:textId="2057AC3A" w:rsidR="00B97F0F" w:rsidRDefault="00B97F0F" w:rsidP="00A1031A">
      <w:pPr>
        <w:spacing w:after="100" w:afterAutospacing="1" w:line="240" w:lineRule="auto"/>
        <w:jc w:val="both"/>
        <w:rPr>
          <w:u w:val="single"/>
        </w:rPr>
      </w:pPr>
    </w:p>
    <w:p w14:paraId="5E76EC63" w14:textId="77777777" w:rsidR="00A1031A" w:rsidRPr="00145B89" w:rsidRDefault="00A1031A" w:rsidP="00A1031A">
      <w:pPr>
        <w:spacing w:after="100" w:afterAutospacing="1" w:line="240" w:lineRule="auto"/>
        <w:jc w:val="both"/>
        <w:rPr>
          <w:u w:val="single"/>
        </w:rPr>
      </w:pPr>
    </w:p>
    <w:p w14:paraId="66FF3CDA" w14:textId="0E548F03" w:rsidR="00A56C63" w:rsidRDefault="00DE14ED" w:rsidP="00A1031A">
      <w:pPr>
        <w:pStyle w:val="Caption"/>
        <w:keepNext/>
        <w:jc w:val="both"/>
      </w:pPr>
      <w:r>
        <w:lastRenderedPageBreak/>
        <w:t>Table</w:t>
      </w:r>
      <w:r w:rsidR="00A56C63">
        <w:t xml:space="preserve"> </w:t>
      </w:r>
      <w:r>
        <w:t>1</w:t>
      </w:r>
      <w:r w:rsidR="00CA6291">
        <w:t>:</w:t>
      </w:r>
      <w:r w:rsidR="00A56C63">
        <w:t xml:space="preserve"> A more detailed depiction of data available in the Cape Hatteras region by project </w:t>
      </w:r>
    </w:p>
    <w:tbl>
      <w:tblPr>
        <w:tblStyle w:val="TableGrid"/>
        <w:tblW w:w="10916" w:type="dxa"/>
        <w:tblInd w:w="-998" w:type="dxa"/>
        <w:tblLook w:val="04A0" w:firstRow="1" w:lastRow="0" w:firstColumn="1" w:lastColumn="0" w:noHBand="0" w:noVBand="1"/>
      </w:tblPr>
      <w:tblGrid>
        <w:gridCol w:w="1255"/>
        <w:gridCol w:w="1581"/>
        <w:gridCol w:w="1559"/>
        <w:gridCol w:w="1843"/>
        <w:gridCol w:w="1843"/>
        <w:gridCol w:w="1439"/>
        <w:gridCol w:w="1396"/>
      </w:tblGrid>
      <w:tr w:rsidR="00A56C63" w14:paraId="6B4D2DF4" w14:textId="77777777" w:rsidTr="003D4410">
        <w:tc>
          <w:tcPr>
            <w:tcW w:w="1255" w:type="dxa"/>
          </w:tcPr>
          <w:p w14:paraId="166C631B" w14:textId="77777777" w:rsidR="00A56C63" w:rsidRPr="00374454" w:rsidRDefault="00A56C63" w:rsidP="00A1031A">
            <w:pPr>
              <w:jc w:val="both"/>
              <w:rPr>
                <w:b/>
                <w:bCs/>
                <w:sz w:val="20"/>
                <w:szCs w:val="20"/>
              </w:rPr>
            </w:pPr>
            <w:r w:rsidRPr="00374454">
              <w:rPr>
                <w:b/>
                <w:bCs/>
                <w:sz w:val="20"/>
                <w:szCs w:val="20"/>
              </w:rPr>
              <w:t>Project</w:t>
            </w:r>
          </w:p>
        </w:tc>
        <w:tc>
          <w:tcPr>
            <w:tcW w:w="9661" w:type="dxa"/>
            <w:gridSpan w:val="6"/>
          </w:tcPr>
          <w:p w14:paraId="5722C0D9" w14:textId="77777777" w:rsidR="00A56C63" w:rsidRPr="00374454" w:rsidRDefault="00A56C63" w:rsidP="00A1031A">
            <w:pPr>
              <w:jc w:val="both"/>
              <w:rPr>
                <w:b/>
                <w:bCs/>
                <w:sz w:val="20"/>
                <w:szCs w:val="20"/>
              </w:rPr>
            </w:pPr>
            <w:r w:rsidRPr="00374454">
              <w:rPr>
                <w:b/>
                <w:bCs/>
                <w:sz w:val="20"/>
                <w:szCs w:val="20"/>
              </w:rPr>
              <w:t>Survey method</w:t>
            </w:r>
          </w:p>
        </w:tc>
      </w:tr>
      <w:tr w:rsidR="00A56C63" w14:paraId="5968CDD0" w14:textId="77777777" w:rsidTr="00B1241F">
        <w:tc>
          <w:tcPr>
            <w:tcW w:w="1255" w:type="dxa"/>
          </w:tcPr>
          <w:p w14:paraId="0AE8E3C7" w14:textId="77777777" w:rsidR="00A56C63" w:rsidRPr="00374454" w:rsidRDefault="00A56C63" w:rsidP="00A1031A">
            <w:pPr>
              <w:jc w:val="both"/>
              <w:rPr>
                <w:b/>
                <w:bCs/>
                <w:sz w:val="20"/>
                <w:szCs w:val="20"/>
              </w:rPr>
            </w:pPr>
          </w:p>
        </w:tc>
        <w:tc>
          <w:tcPr>
            <w:tcW w:w="1581" w:type="dxa"/>
          </w:tcPr>
          <w:p w14:paraId="2376FFC5" w14:textId="77777777" w:rsidR="00A56C63" w:rsidRPr="00374454" w:rsidRDefault="00A56C63" w:rsidP="00A1031A">
            <w:pPr>
              <w:jc w:val="both"/>
              <w:rPr>
                <w:b/>
                <w:bCs/>
                <w:sz w:val="20"/>
                <w:szCs w:val="20"/>
              </w:rPr>
            </w:pPr>
            <w:r w:rsidRPr="00374454">
              <w:rPr>
                <w:b/>
                <w:bCs/>
                <w:sz w:val="20"/>
                <w:szCs w:val="20"/>
              </w:rPr>
              <w:t>Visual (Boat-based)</w:t>
            </w:r>
          </w:p>
        </w:tc>
        <w:tc>
          <w:tcPr>
            <w:tcW w:w="1559" w:type="dxa"/>
          </w:tcPr>
          <w:p w14:paraId="273EDE11" w14:textId="77777777" w:rsidR="00A56C63" w:rsidRPr="00374454" w:rsidRDefault="00A56C63" w:rsidP="00A1031A">
            <w:pPr>
              <w:jc w:val="both"/>
              <w:rPr>
                <w:b/>
                <w:bCs/>
                <w:sz w:val="20"/>
                <w:szCs w:val="20"/>
              </w:rPr>
            </w:pPr>
            <w:r w:rsidRPr="00374454">
              <w:rPr>
                <w:b/>
                <w:bCs/>
                <w:sz w:val="20"/>
                <w:szCs w:val="20"/>
              </w:rPr>
              <w:t>Aerial</w:t>
            </w:r>
          </w:p>
        </w:tc>
        <w:tc>
          <w:tcPr>
            <w:tcW w:w="1843" w:type="dxa"/>
          </w:tcPr>
          <w:p w14:paraId="31DA002D" w14:textId="77777777" w:rsidR="00A56C63" w:rsidRPr="00374454" w:rsidRDefault="00A56C63" w:rsidP="00A1031A">
            <w:pPr>
              <w:jc w:val="both"/>
              <w:rPr>
                <w:b/>
                <w:bCs/>
                <w:sz w:val="20"/>
                <w:szCs w:val="20"/>
              </w:rPr>
            </w:pPr>
            <w:r w:rsidRPr="00374454">
              <w:rPr>
                <w:b/>
                <w:bCs/>
                <w:sz w:val="20"/>
                <w:szCs w:val="20"/>
              </w:rPr>
              <w:t>PAM</w:t>
            </w:r>
          </w:p>
        </w:tc>
        <w:tc>
          <w:tcPr>
            <w:tcW w:w="1843" w:type="dxa"/>
          </w:tcPr>
          <w:p w14:paraId="13459B90" w14:textId="77777777" w:rsidR="00A56C63" w:rsidRPr="00374454" w:rsidRDefault="00A56C63" w:rsidP="00A1031A">
            <w:pPr>
              <w:jc w:val="both"/>
              <w:rPr>
                <w:b/>
                <w:bCs/>
                <w:sz w:val="20"/>
                <w:szCs w:val="20"/>
              </w:rPr>
            </w:pPr>
            <w:r w:rsidRPr="00374454">
              <w:rPr>
                <w:b/>
                <w:bCs/>
                <w:sz w:val="20"/>
                <w:szCs w:val="20"/>
              </w:rPr>
              <w:t>CRC</w:t>
            </w:r>
          </w:p>
        </w:tc>
        <w:tc>
          <w:tcPr>
            <w:tcW w:w="1439" w:type="dxa"/>
          </w:tcPr>
          <w:p w14:paraId="706D9549" w14:textId="77777777" w:rsidR="00A56C63" w:rsidRPr="00374454" w:rsidRDefault="00A56C63" w:rsidP="00A1031A">
            <w:pPr>
              <w:jc w:val="both"/>
              <w:rPr>
                <w:b/>
                <w:bCs/>
                <w:sz w:val="20"/>
                <w:szCs w:val="20"/>
              </w:rPr>
            </w:pPr>
            <w:r w:rsidRPr="00374454">
              <w:rPr>
                <w:b/>
                <w:bCs/>
                <w:sz w:val="20"/>
                <w:szCs w:val="20"/>
              </w:rPr>
              <w:t>Tag</w:t>
            </w:r>
          </w:p>
        </w:tc>
        <w:tc>
          <w:tcPr>
            <w:tcW w:w="1396" w:type="dxa"/>
          </w:tcPr>
          <w:p w14:paraId="370517A4" w14:textId="77777777" w:rsidR="00A56C63" w:rsidRPr="00374454" w:rsidRDefault="00A56C63" w:rsidP="00A1031A">
            <w:pPr>
              <w:jc w:val="both"/>
              <w:rPr>
                <w:b/>
                <w:bCs/>
                <w:sz w:val="20"/>
                <w:szCs w:val="20"/>
              </w:rPr>
            </w:pPr>
            <w:r w:rsidRPr="00374454">
              <w:rPr>
                <w:b/>
                <w:bCs/>
                <w:sz w:val="20"/>
                <w:szCs w:val="20"/>
              </w:rPr>
              <w:t>Biopsy</w:t>
            </w:r>
          </w:p>
        </w:tc>
      </w:tr>
      <w:tr w:rsidR="00A56C63" w14:paraId="6AEB8CF1" w14:textId="77777777" w:rsidTr="00B1241F">
        <w:tc>
          <w:tcPr>
            <w:tcW w:w="1255" w:type="dxa"/>
          </w:tcPr>
          <w:p w14:paraId="24AC793C" w14:textId="77777777" w:rsidR="00A56C63" w:rsidRPr="00374454" w:rsidRDefault="00A56C63" w:rsidP="00A1031A">
            <w:pPr>
              <w:jc w:val="both"/>
              <w:rPr>
                <w:b/>
                <w:bCs/>
                <w:sz w:val="20"/>
                <w:szCs w:val="20"/>
              </w:rPr>
            </w:pPr>
            <w:r w:rsidRPr="00374454">
              <w:rPr>
                <w:b/>
                <w:bCs/>
                <w:sz w:val="20"/>
                <w:szCs w:val="20"/>
              </w:rPr>
              <w:t>Baseline Monitoring</w:t>
            </w:r>
          </w:p>
        </w:tc>
        <w:tc>
          <w:tcPr>
            <w:tcW w:w="1581" w:type="dxa"/>
          </w:tcPr>
          <w:p w14:paraId="07B3B004" w14:textId="3D3FEE59" w:rsidR="00A56C63" w:rsidRPr="00374454" w:rsidRDefault="00A56C63" w:rsidP="00A1031A">
            <w:pPr>
              <w:jc w:val="both"/>
              <w:rPr>
                <w:sz w:val="20"/>
                <w:szCs w:val="20"/>
              </w:rPr>
            </w:pPr>
            <w:r w:rsidRPr="00374454">
              <w:rPr>
                <w:sz w:val="20"/>
                <w:szCs w:val="20"/>
              </w:rPr>
              <w:t>Over 215 hours in the Cape Hatteras region, 1</w:t>
            </w:r>
            <w:ins w:id="0" w:author="Cormac Booth" w:date="2021-10-12T09:57:00Z">
              <w:r w:rsidR="003D4410">
                <w:rPr>
                  <w:sz w:val="20"/>
                  <w:szCs w:val="20"/>
                </w:rPr>
                <w:t>,</w:t>
              </w:r>
            </w:ins>
            <w:r w:rsidRPr="00374454">
              <w:rPr>
                <w:sz w:val="20"/>
                <w:szCs w:val="20"/>
              </w:rPr>
              <w:t xml:space="preserve">395 km were surveyed. In early reports </w:t>
            </w:r>
            <w:proofErr w:type="gramStart"/>
            <w:r w:rsidRPr="00374454">
              <w:rPr>
                <w:sz w:val="20"/>
                <w:szCs w:val="20"/>
              </w:rPr>
              <w:t>g(</w:t>
            </w:r>
            <w:proofErr w:type="gramEnd"/>
            <w:r w:rsidRPr="00374454">
              <w:rPr>
                <w:sz w:val="20"/>
                <w:szCs w:val="20"/>
              </w:rPr>
              <w:t xml:space="preserve">0) = 1 is mentioned. </w:t>
            </w:r>
          </w:p>
        </w:tc>
        <w:tc>
          <w:tcPr>
            <w:tcW w:w="1559" w:type="dxa"/>
          </w:tcPr>
          <w:p w14:paraId="13744C4B" w14:textId="514ACA4E" w:rsidR="00A56C63" w:rsidRPr="00374454" w:rsidRDefault="00A56C63" w:rsidP="00A1031A">
            <w:pPr>
              <w:jc w:val="both"/>
              <w:rPr>
                <w:sz w:val="20"/>
                <w:szCs w:val="20"/>
              </w:rPr>
            </w:pPr>
            <w:del w:id="1" w:author="Cormac Booth" w:date="2021-10-12T09:57:00Z">
              <w:r w:rsidRPr="00374454" w:rsidDel="003D4410">
                <w:rPr>
                  <w:sz w:val="20"/>
                  <w:szCs w:val="20"/>
                </w:rPr>
                <w:delText xml:space="preserve"> </w:delText>
              </w:r>
            </w:del>
            <w:r w:rsidRPr="00374454">
              <w:rPr>
                <w:sz w:val="20"/>
                <w:szCs w:val="20"/>
              </w:rPr>
              <w:t>35</w:t>
            </w:r>
            <w:ins w:id="2" w:author="Cormac Booth" w:date="2021-10-12T09:57:00Z">
              <w:r w:rsidR="003D4410">
                <w:rPr>
                  <w:sz w:val="20"/>
                  <w:szCs w:val="20"/>
                </w:rPr>
                <w:t>,</w:t>
              </w:r>
            </w:ins>
            <w:r w:rsidRPr="00374454">
              <w:rPr>
                <w:sz w:val="20"/>
                <w:szCs w:val="20"/>
              </w:rPr>
              <w:t>416 km were surveyed, hours not reported. Left and right sighting info available on OBIS</w:t>
            </w:r>
          </w:p>
        </w:tc>
        <w:tc>
          <w:tcPr>
            <w:tcW w:w="1843" w:type="dxa"/>
          </w:tcPr>
          <w:p w14:paraId="6F9F8D9E" w14:textId="77777777" w:rsidR="00A56C63" w:rsidRPr="00374454" w:rsidRDefault="00A56C63" w:rsidP="00A1031A">
            <w:pPr>
              <w:jc w:val="both"/>
              <w:rPr>
                <w:sz w:val="20"/>
                <w:szCs w:val="20"/>
              </w:rPr>
            </w:pPr>
            <w:r w:rsidRPr="00374454">
              <w:rPr>
                <w:sz w:val="20"/>
                <w:szCs w:val="20"/>
              </w:rPr>
              <w:t>Primarily HARP data is reported as the number of days with detections for each species. Number of hours of data often recorded.</w:t>
            </w:r>
          </w:p>
        </w:tc>
        <w:tc>
          <w:tcPr>
            <w:tcW w:w="1843" w:type="dxa"/>
          </w:tcPr>
          <w:p w14:paraId="5708E553" w14:textId="77777777" w:rsidR="00A56C63" w:rsidRPr="00374454" w:rsidRDefault="00A56C63" w:rsidP="00A1031A">
            <w:pPr>
              <w:jc w:val="both"/>
              <w:rPr>
                <w:sz w:val="20"/>
                <w:szCs w:val="20"/>
              </w:rPr>
            </w:pPr>
            <w:proofErr w:type="spellStart"/>
            <w:r w:rsidRPr="00374454">
              <w:rPr>
                <w:sz w:val="20"/>
                <w:szCs w:val="20"/>
              </w:rPr>
              <w:t>Catalog</w:t>
            </w:r>
            <w:proofErr w:type="spellEnd"/>
            <w:r w:rsidRPr="00374454">
              <w:rPr>
                <w:sz w:val="20"/>
                <w:szCs w:val="20"/>
              </w:rPr>
              <w:t xml:space="preserve"> size and match information is reported for all reports </w:t>
            </w:r>
          </w:p>
        </w:tc>
        <w:tc>
          <w:tcPr>
            <w:tcW w:w="1439" w:type="dxa"/>
          </w:tcPr>
          <w:p w14:paraId="0B5295F8" w14:textId="77777777" w:rsidR="00A56C63" w:rsidRPr="00374454" w:rsidRDefault="00A56C63" w:rsidP="00A1031A">
            <w:pPr>
              <w:jc w:val="both"/>
              <w:rPr>
                <w:sz w:val="20"/>
                <w:szCs w:val="20"/>
              </w:rPr>
            </w:pPr>
            <w:r w:rsidRPr="00374454">
              <w:rPr>
                <w:sz w:val="20"/>
                <w:szCs w:val="20"/>
              </w:rPr>
              <w:t>NA</w:t>
            </w:r>
          </w:p>
        </w:tc>
        <w:tc>
          <w:tcPr>
            <w:tcW w:w="1396" w:type="dxa"/>
          </w:tcPr>
          <w:p w14:paraId="7A500562" w14:textId="77777777" w:rsidR="00A56C63" w:rsidRPr="00374454" w:rsidRDefault="00A56C63" w:rsidP="00A1031A">
            <w:pPr>
              <w:jc w:val="both"/>
              <w:rPr>
                <w:sz w:val="20"/>
                <w:szCs w:val="20"/>
              </w:rPr>
            </w:pPr>
            <w:r w:rsidRPr="00374454">
              <w:rPr>
                <w:sz w:val="20"/>
                <w:szCs w:val="20"/>
              </w:rPr>
              <w:t>Short-finned pilot whale (n=39)</w:t>
            </w:r>
          </w:p>
        </w:tc>
      </w:tr>
      <w:tr w:rsidR="00A56C63" w14:paraId="4B6079C5" w14:textId="77777777" w:rsidTr="00B1241F">
        <w:tc>
          <w:tcPr>
            <w:tcW w:w="1255" w:type="dxa"/>
          </w:tcPr>
          <w:p w14:paraId="698ADBA1" w14:textId="77777777" w:rsidR="00A56C63" w:rsidRPr="00374454" w:rsidRDefault="00A56C63" w:rsidP="00A1031A">
            <w:pPr>
              <w:jc w:val="both"/>
              <w:rPr>
                <w:b/>
                <w:bCs/>
                <w:sz w:val="20"/>
                <w:szCs w:val="20"/>
              </w:rPr>
            </w:pPr>
            <w:r w:rsidRPr="00374454">
              <w:rPr>
                <w:b/>
                <w:bCs/>
                <w:sz w:val="20"/>
                <w:szCs w:val="20"/>
              </w:rPr>
              <w:t>Occurrence and Ecology</w:t>
            </w:r>
          </w:p>
        </w:tc>
        <w:tc>
          <w:tcPr>
            <w:tcW w:w="1581" w:type="dxa"/>
          </w:tcPr>
          <w:p w14:paraId="0F18A6DA" w14:textId="77777777" w:rsidR="00A56C63" w:rsidRPr="00374454" w:rsidRDefault="00A56C63" w:rsidP="00A1031A">
            <w:pPr>
              <w:jc w:val="both"/>
              <w:rPr>
                <w:b/>
                <w:bCs/>
                <w:sz w:val="20"/>
                <w:szCs w:val="20"/>
              </w:rPr>
            </w:pPr>
            <w:r w:rsidRPr="00374454">
              <w:rPr>
                <w:sz w:val="20"/>
                <w:szCs w:val="20"/>
              </w:rPr>
              <w:t>Conducted over 343.7 hours, covering 2901.5 km. Number of animals within each encounter are reported</w:t>
            </w:r>
          </w:p>
        </w:tc>
        <w:tc>
          <w:tcPr>
            <w:tcW w:w="1559" w:type="dxa"/>
          </w:tcPr>
          <w:p w14:paraId="3FC5BA3C" w14:textId="77777777" w:rsidR="00A56C63" w:rsidRPr="00374454" w:rsidRDefault="00A56C63" w:rsidP="00A1031A">
            <w:pPr>
              <w:jc w:val="both"/>
              <w:rPr>
                <w:b/>
                <w:bCs/>
                <w:sz w:val="20"/>
                <w:szCs w:val="20"/>
              </w:rPr>
            </w:pPr>
            <w:r w:rsidRPr="00374454">
              <w:rPr>
                <w:b/>
                <w:bCs/>
                <w:sz w:val="20"/>
                <w:szCs w:val="20"/>
              </w:rPr>
              <w:t>NA</w:t>
            </w:r>
          </w:p>
        </w:tc>
        <w:tc>
          <w:tcPr>
            <w:tcW w:w="1843" w:type="dxa"/>
          </w:tcPr>
          <w:p w14:paraId="1F865CC0" w14:textId="77777777" w:rsidR="00A56C63" w:rsidRPr="00374454" w:rsidRDefault="00A56C63" w:rsidP="00A1031A">
            <w:pPr>
              <w:jc w:val="both"/>
              <w:rPr>
                <w:b/>
                <w:bCs/>
                <w:sz w:val="20"/>
                <w:szCs w:val="20"/>
              </w:rPr>
            </w:pPr>
            <w:r w:rsidRPr="00374454">
              <w:rPr>
                <w:b/>
                <w:bCs/>
                <w:sz w:val="20"/>
                <w:szCs w:val="20"/>
              </w:rPr>
              <w:t>NA</w:t>
            </w:r>
          </w:p>
        </w:tc>
        <w:tc>
          <w:tcPr>
            <w:tcW w:w="1843" w:type="dxa"/>
          </w:tcPr>
          <w:p w14:paraId="00A0FA23" w14:textId="77777777" w:rsidR="00A56C63" w:rsidRPr="00374454" w:rsidRDefault="00A56C63" w:rsidP="00A1031A">
            <w:pPr>
              <w:jc w:val="both"/>
              <w:rPr>
                <w:sz w:val="20"/>
                <w:szCs w:val="20"/>
              </w:rPr>
            </w:pPr>
            <w:r w:rsidRPr="00374454">
              <w:rPr>
                <w:sz w:val="20"/>
                <w:szCs w:val="20"/>
              </w:rPr>
              <w:t xml:space="preserve">Only 2013 report includes </w:t>
            </w:r>
            <w:proofErr w:type="spellStart"/>
            <w:r w:rsidRPr="00374454">
              <w:rPr>
                <w:sz w:val="20"/>
                <w:szCs w:val="20"/>
              </w:rPr>
              <w:t>catalog</w:t>
            </w:r>
            <w:proofErr w:type="spellEnd"/>
            <w:r w:rsidRPr="00374454">
              <w:rPr>
                <w:sz w:val="20"/>
                <w:szCs w:val="20"/>
              </w:rPr>
              <w:t xml:space="preserve"> size info for GM and ZC</w:t>
            </w:r>
          </w:p>
        </w:tc>
        <w:tc>
          <w:tcPr>
            <w:tcW w:w="1439" w:type="dxa"/>
          </w:tcPr>
          <w:p w14:paraId="3AA8AFA9" w14:textId="77561639" w:rsidR="00A56C63" w:rsidRPr="00374454" w:rsidRDefault="00B97F0F" w:rsidP="00A1031A">
            <w:pPr>
              <w:jc w:val="both"/>
              <w:rPr>
                <w:b/>
                <w:bCs/>
                <w:sz w:val="20"/>
                <w:szCs w:val="20"/>
              </w:rPr>
            </w:pPr>
            <w:r>
              <w:rPr>
                <w:sz w:val="20"/>
                <w:szCs w:val="20"/>
              </w:rPr>
              <w:t>Cuvier’s</w:t>
            </w:r>
            <w:r w:rsidR="00A56C63" w:rsidRPr="00374454">
              <w:rPr>
                <w:sz w:val="20"/>
                <w:szCs w:val="20"/>
              </w:rPr>
              <w:t xml:space="preserve"> beaked whale (n=15, satellite tags). short-finned pilot whale (n=52, 8 DTAG, 44 satellite tags), Sperm whale (n=1)</w:t>
            </w:r>
          </w:p>
        </w:tc>
        <w:tc>
          <w:tcPr>
            <w:tcW w:w="1396" w:type="dxa"/>
          </w:tcPr>
          <w:p w14:paraId="7467C0E8" w14:textId="4CE18095" w:rsidR="00A56C63" w:rsidRPr="00374454" w:rsidRDefault="00B97F0F" w:rsidP="00A1031A">
            <w:pPr>
              <w:jc w:val="both"/>
              <w:rPr>
                <w:b/>
                <w:bCs/>
                <w:sz w:val="20"/>
                <w:szCs w:val="20"/>
              </w:rPr>
            </w:pPr>
            <w:r>
              <w:rPr>
                <w:sz w:val="20"/>
                <w:szCs w:val="20"/>
              </w:rPr>
              <w:t>Cuvier’s</w:t>
            </w:r>
            <w:r w:rsidR="00A56C63" w:rsidRPr="00374454">
              <w:rPr>
                <w:sz w:val="20"/>
                <w:szCs w:val="20"/>
              </w:rPr>
              <w:t xml:space="preserve"> beaked whale (n=</w:t>
            </w:r>
            <w:r w:rsidR="00EB531D" w:rsidRPr="00374454">
              <w:rPr>
                <w:sz w:val="20"/>
                <w:szCs w:val="20"/>
              </w:rPr>
              <w:t>4</w:t>
            </w:r>
            <w:r w:rsidR="00A56C63" w:rsidRPr="00374454">
              <w:rPr>
                <w:sz w:val="20"/>
                <w:szCs w:val="20"/>
              </w:rPr>
              <w:t>), short-finned pilot whale (n=2</w:t>
            </w:r>
            <w:r w:rsidR="00EB531D" w:rsidRPr="00374454">
              <w:rPr>
                <w:sz w:val="20"/>
                <w:szCs w:val="20"/>
              </w:rPr>
              <w:t>7</w:t>
            </w:r>
            <w:r w:rsidR="00A56C63" w:rsidRPr="00374454">
              <w:rPr>
                <w:sz w:val="20"/>
                <w:szCs w:val="20"/>
              </w:rPr>
              <w:t>), and sperm whale (n=2). Analysis not reported</w:t>
            </w:r>
          </w:p>
        </w:tc>
      </w:tr>
      <w:tr w:rsidR="00A56C63" w14:paraId="435F30B0" w14:textId="77777777" w:rsidTr="00B1241F">
        <w:tc>
          <w:tcPr>
            <w:tcW w:w="1255" w:type="dxa"/>
          </w:tcPr>
          <w:p w14:paraId="4F2C4D36" w14:textId="77777777" w:rsidR="00A56C63" w:rsidRPr="00374454" w:rsidRDefault="00A56C63" w:rsidP="00A1031A">
            <w:pPr>
              <w:jc w:val="both"/>
              <w:rPr>
                <w:b/>
                <w:bCs/>
                <w:sz w:val="20"/>
                <w:szCs w:val="20"/>
              </w:rPr>
            </w:pPr>
            <w:r w:rsidRPr="00374454">
              <w:rPr>
                <w:b/>
                <w:bCs/>
                <w:sz w:val="20"/>
                <w:szCs w:val="20"/>
              </w:rPr>
              <w:t>Atlantic BRS</w:t>
            </w:r>
          </w:p>
        </w:tc>
        <w:tc>
          <w:tcPr>
            <w:tcW w:w="1581" w:type="dxa"/>
          </w:tcPr>
          <w:p w14:paraId="719AF7DE" w14:textId="5E8A6696" w:rsidR="00A56C63" w:rsidRPr="0078097A" w:rsidRDefault="0078097A" w:rsidP="00A1031A">
            <w:pPr>
              <w:jc w:val="both"/>
              <w:rPr>
                <w:sz w:val="20"/>
                <w:szCs w:val="20"/>
              </w:rPr>
            </w:pPr>
            <w:r w:rsidRPr="0078097A">
              <w:rPr>
                <w:sz w:val="20"/>
                <w:szCs w:val="20"/>
              </w:rPr>
              <w:t>Sightings not reported but presumably occurred prior to CEEs</w:t>
            </w:r>
          </w:p>
        </w:tc>
        <w:tc>
          <w:tcPr>
            <w:tcW w:w="1559" w:type="dxa"/>
          </w:tcPr>
          <w:p w14:paraId="6123E506" w14:textId="77777777" w:rsidR="00A56C63" w:rsidRPr="00374454" w:rsidRDefault="00A56C63" w:rsidP="00A1031A">
            <w:pPr>
              <w:jc w:val="both"/>
              <w:rPr>
                <w:b/>
                <w:bCs/>
                <w:sz w:val="20"/>
                <w:szCs w:val="20"/>
              </w:rPr>
            </w:pPr>
            <w:r w:rsidRPr="00374454">
              <w:rPr>
                <w:b/>
                <w:bCs/>
                <w:sz w:val="20"/>
                <w:szCs w:val="20"/>
              </w:rPr>
              <w:t>NA</w:t>
            </w:r>
          </w:p>
        </w:tc>
        <w:tc>
          <w:tcPr>
            <w:tcW w:w="1843" w:type="dxa"/>
          </w:tcPr>
          <w:p w14:paraId="39160E3E" w14:textId="77777777" w:rsidR="00A56C63" w:rsidRPr="00374454" w:rsidRDefault="00A56C63" w:rsidP="00A1031A">
            <w:pPr>
              <w:jc w:val="both"/>
              <w:rPr>
                <w:b/>
                <w:bCs/>
                <w:sz w:val="20"/>
                <w:szCs w:val="20"/>
              </w:rPr>
            </w:pPr>
            <w:r w:rsidRPr="00374454">
              <w:rPr>
                <w:b/>
                <w:bCs/>
                <w:sz w:val="20"/>
                <w:szCs w:val="20"/>
              </w:rPr>
              <w:t>NA</w:t>
            </w:r>
          </w:p>
        </w:tc>
        <w:tc>
          <w:tcPr>
            <w:tcW w:w="1843" w:type="dxa"/>
          </w:tcPr>
          <w:p w14:paraId="1E2D2C0E" w14:textId="0B960DD8" w:rsidR="00A56C63" w:rsidRPr="00374454" w:rsidRDefault="00A56C63" w:rsidP="00A1031A">
            <w:pPr>
              <w:jc w:val="both"/>
              <w:rPr>
                <w:sz w:val="20"/>
                <w:szCs w:val="20"/>
              </w:rPr>
            </w:pPr>
            <w:r w:rsidRPr="00374454">
              <w:rPr>
                <w:sz w:val="20"/>
                <w:szCs w:val="20"/>
              </w:rPr>
              <w:t xml:space="preserve">The annual reports for the Atlantic BRS do not include photo-ID analysis, however two summary reports are available that present re-sightings of </w:t>
            </w:r>
            <w:r w:rsidR="00B97F0F">
              <w:rPr>
                <w:sz w:val="20"/>
                <w:szCs w:val="20"/>
              </w:rPr>
              <w:t>Cuvier’s</w:t>
            </w:r>
            <w:r w:rsidRPr="00374454">
              <w:rPr>
                <w:sz w:val="20"/>
                <w:szCs w:val="20"/>
              </w:rPr>
              <w:t xml:space="preserve"> beaked whales and short-finned pilot whales </w:t>
            </w:r>
          </w:p>
        </w:tc>
        <w:tc>
          <w:tcPr>
            <w:tcW w:w="1439" w:type="dxa"/>
          </w:tcPr>
          <w:p w14:paraId="45FFCC28" w14:textId="3C82C579" w:rsidR="00A56C63" w:rsidRPr="00374454" w:rsidRDefault="00A56C63" w:rsidP="00A1031A">
            <w:pPr>
              <w:jc w:val="both"/>
              <w:rPr>
                <w:sz w:val="20"/>
                <w:szCs w:val="20"/>
              </w:rPr>
            </w:pPr>
            <w:r w:rsidRPr="00374454">
              <w:rPr>
                <w:sz w:val="20"/>
                <w:szCs w:val="20"/>
              </w:rPr>
              <w:t xml:space="preserve">44 tags on </w:t>
            </w:r>
            <w:r w:rsidR="00B97F0F">
              <w:rPr>
                <w:sz w:val="20"/>
                <w:szCs w:val="20"/>
              </w:rPr>
              <w:t>Cuvier’s</w:t>
            </w:r>
            <w:r w:rsidRPr="00374454">
              <w:rPr>
                <w:sz w:val="20"/>
                <w:szCs w:val="20"/>
              </w:rPr>
              <w:t xml:space="preserve"> beaked whale (43 satellite tags, 1 DTAG), 45 tags on short-finned pilot whales (37 satellite tags, 8 DTAGs).</w:t>
            </w:r>
          </w:p>
        </w:tc>
        <w:tc>
          <w:tcPr>
            <w:tcW w:w="1396" w:type="dxa"/>
          </w:tcPr>
          <w:p w14:paraId="014807C8" w14:textId="142A5995" w:rsidR="00A56C63" w:rsidRPr="00374454" w:rsidRDefault="00A56C63" w:rsidP="00A1031A">
            <w:pPr>
              <w:jc w:val="both"/>
              <w:rPr>
                <w:sz w:val="20"/>
                <w:szCs w:val="20"/>
              </w:rPr>
            </w:pPr>
            <w:r w:rsidRPr="00374454">
              <w:rPr>
                <w:sz w:val="20"/>
                <w:szCs w:val="20"/>
              </w:rPr>
              <w:t xml:space="preserve">Biopsy samples were taken for </w:t>
            </w:r>
            <w:r w:rsidR="00B97F0F">
              <w:rPr>
                <w:sz w:val="20"/>
                <w:szCs w:val="20"/>
              </w:rPr>
              <w:t>Cuvier’s</w:t>
            </w:r>
            <w:r w:rsidRPr="00374454">
              <w:rPr>
                <w:sz w:val="20"/>
                <w:szCs w:val="20"/>
              </w:rPr>
              <w:t xml:space="preserve"> beaked whales and short-finned pilot whales but neither sample sizes nor analysis have been presented</w:t>
            </w:r>
          </w:p>
        </w:tc>
      </w:tr>
    </w:tbl>
    <w:p w14:paraId="15705068" w14:textId="77777777" w:rsidR="00D269E6" w:rsidRDefault="00D269E6" w:rsidP="00A1031A">
      <w:pPr>
        <w:jc w:val="both"/>
        <w:rPr>
          <w:u w:val="single"/>
        </w:rPr>
      </w:pPr>
    </w:p>
    <w:p w14:paraId="33B9A026" w14:textId="0A6D12A1" w:rsidR="00B1241F" w:rsidRPr="006B19C3" w:rsidRDefault="00B1241F" w:rsidP="00A1031A">
      <w:pPr>
        <w:jc w:val="both"/>
        <w:rPr>
          <w:u w:val="single"/>
        </w:rPr>
      </w:pPr>
      <w:r w:rsidRPr="006B19C3">
        <w:rPr>
          <w:u w:val="single"/>
        </w:rPr>
        <w:t>References</w:t>
      </w:r>
    </w:p>
    <w:p w14:paraId="407D9049" w14:textId="77777777" w:rsidR="00AD5816" w:rsidRPr="00AD5816" w:rsidRDefault="00B1241F" w:rsidP="00AD5816">
      <w:pPr>
        <w:pStyle w:val="EndNoteBibliography"/>
        <w:spacing w:after="0"/>
        <w:ind w:left="720" w:hanging="720"/>
      </w:pPr>
      <w:r>
        <w:fldChar w:fldCharType="begin"/>
      </w:r>
      <w:r>
        <w:instrText xml:space="preserve"> ADDIN EN.REFLIST </w:instrText>
      </w:r>
      <w:r>
        <w:fldChar w:fldCharType="separate"/>
      </w:r>
      <w:r w:rsidR="00AD5816" w:rsidRPr="00AD5816">
        <w:t xml:space="preserve">Boyd, C., and A. E. Punt. 2021. Shifting trends: Detecting changes in cetacean population dynamics in shifting habitat. PLoS ONE </w:t>
      </w:r>
      <w:r w:rsidR="00AD5816" w:rsidRPr="00AD5816">
        <w:rPr>
          <w:b/>
        </w:rPr>
        <w:t>16</w:t>
      </w:r>
      <w:r w:rsidR="00AD5816" w:rsidRPr="00AD5816">
        <w:t>:e0251522.</w:t>
      </w:r>
    </w:p>
    <w:p w14:paraId="3A296096" w14:textId="77777777" w:rsidR="00AD5816" w:rsidRPr="00AD5816" w:rsidRDefault="00AD5816" w:rsidP="00AD5816">
      <w:pPr>
        <w:pStyle w:val="EndNoteBibliography"/>
        <w:spacing w:after="0"/>
        <w:ind w:left="720" w:hanging="720"/>
      </w:pPr>
      <w:r w:rsidRPr="00AD5816">
        <w:t>Curtis, K. A., E. A. Falcone, G. S. Schorr, J. E. Moore, D. J. Moretti, J. Barlow, and E. Keene. 2020. Abundance, survival, and annual rate of change of Cuvier's beaked whales (Ziphius cavirostris) on a Navy sonar range. Marine Mammal Science.</w:t>
      </w:r>
    </w:p>
    <w:p w14:paraId="3512C2E7" w14:textId="77777777" w:rsidR="00AD5816" w:rsidRPr="00AD5816" w:rsidRDefault="00AD5816" w:rsidP="00AD5816">
      <w:pPr>
        <w:pStyle w:val="EndNoteBibliography"/>
        <w:spacing w:after="0"/>
        <w:ind w:left="720" w:hanging="720"/>
      </w:pPr>
      <w:r w:rsidRPr="00AD5816">
        <w:t xml:space="preserve">Holmes, E., and A. York. 2003. Using age structure to detect impacts on threatened populations: a case study with Steller sea lions. Conservation Biology </w:t>
      </w:r>
      <w:r w:rsidRPr="00AD5816">
        <w:rPr>
          <w:b/>
        </w:rPr>
        <w:t>17</w:t>
      </w:r>
      <w:r w:rsidRPr="00AD5816">
        <w:t>:1794-1806.</w:t>
      </w:r>
    </w:p>
    <w:p w14:paraId="5E4AE2A3" w14:textId="77777777" w:rsidR="00AD5816" w:rsidRPr="00AD5816" w:rsidRDefault="00AD5816" w:rsidP="00AD5816">
      <w:pPr>
        <w:pStyle w:val="EndNoteBibliography"/>
        <w:spacing w:after="0"/>
        <w:ind w:left="720" w:hanging="720"/>
      </w:pPr>
      <w:r w:rsidRPr="00AD5816">
        <w:t>Jacobson, E. K., C. Boyd, T. L. McGuire, K. E. Shelden, G. K. Himes Boor, and A. E. Punt. 2020. Assessing cetacean populations using integrated population models: an example with Cook Inlet beluga whales. Ecological Applications:e02114.</w:t>
      </w:r>
    </w:p>
    <w:p w14:paraId="5419A614" w14:textId="77777777" w:rsidR="00AD5816" w:rsidRPr="00AD5816" w:rsidRDefault="00AD5816" w:rsidP="00AD5816">
      <w:pPr>
        <w:pStyle w:val="EndNoteBibliography"/>
        <w:spacing w:after="0"/>
        <w:ind w:left="720" w:hanging="720"/>
      </w:pPr>
      <w:r w:rsidRPr="00AD5816">
        <w:t xml:space="preserve">Murphy, S. M., D. T. Wilckens, B. C. Augustine, M. A. Peyton, and G. C. Harper. 2019. Improving estimation of puma (Puma concolor) population density: clustered camera-trapping, telemetry data, and generalized spatial mark-resight models. Scientific Reports </w:t>
      </w:r>
      <w:r w:rsidRPr="00AD5816">
        <w:rPr>
          <w:b/>
        </w:rPr>
        <w:t>9</w:t>
      </w:r>
      <w:r w:rsidRPr="00AD5816">
        <w:t>:4590.</w:t>
      </w:r>
    </w:p>
    <w:p w14:paraId="1E26EC8C" w14:textId="77777777" w:rsidR="00AD5816" w:rsidRPr="00AD5816" w:rsidRDefault="00AD5816" w:rsidP="00AD5816">
      <w:pPr>
        <w:pStyle w:val="EndNoteBibliography"/>
        <w:ind w:left="720" w:hanging="720"/>
      </w:pPr>
      <w:r w:rsidRPr="00AD5816">
        <w:t>Waples, D. M., and A. Read. 2021. Photo-Identification Analyses in the Cape Hatteras Study Area: 2020 Annual Progress Report.</w:t>
      </w:r>
    </w:p>
    <w:p w14:paraId="597160D5" w14:textId="77053749" w:rsidR="00C92417" w:rsidRPr="00B1241F" w:rsidRDefault="00B1241F" w:rsidP="00A1031A">
      <w:pPr>
        <w:jc w:val="both"/>
        <w:rPr>
          <w:u w:val="single"/>
        </w:rPr>
      </w:pPr>
      <w:r>
        <w:fldChar w:fldCharType="end"/>
      </w:r>
    </w:p>
    <w:sectPr w:rsidR="00C92417" w:rsidRPr="00B1241F" w:rsidSect="00A1031A">
      <w:pgSz w:w="11906" w:h="16838"/>
      <w:pgMar w:top="1247" w:right="1440" w:bottom="124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5348E"/>
    <w:multiLevelType w:val="hybridMultilevel"/>
    <w:tmpl w:val="C1FEAC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384FAF"/>
    <w:multiLevelType w:val="hybridMultilevel"/>
    <w:tmpl w:val="E3CA5E0C"/>
    <w:lvl w:ilvl="0" w:tplc="594640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893270"/>
    <w:multiLevelType w:val="hybridMultilevel"/>
    <w:tmpl w:val="55D68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39755C"/>
    <w:multiLevelType w:val="hybridMultilevel"/>
    <w:tmpl w:val="72E4FCAC"/>
    <w:lvl w:ilvl="0" w:tplc="E7262ED8">
      <w:start w:val="290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E567FE"/>
    <w:multiLevelType w:val="hybridMultilevel"/>
    <w:tmpl w:val="9DDC7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BD59A1"/>
    <w:multiLevelType w:val="hybridMultilevel"/>
    <w:tmpl w:val="8A30C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5D163B"/>
    <w:multiLevelType w:val="hybridMultilevel"/>
    <w:tmpl w:val="37D07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5"/>
  </w:num>
  <w:num w:numId="5">
    <w:abstractNumId w:val="2"/>
  </w:num>
  <w:num w:numId="6">
    <w:abstractNumId w:val="4"/>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rmac Booth">
    <w15:presenceInfo w15:providerId="None" w15:userId="Cormac Boo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xxdr0p9tdsarte0w5gvf0xxvr9a0pa2255s&quot;&gt;rp@smruconsulting.com&lt;record-ids&gt;&lt;item&gt;4292&lt;/item&gt;&lt;item&gt;5685&lt;/item&gt;&lt;item&gt;5756&lt;/item&gt;&lt;item&gt;5891&lt;/item&gt;&lt;item&gt;7456&lt;/item&gt;&lt;item&gt;7457&lt;/item&gt;&lt;/record-ids&gt;&lt;/item&gt;&lt;/Libraries&gt;"/>
  </w:docVars>
  <w:rsids>
    <w:rsidRoot w:val="00390EC7"/>
    <w:rsid w:val="00015CC5"/>
    <w:rsid w:val="0001649D"/>
    <w:rsid w:val="00020CBF"/>
    <w:rsid w:val="00024012"/>
    <w:rsid w:val="0005106D"/>
    <w:rsid w:val="00104A63"/>
    <w:rsid w:val="001159FB"/>
    <w:rsid w:val="001413F7"/>
    <w:rsid w:val="00145B89"/>
    <w:rsid w:val="00157704"/>
    <w:rsid w:val="00170D0A"/>
    <w:rsid w:val="00175571"/>
    <w:rsid w:val="00252B45"/>
    <w:rsid w:val="00253E81"/>
    <w:rsid w:val="002A4C71"/>
    <w:rsid w:val="002C08B1"/>
    <w:rsid w:val="003228A6"/>
    <w:rsid w:val="00330AB5"/>
    <w:rsid w:val="00354B7A"/>
    <w:rsid w:val="00373EED"/>
    <w:rsid w:val="00374454"/>
    <w:rsid w:val="00387A55"/>
    <w:rsid w:val="00390EC7"/>
    <w:rsid w:val="003D4410"/>
    <w:rsid w:val="003E1881"/>
    <w:rsid w:val="003E77F8"/>
    <w:rsid w:val="003F194E"/>
    <w:rsid w:val="00400DE5"/>
    <w:rsid w:val="004778F4"/>
    <w:rsid w:val="00497DEF"/>
    <w:rsid w:val="004F68EF"/>
    <w:rsid w:val="0052505F"/>
    <w:rsid w:val="00534CBF"/>
    <w:rsid w:val="005617D9"/>
    <w:rsid w:val="0057044B"/>
    <w:rsid w:val="005A6BFA"/>
    <w:rsid w:val="005C15F0"/>
    <w:rsid w:val="005D2629"/>
    <w:rsid w:val="005E0395"/>
    <w:rsid w:val="005F4E2D"/>
    <w:rsid w:val="006073BB"/>
    <w:rsid w:val="00635332"/>
    <w:rsid w:val="00693895"/>
    <w:rsid w:val="006A4311"/>
    <w:rsid w:val="006B19C3"/>
    <w:rsid w:val="006C6953"/>
    <w:rsid w:val="00764B15"/>
    <w:rsid w:val="0078097A"/>
    <w:rsid w:val="007B2C2A"/>
    <w:rsid w:val="007D604B"/>
    <w:rsid w:val="0080609A"/>
    <w:rsid w:val="00887A8C"/>
    <w:rsid w:val="008A3577"/>
    <w:rsid w:val="00920A5F"/>
    <w:rsid w:val="009239D5"/>
    <w:rsid w:val="0098163F"/>
    <w:rsid w:val="00A1031A"/>
    <w:rsid w:val="00A56C63"/>
    <w:rsid w:val="00A5779E"/>
    <w:rsid w:val="00A613B9"/>
    <w:rsid w:val="00A82114"/>
    <w:rsid w:val="00A85B48"/>
    <w:rsid w:val="00AD5816"/>
    <w:rsid w:val="00AE50DD"/>
    <w:rsid w:val="00B056E8"/>
    <w:rsid w:val="00B1241F"/>
    <w:rsid w:val="00B354F7"/>
    <w:rsid w:val="00B97F0F"/>
    <w:rsid w:val="00C00144"/>
    <w:rsid w:val="00C80B20"/>
    <w:rsid w:val="00C865F9"/>
    <w:rsid w:val="00C92417"/>
    <w:rsid w:val="00C9777A"/>
    <w:rsid w:val="00CA6291"/>
    <w:rsid w:val="00CB303D"/>
    <w:rsid w:val="00CC4A29"/>
    <w:rsid w:val="00D26521"/>
    <w:rsid w:val="00D269E6"/>
    <w:rsid w:val="00D45A36"/>
    <w:rsid w:val="00D472A7"/>
    <w:rsid w:val="00D57D14"/>
    <w:rsid w:val="00D60121"/>
    <w:rsid w:val="00D63D79"/>
    <w:rsid w:val="00D73DDE"/>
    <w:rsid w:val="00D77880"/>
    <w:rsid w:val="00D80C1B"/>
    <w:rsid w:val="00D97890"/>
    <w:rsid w:val="00DB0330"/>
    <w:rsid w:val="00DD7D3D"/>
    <w:rsid w:val="00DE14ED"/>
    <w:rsid w:val="00DE3F9B"/>
    <w:rsid w:val="00DF0C4D"/>
    <w:rsid w:val="00DF53F2"/>
    <w:rsid w:val="00E03EFB"/>
    <w:rsid w:val="00E11241"/>
    <w:rsid w:val="00EB531D"/>
    <w:rsid w:val="00EF0386"/>
    <w:rsid w:val="00F00361"/>
    <w:rsid w:val="00FD70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1063"/>
  <w15:docId w15:val="{B90ACF18-1462-40E7-BB2D-A984814C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1649D"/>
    <w:pPr>
      <w:ind w:left="720"/>
      <w:contextualSpacing/>
    </w:pPr>
  </w:style>
  <w:style w:type="character" w:customStyle="1" w:styleId="ListParagraphChar">
    <w:name w:val="List Paragraph Char"/>
    <w:basedOn w:val="DefaultParagraphFont"/>
    <w:link w:val="ListParagraph"/>
    <w:uiPriority w:val="34"/>
    <w:rsid w:val="0001649D"/>
  </w:style>
  <w:style w:type="character" w:styleId="CommentReference">
    <w:name w:val="annotation reference"/>
    <w:basedOn w:val="DefaultParagraphFont"/>
    <w:uiPriority w:val="99"/>
    <w:semiHidden/>
    <w:unhideWhenUsed/>
    <w:rsid w:val="0001649D"/>
    <w:rPr>
      <w:sz w:val="16"/>
      <w:szCs w:val="16"/>
    </w:rPr>
  </w:style>
  <w:style w:type="paragraph" w:styleId="CommentText">
    <w:name w:val="annotation text"/>
    <w:basedOn w:val="Normal"/>
    <w:link w:val="CommentTextChar"/>
    <w:uiPriority w:val="99"/>
    <w:semiHidden/>
    <w:unhideWhenUsed/>
    <w:rsid w:val="0001649D"/>
    <w:pPr>
      <w:spacing w:line="240" w:lineRule="auto"/>
    </w:pPr>
    <w:rPr>
      <w:sz w:val="20"/>
      <w:szCs w:val="20"/>
    </w:rPr>
  </w:style>
  <w:style w:type="character" w:customStyle="1" w:styleId="CommentTextChar">
    <w:name w:val="Comment Text Char"/>
    <w:basedOn w:val="DefaultParagraphFont"/>
    <w:link w:val="CommentText"/>
    <w:uiPriority w:val="99"/>
    <w:semiHidden/>
    <w:rsid w:val="0001649D"/>
    <w:rPr>
      <w:sz w:val="20"/>
      <w:szCs w:val="20"/>
    </w:rPr>
  </w:style>
  <w:style w:type="paragraph" w:styleId="Caption">
    <w:name w:val="caption"/>
    <w:basedOn w:val="Normal"/>
    <w:next w:val="Normal"/>
    <w:uiPriority w:val="35"/>
    <w:unhideWhenUsed/>
    <w:qFormat/>
    <w:rsid w:val="0098163F"/>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6B19C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6B19C3"/>
    <w:rPr>
      <w:rFonts w:ascii="Calibri" w:hAnsi="Calibri" w:cs="Calibri"/>
      <w:noProof/>
      <w:lang w:val="en-US"/>
    </w:rPr>
  </w:style>
  <w:style w:type="paragraph" w:customStyle="1" w:styleId="EndNoteBibliography">
    <w:name w:val="EndNote Bibliography"/>
    <w:basedOn w:val="Normal"/>
    <w:link w:val="EndNoteBibliographyChar"/>
    <w:rsid w:val="006B19C3"/>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6B19C3"/>
    <w:rPr>
      <w:rFonts w:ascii="Calibri" w:hAnsi="Calibri" w:cs="Calibri"/>
      <w:noProof/>
      <w:lang w:val="en-US"/>
    </w:rPr>
  </w:style>
  <w:style w:type="table" w:styleId="TableGrid">
    <w:name w:val="Table Grid"/>
    <w:basedOn w:val="TableNormal"/>
    <w:uiPriority w:val="39"/>
    <w:rsid w:val="00A56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85B48"/>
    <w:rPr>
      <w:b/>
      <w:bCs/>
    </w:rPr>
  </w:style>
  <w:style w:type="character" w:customStyle="1" w:styleId="CommentSubjectChar">
    <w:name w:val="Comment Subject Char"/>
    <w:basedOn w:val="CommentTextChar"/>
    <w:link w:val="CommentSubject"/>
    <w:uiPriority w:val="99"/>
    <w:semiHidden/>
    <w:rsid w:val="00A85B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090F3-7990-419C-870D-11D847C12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Ryder</dc:creator>
  <cp:keywords/>
  <dc:description/>
  <cp:lastModifiedBy>Megan Ryder</cp:lastModifiedBy>
  <cp:revision>4</cp:revision>
  <dcterms:created xsi:type="dcterms:W3CDTF">2021-10-12T11:53:00Z</dcterms:created>
  <dcterms:modified xsi:type="dcterms:W3CDTF">2021-10-12T12:49:00Z</dcterms:modified>
</cp:coreProperties>
</file>