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86AF1" w14:textId="77777777" w:rsidR="00131A02" w:rsidRPr="00713545" w:rsidRDefault="006402F8" w:rsidP="005748CF">
      <w:pPr>
        <w:pStyle w:val="Heading1"/>
        <w:jc w:val="center"/>
        <w:rPr>
          <w:b w:val="0"/>
          <w:bCs w:val="0"/>
          <w:lang w:val="en-US"/>
        </w:rPr>
      </w:pPr>
      <w:r w:rsidRPr="00713545">
        <w:rPr>
          <w:b w:val="0"/>
          <w:bCs w:val="0"/>
          <w:lang w:val="en-US"/>
        </w:rPr>
        <w:t>Using individual-based bioenergetic models to predict the aggregate effects of disturbance on populations: a case study with beaked whales and Navy sonar</w:t>
      </w:r>
    </w:p>
    <w:p w14:paraId="3EA04C68" w14:textId="299F031F" w:rsidR="00131A02" w:rsidRDefault="00131A02" w:rsidP="00131A02">
      <w:pPr>
        <w:pStyle w:val="Title"/>
        <w:jc w:val="left"/>
        <w:rPr>
          <w:lang w:val="en-US"/>
        </w:rPr>
      </w:pPr>
    </w:p>
    <w:p w14:paraId="53D88384" w14:textId="77777777" w:rsidR="00131A02" w:rsidRDefault="00131A02" w:rsidP="00131A02">
      <w:pPr>
        <w:pStyle w:val="Title"/>
        <w:jc w:val="left"/>
        <w:rPr>
          <w:lang w:val="en-US"/>
        </w:rPr>
      </w:pPr>
    </w:p>
    <w:p w14:paraId="57325D03" w14:textId="77777777" w:rsidR="00131A02" w:rsidRDefault="00131A02" w:rsidP="00131A02">
      <w:pPr>
        <w:pStyle w:val="Title"/>
        <w:jc w:val="left"/>
        <w:rPr>
          <w:lang w:val="en-US"/>
        </w:rPr>
      </w:pPr>
    </w:p>
    <w:p w14:paraId="6D92F2AF" w14:textId="129B21BA" w:rsidR="00E67AEB" w:rsidRPr="00EB4DBD" w:rsidRDefault="00F26D79" w:rsidP="00131A02">
      <w:pPr>
        <w:pStyle w:val="Title"/>
        <w:jc w:val="left"/>
        <w:rPr>
          <w:lang w:val="en-US"/>
        </w:rPr>
      </w:pPr>
      <w:r w:rsidRPr="00EB4DBD">
        <w:rPr>
          <w:lang w:val="en-US"/>
        </w:rPr>
        <w:br w:type="page"/>
      </w:r>
    </w:p>
    <w:p w14:paraId="69560D6D" w14:textId="7AF4815C" w:rsidR="00442011" w:rsidRPr="00EB4DBD" w:rsidRDefault="00442011" w:rsidP="00A81F39">
      <w:pPr>
        <w:pStyle w:val="Heading1"/>
        <w:rPr>
          <w:lang w:val="en-US"/>
        </w:rPr>
      </w:pPr>
      <w:r w:rsidRPr="00EB4DBD">
        <w:rPr>
          <w:lang w:val="en-US"/>
        </w:rPr>
        <w:lastRenderedPageBreak/>
        <w:t>Introduction</w:t>
      </w:r>
    </w:p>
    <w:p w14:paraId="77C93645" w14:textId="4C58C3D8" w:rsidR="00D8532A" w:rsidRPr="00EB4DBD" w:rsidRDefault="003B782E" w:rsidP="00A81F39">
      <w:pPr>
        <w:pStyle w:val="Firstparagraph"/>
        <w:rPr>
          <w:lang w:val="en-US"/>
        </w:rPr>
      </w:pPr>
      <w:r w:rsidRPr="00EB4DBD">
        <w:rPr>
          <w:lang w:val="en-US"/>
        </w:rPr>
        <w:t>Population dynamics of l</w:t>
      </w:r>
      <w:r w:rsidR="00E306ED" w:rsidRPr="00EB4DBD">
        <w:rPr>
          <w:lang w:val="en-US"/>
        </w:rPr>
        <w:t xml:space="preserve">ong-lived </w:t>
      </w:r>
      <w:r w:rsidR="007757F3" w:rsidRPr="00EB4DBD">
        <w:rPr>
          <w:lang w:val="en-US"/>
        </w:rPr>
        <w:t>organisms</w:t>
      </w:r>
      <w:r w:rsidR="0022335A" w:rsidRPr="00EB4DBD">
        <w:rPr>
          <w:lang w:val="en-US"/>
        </w:rPr>
        <w:t xml:space="preserve"> </w:t>
      </w:r>
      <w:r w:rsidRPr="00EB4DBD">
        <w:rPr>
          <w:lang w:val="en-US"/>
        </w:rPr>
        <w:t>are</w:t>
      </w:r>
      <w:r w:rsidR="005E308C" w:rsidRPr="00EB4DBD">
        <w:rPr>
          <w:lang w:val="en-US"/>
        </w:rPr>
        <w:t xml:space="preserve"> </w:t>
      </w:r>
      <w:r w:rsidR="008B6B3C" w:rsidRPr="00EB4DBD">
        <w:rPr>
          <w:lang w:val="en-US"/>
        </w:rPr>
        <w:t>primarily</w:t>
      </w:r>
      <w:r w:rsidRPr="00EB4DBD">
        <w:rPr>
          <w:lang w:val="en-US"/>
        </w:rPr>
        <w:t xml:space="preserve"> </w:t>
      </w:r>
      <w:r w:rsidR="00C536A2" w:rsidRPr="00EB4DBD">
        <w:rPr>
          <w:lang w:val="en-US"/>
        </w:rPr>
        <w:t>determined</w:t>
      </w:r>
      <w:r w:rsidRPr="00EB4DBD">
        <w:rPr>
          <w:lang w:val="en-US"/>
        </w:rPr>
        <w:t xml:space="preserve"> by </w:t>
      </w:r>
      <w:r w:rsidR="00C536A2" w:rsidRPr="00EB4DBD">
        <w:rPr>
          <w:lang w:val="en-US"/>
        </w:rPr>
        <w:t>stochastic and seasonal environmental variability that result</w:t>
      </w:r>
      <w:r w:rsidR="0016412C" w:rsidRPr="00EB4DBD">
        <w:rPr>
          <w:lang w:val="en-US"/>
        </w:rPr>
        <w:t>s</w:t>
      </w:r>
      <w:r w:rsidR="00C536A2" w:rsidRPr="00EB4DBD">
        <w:rPr>
          <w:lang w:val="en-US"/>
        </w:rPr>
        <w:t xml:space="preserve"> </w:t>
      </w:r>
      <w:r w:rsidRPr="00EB4DBD">
        <w:rPr>
          <w:lang w:val="en-US"/>
        </w:rPr>
        <w:t xml:space="preserve">in </w:t>
      </w:r>
      <w:r w:rsidR="00C536A2" w:rsidRPr="00EB4DBD">
        <w:rPr>
          <w:lang w:val="en-US"/>
        </w:rPr>
        <w:t xml:space="preserve">variation </w:t>
      </w:r>
      <w:r w:rsidR="00FD61D5" w:rsidRPr="00EB4DBD">
        <w:rPr>
          <w:lang w:val="en-US"/>
        </w:rPr>
        <w:t xml:space="preserve">in </w:t>
      </w:r>
      <w:r w:rsidRPr="00EB4DBD">
        <w:rPr>
          <w:lang w:val="en-US"/>
        </w:rPr>
        <w:t xml:space="preserve">reproductive </w:t>
      </w:r>
      <w:r w:rsidR="00C536A2" w:rsidRPr="00EB4DBD">
        <w:rPr>
          <w:lang w:val="en-US"/>
        </w:rPr>
        <w:t>succes</w:t>
      </w:r>
      <w:r w:rsidR="00AA7E85" w:rsidRPr="00EB4DBD">
        <w:rPr>
          <w:lang w:val="en-US"/>
        </w:rPr>
        <w:t>s</w:t>
      </w:r>
      <w:r w:rsidR="00FD61D5" w:rsidRPr="00EB4DBD">
        <w:rPr>
          <w:lang w:val="en-US"/>
        </w:rPr>
        <w:t xml:space="preserve"> and juvenile survival</w:t>
      </w:r>
      <w:r w:rsidR="00AA7E85" w:rsidRPr="00EB4DBD">
        <w:rPr>
          <w:lang w:val="en-US"/>
        </w:rPr>
        <w:t xml:space="preserve"> </w:t>
      </w:r>
      <w:r w:rsidR="00B03AC1" w:rsidRPr="00EB4DBD">
        <w:rPr>
          <w:lang w:val="en-US"/>
        </w:rPr>
        <w:fldChar w:fldCharType="begin"/>
      </w:r>
      <w:r w:rsidR="00641F77">
        <w:rPr>
          <w:lang w:val="en-US"/>
        </w:rPr>
        <w:instrText xml:space="preserve"> ADDIN ZOTERO_ITEM CSL_CITATION {"citationID":"EEVN4nUB","properties":{"formattedCitation":"(Bonenfant et al., 2009; Gaillard et al., 2000, 1998)","plainCitation":"(Bonenfant et al., 2009; Gaillard et al., 2000, 1998)","noteIndex":0},"citationItems":[{"id":1778,"uris":["http://zotero.org/users/local/6qJKLD2C/items/3SL7J3VF"],"uri":["http://zotero.org/users/local/6qJKLD2C/items/3SL7J3VF"],"itemData":{"id":1778,"type":"article-journal","abstract":"Density‐dependence is a key concept in population dynamics. Here, we review how body mass and demographic parameters vary with population density in large herbivores. The demographic parameters we consider are age‐ and sex‐speciﬁc reproduction, survival and dispersal. As population density increases, the body mass of large herbivores typically declines, affecting individual performance traits such as age of ﬁrst reproduction and juvenile survival. We documented density‐dependent variations in reproductive rates for many species from the Arctic to subtropical zones, both with and without predation. At high density, a trade‐off between growth and reproduction delays the age of primiparity and often increases the costs of reproduction, decreasing both survival and future reproductive success of adult females. Density‐dependent preweaning juvenile survival occurs more often in polytocous than monotocous species, while the effects of density on post‐weaning juvenile survival are independent of litter size. Responses of adult survival to density are much less marked than for juvenile survival, and may be exaggerated by density‐dependent changes in age structure. The role of density‐dependent dispersal in population dynamics remains uncertain, because very few studies have examined it. For sexually dimorphic species, we found little support for higher sensitivity to increasing density in the life history traits of males compared to females, except for young age classes. It remains unclear whether males of dimorphic species are sensitive to male density, female density or a combination of both. Eberhardt’s model predicting a sequential effect of density on demographic parameters (from juvenile survival to adult survival) was supported by 9 of 10 case studies. In addition, population density at birth can also lead to cohort effects, including a direct effect on juvenile survival and longterm effects on average cohort performance as adults. Density effects typically interact with weather, increasing in strength in years of harsh weather. For some species, the synchronization between plant phenology and reproductive cycle is a key process in population dynamics. The timing of late gestation as a function of plant phenology determines whether density‐dependence inﬂuences juvenile survival or adult female reproduction. The detection of density‐dependence can be made difﬁcult by nonlinear relationships with density, high sampling variability, lagged responses to density changes, changes in population age structure, and temporal variation in the main factors limiting population growth. The negative feedbacks of population size on individual performance, and hence on life history traits, are thus only expected in particular ecological contexts and are most often restricted to certain age‐speciﬁc demographic traits.","container-title":"Advances in Ecological Research","DOI":"10.1016/S0065-2504(09)00405-X","journalAbbreviation":"Adv Ecol Res","language":"en","note":"DOI: 10.1016/S0065-2504(09)00405-X","page":"313-357","source":"DOI.org (Crossref)","title":"Empirical evidence of density‐dependence in populations of large herbivores","volume":"41","author":[{"family":"Bonenfant","given":"Christophe"},{"family":"Gaillard","given":"Jean‐Michel"},{"family":"Coulson","given":"Tim"},{"family":"Festa‐Bianchet","given":"Marco"},{"family":"Loison","given":"Anne"},{"family":"Garel","given":"Mathieu"},{"family":"Loe","given":"Leif Egil"},{"family":"Blanchard","given":"Pierrick"},{"family":"Pettorelli","given":"Nathalie"},{"family":"Owen‐Smith","given":"Norman"},{"family":"Du Toit","given":"Johan"},{"family":"Duncan","given":"Patrick"}],"issued":{"date-parts":[["2009"]]}}},{"id":2337,"uris":["http://zotero.org/users/local/6qJKLD2C/items/HL98IVH5"],"uri":["http://zotero.org/users/local/6qJKLD2C/items/HL98IVH5"],"itemData":{"id":2337,"type":"article-journal","container-title":"Annual Review of Ecology and Systematics","DOI":"10.1146/annurev.ecolsys.31.1.367","ISSN":"0066-4162","issue":"1","journalAbbreviation":"Annu. Rev. Ecol. Syst.","language":"en","page":"367-393","source":"DOI.org (Crossref)","title":"Temporal Variation in Fitness Components and Population Dynamics of Large Herbivores","volume":"31","author":[{"family":"Gaillard","given":"J.-M."},{"family":"Festa-Bianchet","given":"M."},{"family":"Yoccoz","given":"N. G."},{"family":"Loison","given":"A."},{"family":"Toïgo","given":"C."}],"issued":{"date-parts":[["2000",11]]}}},{"id":2280,"uris":["http://zotero.org/users/local/6qJKLD2C/items/MIYLZPIA"],"uri":["http://zotero.org/users/local/6qJKLD2C/items/MIYLZPIA"],"itemData":{"id":2280,"type":"article-journal","container-title":"Trends in Ecology &amp; Evolution","DOI":"10.1016/S0169-5347(97)01237-8","ISSN":"01695347","issue":"2","journalAbbreviation":"Trends Ecol Evol","language":"en","page":"58-63","source":"DOI.org (Crossref)","title":"Population dynamics of large herbivores: variable recruitment with constant adult survival","title-short":"Population dynamics of large herbivores","volume":"13","author":[{"family":"Gaillard","given":"Jean-Michel"},{"family":"Festa-Bianchet","given":"Marco"},{"family":"Yoccoz","given":"Nigel Gilles"}],"issued":{"date-parts":[["1998",2]]}}}],"schema":"https://github.com/citation-style-language/schema/raw/master/csl-citation.json"} </w:instrText>
      </w:r>
      <w:r w:rsidR="00B03AC1" w:rsidRPr="00EB4DBD">
        <w:rPr>
          <w:lang w:val="en-US"/>
        </w:rPr>
        <w:fldChar w:fldCharType="separate"/>
      </w:r>
      <w:r w:rsidR="00A05047" w:rsidRPr="00EB4DBD">
        <w:rPr>
          <w:noProof/>
          <w:lang w:val="en-US"/>
        </w:rPr>
        <w:t>(Bonenfant et al., 2009; Gaillard et al., 2000, 1998)</w:t>
      </w:r>
      <w:r w:rsidR="00B03AC1" w:rsidRPr="00EB4DBD">
        <w:rPr>
          <w:lang w:val="en-US"/>
        </w:rPr>
        <w:fldChar w:fldCharType="end"/>
      </w:r>
      <w:r w:rsidR="00B34618" w:rsidRPr="00EB4DBD">
        <w:rPr>
          <w:lang w:val="en-US"/>
        </w:rPr>
        <w:t>.</w:t>
      </w:r>
      <w:r w:rsidR="003A704E" w:rsidRPr="00EB4DBD">
        <w:rPr>
          <w:lang w:val="en-US"/>
        </w:rPr>
        <w:t xml:space="preserve"> </w:t>
      </w:r>
      <w:r w:rsidR="007854D0" w:rsidRPr="00EB4DBD">
        <w:rPr>
          <w:lang w:val="en-US"/>
        </w:rPr>
        <w:t>To</w:t>
      </w:r>
      <w:r w:rsidR="00105B7A" w:rsidRPr="00EB4DBD">
        <w:rPr>
          <w:lang w:val="en-US"/>
        </w:rPr>
        <w:t xml:space="preserve"> cope with </w:t>
      </w:r>
      <w:r w:rsidR="00006F14" w:rsidRPr="00EB4DBD">
        <w:rPr>
          <w:lang w:val="en-US"/>
        </w:rPr>
        <w:t xml:space="preserve">such </w:t>
      </w:r>
      <w:r w:rsidR="00105B7A" w:rsidRPr="00EB4DBD">
        <w:rPr>
          <w:lang w:val="en-US"/>
        </w:rPr>
        <w:t>variability, l</w:t>
      </w:r>
      <w:r w:rsidR="00D4455B" w:rsidRPr="00EB4DBD">
        <w:rPr>
          <w:lang w:val="en-US"/>
        </w:rPr>
        <w:t>ong-lived animals h</w:t>
      </w:r>
      <w:r w:rsidR="00C769E1" w:rsidRPr="00EB4DBD">
        <w:rPr>
          <w:lang w:val="en-US"/>
        </w:rPr>
        <w:t xml:space="preserve">ave evolved a suite of physiological, </w:t>
      </w:r>
      <w:r w:rsidR="008C4482" w:rsidRPr="00EB4DBD">
        <w:rPr>
          <w:lang w:val="en-US"/>
        </w:rPr>
        <w:t>behavior</w:t>
      </w:r>
      <w:r w:rsidR="000008C7" w:rsidRPr="00EB4DBD">
        <w:rPr>
          <w:lang w:val="en-US"/>
        </w:rPr>
        <w:t>al</w:t>
      </w:r>
      <w:r w:rsidR="00C769E1" w:rsidRPr="00EB4DBD">
        <w:rPr>
          <w:lang w:val="en-US"/>
        </w:rPr>
        <w:t xml:space="preserve"> and life history adaptations</w:t>
      </w:r>
      <w:r w:rsidR="006B1622" w:rsidRPr="00EB4DBD">
        <w:rPr>
          <w:lang w:val="en-US"/>
        </w:rPr>
        <w:t xml:space="preserve"> </w:t>
      </w:r>
      <w:r w:rsidR="00A67DA2" w:rsidRPr="00EB4DBD">
        <w:rPr>
          <w:lang w:val="en-US"/>
        </w:rPr>
        <w:t xml:space="preserve">that </w:t>
      </w:r>
      <w:r w:rsidR="00C9106F" w:rsidRPr="00EB4DBD">
        <w:rPr>
          <w:lang w:val="en-US"/>
        </w:rPr>
        <w:t xml:space="preserve">prioritize </w:t>
      </w:r>
      <w:r w:rsidR="00C769E1" w:rsidRPr="00EB4DBD">
        <w:rPr>
          <w:lang w:val="en-US"/>
        </w:rPr>
        <w:t>surviv</w:t>
      </w:r>
      <w:r w:rsidR="00105B7A" w:rsidRPr="00EB4DBD">
        <w:rPr>
          <w:lang w:val="en-US"/>
        </w:rPr>
        <w:t>al</w:t>
      </w:r>
      <w:r w:rsidR="00C769E1" w:rsidRPr="00EB4DBD">
        <w:rPr>
          <w:lang w:val="en-US"/>
        </w:rPr>
        <w:t xml:space="preserve"> </w:t>
      </w:r>
      <w:r w:rsidR="0084451B" w:rsidRPr="00EB4DBD">
        <w:rPr>
          <w:lang w:val="en-US"/>
        </w:rPr>
        <w:t xml:space="preserve">and </w:t>
      </w:r>
      <w:r w:rsidR="00C769E1" w:rsidRPr="00EB4DBD">
        <w:rPr>
          <w:lang w:val="en-US"/>
        </w:rPr>
        <w:t>optimize reproductive success over the course of their lifetime</w:t>
      </w:r>
      <w:r w:rsidR="00861B4E" w:rsidRPr="00EB4DBD">
        <w:rPr>
          <w:lang w:val="en-US"/>
        </w:rPr>
        <w:t xml:space="preserve"> </w:t>
      </w:r>
      <w:r w:rsidR="00861B4E" w:rsidRPr="00EB4DBD">
        <w:rPr>
          <w:lang w:val="en-US"/>
        </w:rPr>
        <w:fldChar w:fldCharType="begin"/>
      </w:r>
      <w:r w:rsidR="00593D4B" w:rsidRPr="00EB4DBD">
        <w:rPr>
          <w:lang w:val="en-US"/>
        </w:rPr>
        <w:instrText xml:space="preserve"> ADDIN ZOTERO_ITEM CSL_CITATION {"citationID":"58qaG6ai","properties":{"formattedCitation":"(Eberhardt, 2002; Roff, 2002; Stearns, 1992)","plainCitation":"(Eberhardt, 2002; Roff, 2002; Stearns, 1992)","noteIndex":0},"citationItems":[{"id":1837,"uris":["http://zotero.org/users/local/6qJKLD2C/items/CGXY7AVN"],"uri":["http://zotero.org/users/local/6qJKLD2C/items/CGXY7AVN"],"itemData":{"id":1837,"type":"article-journal","abstract":"A sequence of changes in vital rates observed as populations approach maximal levels has been used as the basis for a ‘‘paradigm’’ for population analysis. Previous work indicates that early survival decreases ﬁrst, followed by lower reproductive rates; ultimately, adult female survival may decrease. ‘‘Sensitivity’’ of population growth rates, as measured by partial derivatives of an approximation to the Lotka-Leslie model, appears to follow the same sequence, suggesting that population regulation may follow that sequence. This may imply some evolutionary signiﬁcance in the sequence.","container-title":"Ecology","DOI":"10.1890/0012-9658(2002)083[2841:APFPAO]2.0.CO;2","ISSN":"0012-9658","issue":"10","journalAbbreviation":"Ecology","language":"en","page":"2841-2854","source":"DOI.org (Crossref)","title":"A PARADIGM FOR POPULATION ANALYSIS OF LONG-LIVED VERTEBRATES","volume":"83","author":[{"family":"Eberhardt","given":"L. L."}],"issued":{"date-parts":[["2002",10]]}}},{"id":2342,"uris":["http://zotero.org/users/local/6qJKLD2C/items/SIYN4DS5"],"uri":["http://zotero.org/users/local/6qJKLD2C/items/SIYN4DS5"],"itemData":{"id":2342,"type":"book","event-place":"Sunderland","publisher":"Sinauer Associates, Inc.","publisher-place":"Sunderland","title":"Life history evolution","author":[{"family":"Roff","given":"D. A."}],"issued":{"date-parts":[["2002"]]}}},{"id":2344,"uris":["http://zotero.org/users/local/6qJKLD2C/items/AHUUA8EV"],"uri":["http://zotero.org/users/local/6qJKLD2C/items/AHUUA8EV"],"itemData":{"id":2344,"type":"book","event-place":"Oxford","publisher":"Oxford University Press","publisher-place":"Oxford","title":"The evolution of life histories","author":[{"family":"Stearns","given":"S. C."}],"issued":{"date-parts":[["1992"]]}}}],"schema":"https://github.com/citation-style-language/schema/raw/master/csl-citation.json"} </w:instrText>
      </w:r>
      <w:r w:rsidR="00861B4E" w:rsidRPr="00EB4DBD">
        <w:rPr>
          <w:lang w:val="en-US"/>
        </w:rPr>
        <w:fldChar w:fldCharType="separate"/>
      </w:r>
      <w:r w:rsidR="00593D4B" w:rsidRPr="00EB4DBD">
        <w:rPr>
          <w:noProof/>
          <w:lang w:val="en-US"/>
        </w:rPr>
        <w:t>(Eberhardt, 2002; Roff, 2002; Stearns, 1992)</w:t>
      </w:r>
      <w:r w:rsidR="00861B4E" w:rsidRPr="00EB4DBD">
        <w:rPr>
          <w:lang w:val="en-US"/>
        </w:rPr>
        <w:fldChar w:fldCharType="end"/>
      </w:r>
      <w:r w:rsidR="00C769E1" w:rsidRPr="00EB4DBD">
        <w:rPr>
          <w:lang w:val="en-US"/>
        </w:rPr>
        <w:t>.</w:t>
      </w:r>
      <w:r w:rsidR="00D8532A" w:rsidRPr="00EB4DBD">
        <w:rPr>
          <w:lang w:val="en-US"/>
        </w:rPr>
        <w:t xml:space="preserve"> </w:t>
      </w:r>
      <w:r w:rsidR="00175C9F" w:rsidRPr="00EB4DBD">
        <w:rPr>
          <w:lang w:val="en-US"/>
        </w:rPr>
        <w:t>Because of the</w:t>
      </w:r>
      <w:r w:rsidR="001939F9">
        <w:rPr>
          <w:lang w:val="en-US"/>
        </w:rPr>
        <w:t>ir</w:t>
      </w:r>
      <w:r w:rsidR="00175C9F" w:rsidRPr="00EB4DBD">
        <w:rPr>
          <w:lang w:val="en-US"/>
        </w:rPr>
        <w:t xml:space="preserve"> capacity to cope with variable environments, </w:t>
      </w:r>
      <w:r w:rsidR="001939F9">
        <w:rPr>
          <w:lang w:val="en-US"/>
        </w:rPr>
        <w:t>exposure of long-lived animals</w:t>
      </w:r>
      <w:r w:rsidR="005367CE">
        <w:rPr>
          <w:lang w:val="en-US"/>
        </w:rPr>
        <w:t xml:space="preserve"> to </w:t>
      </w:r>
      <w:r w:rsidR="00A737C2">
        <w:rPr>
          <w:lang w:val="en-US"/>
        </w:rPr>
        <w:t xml:space="preserve">human-induced stressors </w:t>
      </w:r>
      <w:r w:rsidR="005367CE">
        <w:rPr>
          <w:lang w:val="en-US"/>
        </w:rPr>
        <w:t xml:space="preserve">will </w:t>
      </w:r>
      <w:r w:rsidR="006530B3">
        <w:rPr>
          <w:lang w:val="en-US"/>
        </w:rPr>
        <w:t xml:space="preserve">induce </w:t>
      </w:r>
      <w:r w:rsidR="008946D5">
        <w:rPr>
          <w:lang w:val="en-US"/>
        </w:rPr>
        <w:t xml:space="preserve">non-lethal </w:t>
      </w:r>
      <w:r w:rsidR="00453F8B">
        <w:rPr>
          <w:lang w:val="en-US"/>
        </w:rPr>
        <w:t>alterations</w:t>
      </w:r>
      <w:r w:rsidR="00A737C2">
        <w:rPr>
          <w:lang w:val="en-US"/>
        </w:rPr>
        <w:t xml:space="preserve"> </w:t>
      </w:r>
      <w:r w:rsidR="00453F8B">
        <w:rPr>
          <w:lang w:val="en-US"/>
        </w:rPr>
        <w:t xml:space="preserve">of </w:t>
      </w:r>
      <w:r w:rsidR="00A737C2">
        <w:rPr>
          <w:lang w:val="en-US"/>
        </w:rPr>
        <w:t xml:space="preserve">individual behavior and physiology, before any </w:t>
      </w:r>
      <w:r w:rsidR="00175C9F" w:rsidRPr="00EB4DBD">
        <w:rPr>
          <w:lang w:val="en-US"/>
        </w:rPr>
        <w:t xml:space="preserve">lethal effects </w:t>
      </w:r>
      <w:r w:rsidR="00774ED4">
        <w:rPr>
          <w:lang w:val="en-US"/>
        </w:rPr>
        <w:t>occur</w:t>
      </w:r>
      <w:r w:rsidR="00175C9F" w:rsidRPr="00EB4DBD">
        <w:rPr>
          <w:lang w:val="en-US"/>
        </w:rPr>
        <w:t>.</w:t>
      </w:r>
      <w:r w:rsidR="00F87A11" w:rsidRPr="00EB4DBD">
        <w:rPr>
          <w:lang w:val="en-US"/>
        </w:rPr>
        <w:t xml:space="preserve"> Therefore</w:t>
      </w:r>
      <w:r w:rsidR="00E93DD3" w:rsidRPr="00EB4DBD">
        <w:rPr>
          <w:lang w:val="en-US"/>
        </w:rPr>
        <w:t xml:space="preserve">, </w:t>
      </w:r>
      <w:r w:rsidR="00C473B2">
        <w:rPr>
          <w:lang w:val="en-US"/>
        </w:rPr>
        <w:t>external stressors</w:t>
      </w:r>
      <w:r w:rsidR="00E93DD3" w:rsidRPr="00EB4DBD">
        <w:rPr>
          <w:lang w:val="en-US"/>
        </w:rPr>
        <w:t xml:space="preserve"> shown to have lethal effect </w:t>
      </w:r>
      <w:r w:rsidR="00F87A11" w:rsidRPr="00EB4DBD">
        <w:rPr>
          <w:lang w:val="en-US"/>
        </w:rPr>
        <w:t xml:space="preserve">on individuals </w:t>
      </w:r>
      <w:r w:rsidR="00E93DD3" w:rsidRPr="00EB4DBD">
        <w:rPr>
          <w:lang w:val="en-US"/>
        </w:rPr>
        <w:t xml:space="preserve">will </w:t>
      </w:r>
      <w:r w:rsidR="001461B3">
        <w:rPr>
          <w:lang w:val="en-US"/>
        </w:rPr>
        <w:t xml:space="preserve">likely </w:t>
      </w:r>
      <w:r w:rsidR="00E93DD3" w:rsidRPr="00EB4DBD">
        <w:rPr>
          <w:lang w:val="en-US"/>
        </w:rPr>
        <w:t>also have sublethal effect</w:t>
      </w:r>
      <w:r w:rsidR="000D70B8" w:rsidRPr="00EB4DBD">
        <w:rPr>
          <w:lang w:val="en-US"/>
        </w:rPr>
        <w:t>s</w:t>
      </w:r>
      <w:r w:rsidR="00E93DD3" w:rsidRPr="00EB4DBD">
        <w:rPr>
          <w:lang w:val="en-US"/>
        </w:rPr>
        <w:t>, but for many wildlife populations these might go unnoticed and are often harder to quantify.</w:t>
      </w:r>
    </w:p>
    <w:p w14:paraId="1F504DD0" w14:textId="523A9BB7" w:rsidR="00621C9A" w:rsidRPr="001015BE" w:rsidRDefault="00212740" w:rsidP="00423E96">
      <w:pPr>
        <w:pStyle w:val="Firstparagraph"/>
        <w:ind w:firstLine="720"/>
        <w:rPr>
          <w:lang w:val="en-US"/>
        </w:rPr>
      </w:pPr>
      <w:r w:rsidRPr="001015BE">
        <w:rPr>
          <w:lang w:val="en-US"/>
        </w:rPr>
        <w:t>Both natural and anthropogenic sources can lead to n</w:t>
      </w:r>
      <w:r w:rsidR="00FB5736" w:rsidRPr="001015BE">
        <w:rPr>
          <w:lang w:val="en-US"/>
        </w:rPr>
        <w:t>onlethal disturbance of individuals</w:t>
      </w:r>
      <w:r w:rsidR="001015BE" w:rsidRPr="001015BE">
        <w:rPr>
          <w:lang w:val="en-US"/>
        </w:rPr>
        <w:t>, defined as a deviation in an animal’s physiology or behavior from patterns occurring in the absence of predators or humans</w:t>
      </w:r>
      <w:r w:rsidR="001015BE">
        <w:rPr>
          <w:lang w:val="en-US"/>
        </w:rPr>
        <w:t xml:space="preserve"> </w:t>
      </w:r>
      <w:r w:rsidR="009A4D41">
        <w:rPr>
          <w:lang w:val="en-US"/>
        </w:rPr>
        <w:fldChar w:fldCharType="begin"/>
      </w:r>
      <w:r w:rsidR="00331804">
        <w:rPr>
          <w:lang w:val="en-US"/>
        </w:rPr>
        <w:instrText xml:space="preserve"> ADDIN ZOTERO_ITEM CSL_CITATION {"citationID":"a1415ethrtl","properties":{"formattedCitation":"(Frid and Dill, 2002; Pirotta et al., 2018)","plainCitation":"(Frid and Dill, 2002; Pirotta et al., 2018)","noteIndex":0},"citationItems":[{"id":1868,"uris":["http://zotero.org/users/local/6qJKLD2C/items/RESDS7Y4"],"uri":["http://zotero.org/users/local/6qJKLD2C/items/RESDS7Y4"],"itemData":{"id":1868,"type":"article-journal","abstract":"A growing number of studies quantify the impact of nonlethal human disturbance on the behavior and reproductive success of animals. Athough many are well designed and analytically sophisticated, most lack a theoretical framework for making predictions and for understanding why particular responses occur. Behavioral ecologists have recently begun to fill this theoretical vacuum by applying economic models of antipredator behavior to disturbance studies. In this emerging paradigm, predation and nonlethal disturbance stimuli create similar trade-offs between avoiding perceived risk and other fitness-enhancing activities, such as feeding, parental care, or mating. A vast literature supports the hypothesis that antipredator behavior has a cost to other activities, and that this trade-off is optimized when investment in antipredator behavior tracks short-term changes in predation risk. Prey have evolved antipredator responses to generalized threatening stimuli, such as loud noises and rapidly approaching objects. Thus, when encountering disturbance stimuli ranging from the dramatic, lowflying helicopter to the quiet wildlife photographer, animal responses are likely to follow the same economic principles used by prey encountering predators. Some authors have argued that, similar to predation risk, disturbance stimuli can indirectly affect fitness and population dynamics via the energetic and lost opportunity costs of risk avoidance. We elaborate on this argument by discussing why, from an evolutionary perspective, disturbance stimuli should be analogous to predation risk. We then consider disturbance effects on the behavior of individuals—vigilance, fleeing, habitat selection, mating displays, and parental investment—as well as indirect effects on populations and communities. A wider application of predation risk theory to disturbance studies should increase the generality of predictions and make mitigation more effective without over-regulating human activities.","container-title":"Conservation Ecology","DOI":"10.5751/ES-00404-060111","ISSN":"1195-5449","issue":"1","journalAbbreviation":"Cons. Ecol.","language":"en","page":"11","source":"DOI.org (Crossref)","title":"Human-caused Disturbance Stimuli as a Form of Predation Risk","volume":"6","author":[{"family":"Frid","given":"Alejandro"},{"family":"Dill","given":"Lawrence M."}],"issued":{"date-parts":[["2002"]]}}},{"id":1974,"uris":["http://zotero.org/users/local/6qJKLD2C/items/ZLQY84SM"],"uri":["http://zotero.org/users/local/6qJKLD2C/items/ZLQY84SM"],"itemData":{"id":1974,"type":"article-journal","container-title":"Ecology and Evolution","DOI":"10.1002/ece3.4458","ISSN":"20457758","issue":"19","journalAbbreviation":"Ecol Evol","language":"en","page":"9934-9946","source":"DOI.org (Crossref)","title":"Understanding the population consequences of disturbance","volume":"8","author":[{"family":"Pirotta","given":"Enrico"},{"family":"Booth","given":"Cormac G."},{"family":"Costa","given":"Daniel P."},{"family":"Fleishman","given":"Erica"},{"family":"Kraus","given":"Scott D."},{"family":"Lusseau","given":"David"},{"family":"Moretti","given":"David"},{"family":"New","given":"Leslie F."},{"family":"Schick","given":"Robert S."},{"family":"Schwarz","given":"Lisa K."},{"family":"Simmons","given":"Samantha E."},{"family":"Thomas","given":"Len"},{"family":"Tyack","given":"Peter L."},{"family":"Weise","given":"Michael J."},{"family":"Wells","given":"Randall S."},{"family":"Harwood","given":"John"}],"issued":{"date-parts":[["2018",10]]}}}],"schema":"https://github.com/citation-style-language/schema/raw/master/csl-citation.json"} </w:instrText>
      </w:r>
      <w:r w:rsidR="009A4D41">
        <w:rPr>
          <w:lang w:val="en-US"/>
        </w:rPr>
        <w:fldChar w:fldCharType="separate"/>
      </w:r>
      <w:r w:rsidR="00331804" w:rsidRPr="00331804">
        <w:rPr>
          <w:lang w:val="en-US"/>
        </w:rPr>
        <w:t>(Frid and Dill, 2002; Pirotta et al., 2018)</w:t>
      </w:r>
      <w:r w:rsidR="009A4D41">
        <w:rPr>
          <w:lang w:val="en-US"/>
        </w:rPr>
        <w:fldChar w:fldCharType="end"/>
      </w:r>
      <w:r w:rsidR="001015BE">
        <w:rPr>
          <w:lang w:val="en-US"/>
        </w:rPr>
        <w:t>.</w:t>
      </w:r>
      <w:r w:rsidR="00FB5736" w:rsidRPr="001015BE">
        <w:rPr>
          <w:lang w:val="en-US"/>
        </w:rPr>
        <w:t xml:space="preserve"> </w:t>
      </w:r>
      <w:r w:rsidR="00621C9A" w:rsidRPr="001015BE">
        <w:rPr>
          <w:lang w:val="en-US"/>
        </w:rPr>
        <w:t>Natural predators cause nonlethal disturbance by inducing antipredator behavior of their prey, which reduces the risk of predation at the cost of reduced energy intake (</w:t>
      </w:r>
      <w:r w:rsidR="00621C9A" w:rsidRPr="001015BE">
        <w:rPr>
          <w:i/>
          <w:lang w:val="en-US"/>
        </w:rPr>
        <w:t>e.g.</w:t>
      </w:r>
      <w:r w:rsidR="00621C9A" w:rsidRPr="001015BE">
        <w:rPr>
          <w:lang w:val="en-US"/>
        </w:rPr>
        <w:t xml:space="preserve"> vigilance) or increased metabolic costs (</w:t>
      </w:r>
      <w:r w:rsidR="00621C9A" w:rsidRPr="001015BE">
        <w:rPr>
          <w:i/>
          <w:lang w:val="en-US"/>
        </w:rPr>
        <w:t>e.g.</w:t>
      </w:r>
      <w:r w:rsidR="00621C9A" w:rsidRPr="001015BE">
        <w:rPr>
          <w:lang w:val="en-US"/>
        </w:rPr>
        <w:t xml:space="preserve"> avoidance </w:t>
      </w:r>
      <w:r w:rsidR="00253359" w:rsidRPr="001015BE">
        <w:rPr>
          <w:lang w:val="en-US"/>
        </w:rPr>
        <w:t>behavior</w:t>
      </w:r>
      <w:r w:rsidR="00621C9A" w:rsidRPr="001015BE">
        <w:rPr>
          <w:lang w:val="en-US"/>
        </w:rPr>
        <w:t xml:space="preserve">) </w:t>
      </w:r>
      <w:r w:rsidR="00621C9A" w:rsidRPr="001015BE">
        <w:rPr>
          <w:lang w:val="en-US"/>
        </w:rPr>
        <w:fldChar w:fldCharType="begin"/>
      </w:r>
      <w:r w:rsidR="00621C9A" w:rsidRPr="001015BE">
        <w:rPr>
          <w:lang w:val="en-US"/>
        </w:rPr>
        <w:instrText xml:space="preserve"> ADDIN ZOTERO_ITEM CSL_CITATION {"citationID":"GikUFSJn","properties":{"formattedCitation":"(Ferrari et al., 2009)","plainCitation":"(Ferrari et al., 2009)","noteIndex":0},"citationItems":[{"id":1862,"uris":["http://zotero.org/users/local/6qJKLD2C/items/GTI3DEMQ"],"uri":["http://zotero.org/users/local/6qJKLD2C/items/GTI3DEMQ"],"itemData":{"id":1862,"type":"article-journal","container-title":"Animal Behaviour","DOI":"10.1016/j.anbehav.2009.05.034","ISSN":"00033472","issue":"3","journalAbbreviation":"Animal Behaviour","language":"en","page":"579-585","source":"DOI.org (Crossref)","title":"The paradox of risk allocation: a review and prospectus","title-short":"The paradox of risk allocation","volume":"78","author":[{"family":"Ferrari","given":"Maud C.O."},{"family":"Sih","given":"Andrew"},{"family":"Chivers","given":"Douglas P."}],"issued":{"date-parts":[["2009",9]]}}}],"schema":"https://github.com/citation-style-language/schema/raw/master/csl-citation.json"} </w:instrText>
      </w:r>
      <w:r w:rsidR="00621C9A" w:rsidRPr="001015BE">
        <w:rPr>
          <w:lang w:val="en-US"/>
        </w:rPr>
        <w:fldChar w:fldCharType="separate"/>
      </w:r>
      <w:r w:rsidR="00621C9A" w:rsidRPr="001015BE">
        <w:rPr>
          <w:noProof/>
          <w:lang w:val="en-US"/>
        </w:rPr>
        <w:t>(Ferrari et al., 2009)</w:t>
      </w:r>
      <w:r w:rsidR="00621C9A" w:rsidRPr="001015BE">
        <w:rPr>
          <w:lang w:val="en-US"/>
        </w:rPr>
        <w:fldChar w:fldCharType="end"/>
      </w:r>
      <w:r w:rsidR="00621C9A" w:rsidRPr="001015BE">
        <w:rPr>
          <w:lang w:val="en-US"/>
        </w:rPr>
        <w:t>. For example, predators can affect the distribution and resource intake of their prey by creating a ‘landscape of fear’</w:t>
      </w:r>
      <w:r w:rsidR="004E0A87" w:rsidRPr="001015BE">
        <w:rPr>
          <w:lang w:val="en-US"/>
        </w:rPr>
        <w:t xml:space="preserve"> </w:t>
      </w:r>
      <w:r w:rsidR="004E0A87" w:rsidRPr="001015BE">
        <w:rPr>
          <w:lang w:val="en-US"/>
        </w:rPr>
        <w:fldChar w:fldCharType="begin"/>
      </w:r>
      <w:r w:rsidR="00641F77" w:rsidRPr="001015BE">
        <w:rPr>
          <w:lang w:val="en-US"/>
        </w:rPr>
        <w:instrText xml:space="preserve"> ADDIN ZOTERO_ITEM CSL_CITATION {"citationID":"8U9ILWvI","properties":{"formattedCitation":"(Laundre et al., 2010; Willems and Hill, 2009)","plainCitation":"(Laundre et al., 2010; Willems and Hill, 2009)","noteIndex":0},"citationItems":[{"id":1915,"uris":["http://zotero.org/users/local/6qJKLD2C/items/2XKDYWIV"],"uri":["http://zotero.org/users/local/6qJKLD2C/items/2XKDYWIV"],"itemData":{"id":1915,"type":"article-journal","abstract":"Predation risk” and “fear” are concepts well established in animal behavior literature. We expand these concepts to develop the model of the “landscape of fear”. The landscape of fear represents relative levels of predation risk as peaks and valleys that reflect the level of fear of predation a prey experiences in different parts of its area of use. We provide observations in support of this model regarding changes in predation risk with respect to habitat types, and terrain characteristics. We postulate that animals have the ability to learn and can respond to differing levels of predation risk. We propose that the landscape of fear can be quantified with the use of well documented existing methods such as givingup densities, vigilance observations, and foraging surveys of plants. We conclude that the landscape of fear is a useful visual model and has the potential to become a unifying ecological concept.","container-title":"The Open Ecology Journal","DOI":"10.2174/1874213001003030001","ISSN":"18742130","issue":"3","journalAbbreviation":"Open Ecol. Journ.","language":"en","page":"1-7","source":"DOI.org (Crossref)","title":"The Landscape of Fear: Ecological Implications of Being Afraid","title-short":"The Landscape of Fear","volume":"3","author":[{"family":"Laundre","given":"John W."},{"family":"Hernandez","given":"Lucina"},{"family":"Ripple","given":"William J."}],"issued":{"date-parts":[["2010",3,5]]}}},{"id":2032,"uris":["http://zotero.org/users/local/6qJKLD2C/items/SVBFC288"],"uri":["http://zotero.org/users/local/6qJKLD2C/items/SVBFC288"],"itemData":{"id":2032,"type":"article-journal","abstract":"Although ecologists have long recognized that animal space use is primarily determined by the presence of predators and the distribution of resources, the effects of these two environmental conditions have never been quantiﬁed simultaneously in a single spatial model. Here, in a novel approach, predator-speciﬁc landscapes of fear are constructed on the basis of behavioral responses of a prey species (vervet monkey; Cercopithecus aethiops), and we show how these can be combined with data on resource distribution to account for the observed variation in intensity of space use. Results from a mixed regressive–spatial regressive analysis demonstrate that ranging behavior can indeed be largely interpreted as an adaptive response to perceived risk of predation by some (but not all) predators and the spatial availability of resources. The theoretical framework behind the model is furthermore such that it can easily be extended to incorporate the effects of additional factors potentially shaping animal range use and thus may be of great value to the study of animal spatial ecology.","container-title":"Ecology","DOI":"10.1890/08-0765.1","ISSN":"0012-9658","issue":"2","journalAbbreviation":"Ecology","language":"en","page":"546-555","source":"DOI.org (Crossref)","title":"Predator-specific landscapes of fear and resource distribution: effects on spatial range use","title-short":"Predator-specific landscapes of fear and resource distribution","volume":"90","author":[{"family":"Willems","given":"Erik P."},{"family":"Hill","given":"Russell A."}],"issued":{"date-parts":[["2009",2]]}}}],"schema":"https://github.com/citation-style-language/schema/raw/master/csl-citation.json"} </w:instrText>
      </w:r>
      <w:r w:rsidR="004E0A87" w:rsidRPr="001015BE">
        <w:rPr>
          <w:lang w:val="en-US"/>
        </w:rPr>
        <w:fldChar w:fldCharType="separate"/>
      </w:r>
      <w:r w:rsidR="004E0A87" w:rsidRPr="001015BE">
        <w:rPr>
          <w:noProof/>
          <w:lang w:val="en-US"/>
        </w:rPr>
        <w:t>(Laundre et al., 2010; Willems and Hill, 2009)</w:t>
      </w:r>
      <w:r w:rsidR="004E0A87" w:rsidRPr="001015BE">
        <w:rPr>
          <w:lang w:val="en-US"/>
        </w:rPr>
        <w:fldChar w:fldCharType="end"/>
      </w:r>
      <w:r w:rsidR="00621C9A" w:rsidRPr="001015BE">
        <w:rPr>
          <w:lang w:val="en-US"/>
        </w:rPr>
        <w:t>. Similar antipredator behaviors are also displayed in response to human-induced disturbances</w:t>
      </w:r>
      <w:r w:rsidR="00830BF6" w:rsidRPr="001015BE">
        <w:rPr>
          <w:lang w:val="en-US"/>
        </w:rPr>
        <w:t xml:space="preserve"> </w:t>
      </w:r>
      <w:r w:rsidR="00830BF6" w:rsidRPr="001015BE">
        <w:rPr>
          <w:lang w:val="en-US"/>
        </w:rPr>
        <w:fldChar w:fldCharType="begin"/>
      </w:r>
      <w:r w:rsidR="00641F77" w:rsidRPr="001015BE">
        <w:rPr>
          <w:lang w:val="en-US"/>
        </w:rPr>
        <w:instrText xml:space="preserve"> ADDIN ZOTERO_ITEM CSL_CITATION {"citationID":"JY8gGIA1","properties":{"formattedCitation":"(Frid and Dill, 2002)","plainCitation":"(Frid and Dill, 2002)","noteIndex":0},"citationItems":[{"id":1868,"uris":["http://zotero.org/users/local/6qJKLD2C/items/RESDS7Y4"],"uri":["http://zotero.org/users/local/6qJKLD2C/items/RESDS7Y4"],"itemData":{"id":1868,"type":"article-journal","abstract":"A growing number of studies quantify the impact of nonlethal human disturbance on the behavior and reproductive success of animals. Athough many are well designed and analytically sophisticated, most lack a theoretical framework for making predictions and for understanding why particular responses occur. Behavioral ecologists have recently begun to fill this theoretical vacuum by applying economic models of antipredator behavior to disturbance studies. In this emerging paradigm, predation and nonlethal disturbance stimuli create similar trade-offs between avoiding perceived risk and other fitness-enhancing activities, such as feeding, parental care, or mating. A vast literature supports the hypothesis that antipredator behavior has a cost to other activities, and that this trade-off is optimized when investment in antipredator behavior tracks short-term changes in predation risk. Prey have evolved antipredator responses to generalized threatening stimuli, such as loud noises and rapidly approaching objects. Thus, when encountering disturbance stimuli ranging from the dramatic, lowflying helicopter to the quiet wildlife photographer, animal responses are likely to follow the same economic principles used by prey encountering predators. Some authors have argued that, similar to predation risk, disturbance stimuli can indirectly affect fitness and population dynamics via the energetic and lost opportunity costs of risk avoidance. We elaborate on this argument by discussing why, from an evolutionary perspective, disturbance stimuli should be analogous to predation risk. We then consider disturbance effects on the behavior of individuals—vigilance, fleeing, habitat selection, mating displays, and parental investment—as well as indirect effects on populations and communities. A wider application of predation risk theory to disturbance studies should increase the generality of predictions and make mitigation more effective without over-regulating human activities.","container-title":"Conservation Ecology","DOI":"10.5751/ES-00404-060111","ISSN":"1195-5449","issue":"1","journalAbbreviation":"Cons. Ecol.","language":"en","page":"11","source":"DOI.org (Crossref)","title":"Human-caused Disturbance Stimuli as a Form of Predation Risk","volume":"6","author":[{"family":"Frid","given":"Alejandro"},{"family":"Dill","given":"Lawrence M."}],"issued":{"date-parts":[["2002"]]}}}],"schema":"https://github.com/citation-style-language/schema/raw/master/csl-citation.json"} </w:instrText>
      </w:r>
      <w:r w:rsidR="00830BF6" w:rsidRPr="001015BE">
        <w:rPr>
          <w:lang w:val="en-US"/>
        </w:rPr>
        <w:fldChar w:fldCharType="separate"/>
      </w:r>
      <w:r w:rsidR="00830BF6" w:rsidRPr="001015BE">
        <w:rPr>
          <w:noProof/>
          <w:lang w:val="en-US"/>
        </w:rPr>
        <w:t>(Frid and Dill, 2002)</w:t>
      </w:r>
      <w:r w:rsidR="00830BF6" w:rsidRPr="001015BE">
        <w:rPr>
          <w:lang w:val="en-US"/>
        </w:rPr>
        <w:fldChar w:fldCharType="end"/>
      </w:r>
      <w:r w:rsidR="00621C9A" w:rsidRPr="001015BE">
        <w:rPr>
          <w:lang w:val="en-US"/>
        </w:rPr>
        <w:t>. Both anthropogenic and natural disturbances can therefore be regarded as non-consumptive effects or trait-mediated indirect effects</w:t>
      </w:r>
      <w:r w:rsidR="00830BF6" w:rsidRPr="001015BE">
        <w:rPr>
          <w:lang w:val="en-US"/>
        </w:rPr>
        <w:t xml:space="preserve"> </w:t>
      </w:r>
      <w:r w:rsidR="00830BF6" w:rsidRPr="001015BE">
        <w:rPr>
          <w:lang w:val="en-US"/>
        </w:rPr>
        <w:fldChar w:fldCharType="begin"/>
      </w:r>
      <w:r w:rsidR="00830BF6" w:rsidRPr="001015BE">
        <w:rPr>
          <w:lang w:val="en-US"/>
        </w:rPr>
        <w:instrText xml:space="preserve"> ADDIN ZOTERO_ITEM CSL_CITATION {"citationID":"Vx5l81pI","properties":{"formattedCitation":"(Schmitz et al., 2004; Werner and Peacor, 2003)","plainCitation":"(Schmitz et al., 2004; Werner and Peacor, 2003)","noteIndex":0},"citationItems":[{"id":1986,"uris":["http://zotero.org/users/local/6qJKLD2C/items/VH2CAY7E"],"uri":["http://zotero.org/users/local/6qJKLD2C/items/VH2CAY7E"],"itemData":{"id":1986,"type":"article-journal","abstract":"Trophic cascades are textbook examples of predator indirect effects on ecological systems. Yet there is considerable debate about their nature, strength and overall importance. This debate stems in part from continued uncertainty about the ultimate mechanisms driving cascading effects. We present a synthesis of empirical evidence in support of one possible ultimate mechanism: the foraging-predation risk trade-offs undertaken by intermediary species. We show that simple trade-off behaviour can lead to both positive and negative indirect effects of predators on plant resources and hence can explain considerable contingency on the nature and strength of cascading effects among systems. Thus, predicting the sign and strength of indirect effect simply requires knowledge of habitat and resource use by prey with regard to predatorsÕ presence, habitat use and hunting mode. The synthesis allows us to postulate a hypothesis for new conceptualization of trophic cascades which is to be viewed as an ultimate trade-off between intervening species. In this context, different predators apply different rules of engagement based on their hunting mode and habitat use. These different rules then determine whether behavioural effects persist or attenuate at the level of the food chain.","container-title":"Ecology Letters","DOI":"10.1111/j.1461-0248.2003.00560.x","ISSN":"1461023X, 14610248","issue":"2","language":"en","page":"153-163","source":"DOI.org (Crossref)","title":"Trophic cascades: the primacy of trait-mediated indirect interactions: Primacy of trait-mediated indirect interactions","title-short":"Trophic cascades","volume":"7","author":[{"family":"Schmitz","given":"Oswald J."},{"family":"Krivan","given":"Vlastimil"},{"family":"Ovadia","given":"Ofer"}],"issued":{"date-parts":[["2004",2,4]]}}},{"id":2029,"uris":["http://zotero.org/users/local/6qJKLD2C/items/AZV3MYK5"],"uri":["http://zotero.org/users/local/6qJKLD2C/items/AZV3MYK5"],"itemData":{"id":2029,"type":"article-journal","abstract":"In this paper we review the empirical studies documenting trait-mediated indirect interactions (TMIIs) in food webs. Basic models and empirical approaches that form the foundation of our conceptualization of species interactions generally assume that interactions are an intrinsic property of the two interacting species and therefore are governed by their respective densities. However, if a species reacts to the presence of a second species by altering its phenotype, then the trait changes in the reacting species can alter the per capita effect of the reacting species on other species and, consequently, population density or ﬁtness of the other species. Such trait-mediated indirect interactions can reinforce or oppose density-mediated effects and have been largely overlooked by community ecologists. We ﬁrst brieﬂy develop the case for the broad mechanistic basis for TMIIs and then review the direct evidence for TMIIs in various permutations of simple three- to fourspecies food webs. We ﬁnd strong evidence for quantitatively signiﬁcant effects of TMIIs in a variety of aquatic and terrestrial systems. We further highlight those few studies that address the question of the relative magnitudes of density- and trait-mediated effects and the role of species densities in their transmission. These studies indicate that trait effects are often as strong or stronger than density effects. We conclude that ecological communities are replete with TMIIs arising from trait plasticity and that these effects are quantitatively important to community dynamics. Finally, we synthesize our results and indicate proﬁtable directions for future research.","container-title":"Ecology","DOI":"10.1890/0012-9658(2003)084[1083:AROTII]2.0.CO;2","ISSN":"0012-9658","issue":"5","journalAbbreviation":"Ecology","language":"en","page":"1083-1100","source":"DOI.org (Crossref)","title":"A REVIEW OF TRAIT-MEDIATED INDIRECT INTERACTIONS IN ECOLOGICAL COMMUNITIES","volume":"84","author":[{"family":"Werner","given":"Earl E."},{"family":"Peacor","given":"Scott D."}],"issued":{"date-parts":[["2003",5]]}}}],"schema":"https://github.com/citation-style-language/schema/raw/master/csl-citation.json"} </w:instrText>
      </w:r>
      <w:r w:rsidR="00830BF6" w:rsidRPr="001015BE">
        <w:rPr>
          <w:lang w:val="en-US"/>
        </w:rPr>
        <w:fldChar w:fldCharType="separate"/>
      </w:r>
      <w:r w:rsidR="00830BF6" w:rsidRPr="001015BE">
        <w:rPr>
          <w:noProof/>
          <w:lang w:val="en-US"/>
        </w:rPr>
        <w:t>(Schmitz et al., 2004; Werner and Peacor, 2003)</w:t>
      </w:r>
      <w:r w:rsidR="00830BF6" w:rsidRPr="001015BE">
        <w:rPr>
          <w:lang w:val="en-US"/>
        </w:rPr>
        <w:fldChar w:fldCharType="end"/>
      </w:r>
      <w:r w:rsidR="00621C9A" w:rsidRPr="001015BE">
        <w:rPr>
          <w:lang w:val="en-US"/>
        </w:rPr>
        <w:t xml:space="preserve">, which are known to have substantial impacts on animal populations and predator-prey interactions that may cascade down to affect entire communities </w:t>
      </w:r>
      <w:r w:rsidR="00830BF6" w:rsidRPr="001015BE">
        <w:rPr>
          <w:lang w:val="en-US"/>
        </w:rPr>
        <w:fldChar w:fldCharType="begin"/>
      </w:r>
      <w:r w:rsidR="00641F77" w:rsidRPr="001015BE">
        <w:rPr>
          <w:lang w:val="en-US"/>
        </w:rPr>
        <w:instrText xml:space="preserve"> ADDIN ZOTERO_ITEM CSL_CITATION {"citationID":"8gt0FgGa","properties":{"formattedCitation":"(Lima, 1998; Peckarsky et al., 2008; Suraci et al., 2016)","plainCitation":"(Lima, 1998; Peckarsky et al., 2008; Suraci et al., 2016)","noteIndex":0},"citationItems":[{"id":1919,"uris":["http://zotero.org/users/local/6qJKLD2C/items/VQR4U5GV"],"uri":["http://zotero.org/users/local/6qJKLD2C/items/VQR4U5GV"],"itemData":{"id":1919,"type":"article-journal","container-title":"BioScience","DOI":"10.2307/1313225","ISSN":"00063568, 15253244","issue":"1","journalAbbreviation":"BioScience","language":"en","page":"25-34","source":"DOI.org (Crossref)","title":"Nonlethal Effects in the Ecology of Predator-Prey Interactions","volume":"48","author":[{"family":"Lima","given":"Steven L."}],"issued":{"date-parts":[["1998",1]]}}},{"id":1964,"uris":["http://zotero.org/users/local/6qJKLD2C/items/96YRCBMB"],"uri":["http://zotero.org/users/local/6qJKLD2C/items/96YRCBMB"],"itemData":{"id":1964,"type":"article-journal","abstract":"Predator effects on prey dynamics are conventionally studied by measuring changes in prey abundance attributed to consumption by predators. We revisit four classic examples of predator–prey systems often cited in textbooks and incorporate subsequent studies of nonconsumptive effects of predators (NCE), deﬁned as changes in prey traits (e.g., behavior, growth, development) measured on an ecological time scale. Our review revealed that NCE were integral to explaining lynx–hare population dynamics in boreal forests, cascading effects of top predators in Wisconsin lakes, and cascading effects of killer whales and sea otters on kelp forests in nearshore marine habitats. The relative roles of consumption and NCE of wolves on moose and consequent indirect effects on plant communities of Isle Royale depended on climate oscillations. Nonconsumptive effects have not been explicitly tested to explain the link between planktonic alewives and the size structure of the zooplankton, nor have they been invoked to attribute keystone predator status in intertidal communities or elsewhere. We argue that both consumption and intimidation contribute to the total effects of keystone predators, and that characteristics of keystone consumers may differ from those of predators having predominantly NCE. Nonconsumptive effects are often considered as an afterthought to explain observations inconsistent with consumption-based theory. Consequently, NCE with the same sign as consumptive effects may be overlooked, even though they can affect the magnitude, rate, or scale of a prey response to predation and can have important management or conservation implications. Nonconsumptive effects may underlie other classic paradigms in ecology, such as delayed density dependence and predatormediated prey coexistence. Revisiting classic studies enriches our understanding of predator–prey dynamics and provides compelling rationale for ramping up efforts to consider how NCE affect traditional predator–prey models based on consumption, and to compare the relative magnitude of consumptive and NCE of predators.","container-title":"Ecology","DOI":"10.1890/07-1131.1","ISSN":"0012-9658","issue":"9","journalAbbreviation":"Ecology","language":"en","page":"2416-2425","source":"DOI.org (Crossref)","title":"Revisiting the classics: considering nonconsumptive effects in textbook examples of predator–prey interactions","title-short":"REVISITING THE CLASSICS","volume":"89","author":[{"family":"Peckarsky","given":"Barbara L."},{"family":"Abrams","given":"Peter A."},{"family":"Bolnick","given":"Daniel I."},{"family":"Dill","given":"Lawrence M."},{"family":"Grabowski","given":"Jonathan H."},{"family":"Luttbeg","given":"Barney"},{"family":"Orrock","given":"John L."},{"family":"Peacor","given":"Scott D."},{"family":"Preisser","given":"Evan L."},{"family":"Schmitz","given":"Oswald J."},{"family":"Trussell","given":"Geoffrey C."}],"issued":{"date-parts":[["2008",9]]}}},{"id":2009,"uris":["http://zotero.org/users/local/6qJKLD2C/items/PSMIE76P"],"uri":["http://zotero.org/users/local/6qJKLD2C/items/PSMIE76P"],"itemData":{"id":2009,"type":"article-journal","container-title":"Nature Communications","DOI":"10.1038/ncomms10698","ISSN":"2041-1723","issue":"1","journalAbbreviation":"Nat Commun","language":"en","page":"10698","source":"DOI.org (Crossref)","title":"Fear of large carnivores causes a trophic cascade","volume":"7","author":[{"family":"Suraci","given":"Justin P."},{"family":"Clinchy","given":"Michael"},{"family":"Dill","given":"Lawrence M."},{"family":"Roberts","given":"Devin"},{"family":"Zanette","given":"Liana Y."}],"issued":{"date-parts":[["2016",4]]}}}],"schema":"https://github.com/citation-style-language/schema/raw/master/csl-citation.json"} </w:instrText>
      </w:r>
      <w:r w:rsidR="00830BF6" w:rsidRPr="001015BE">
        <w:rPr>
          <w:lang w:val="en-US"/>
        </w:rPr>
        <w:fldChar w:fldCharType="separate"/>
      </w:r>
      <w:r w:rsidR="00830BF6" w:rsidRPr="001015BE">
        <w:rPr>
          <w:noProof/>
          <w:lang w:val="en-US"/>
        </w:rPr>
        <w:t>(Lima, 1998; Peckarsky et al., 2008; Suraci et al., 2016)</w:t>
      </w:r>
      <w:r w:rsidR="00830BF6" w:rsidRPr="001015BE">
        <w:rPr>
          <w:lang w:val="en-US"/>
        </w:rPr>
        <w:fldChar w:fldCharType="end"/>
      </w:r>
      <w:r w:rsidR="00621C9A" w:rsidRPr="001015BE">
        <w:rPr>
          <w:lang w:val="en-US"/>
        </w:rPr>
        <w:t>.</w:t>
      </w:r>
    </w:p>
    <w:p w14:paraId="729A2DF3" w14:textId="6C8D0A55" w:rsidR="00B14EA3" w:rsidRPr="00EB4DBD" w:rsidRDefault="00D923A5" w:rsidP="00253359">
      <w:pPr>
        <w:rPr>
          <w:lang w:val="en-US"/>
        </w:rPr>
      </w:pPr>
      <w:r w:rsidRPr="00EB4DBD">
        <w:rPr>
          <w:lang w:val="en-US"/>
        </w:rPr>
        <w:t>Beaked whales</w:t>
      </w:r>
      <w:r w:rsidR="00BC57DE" w:rsidRPr="00EB4DBD">
        <w:rPr>
          <w:lang w:val="en-US"/>
        </w:rPr>
        <w:t xml:space="preserve"> (</w:t>
      </w:r>
      <w:r w:rsidR="00D60711" w:rsidRPr="00EB4DBD">
        <w:rPr>
          <w:lang w:val="en-US"/>
        </w:rPr>
        <w:t>family</w:t>
      </w:r>
      <w:r w:rsidR="00BC57DE" w:rsidRPr="00EB4DBD">
        <w:rPr>
          <w:lang w:val="en-US"/>
        </w:rPr>
        <w:t xml:space="preserve"> </w:t>
      </w:r>
      <w:r w:rsidR="00BC57DE" w:rsidRPr="00EB4DBD">
        <w:rPr>
          <w:i/>
          <w:iCs/>
          <w:lang w:val="en-US"/>
        </w:rPr>
        <w:t>Ziphiidae</w:t>
      </w:r>
      <w:r w:rsidR="00BC57DE" w:rsidRPr="00EB4DBD">
        <w:rPr>
          <w:lang w:val="en-US"/>
        </w:rPr>
        <w:t>)</w:t>
      </w:r>
      <w:r w:rsidR="00057954" w:rsidRPr="00EB4DBD">
        <w:rPr>
          <w:lang w:val="en-US"/>
        </w:rPr>
        <w:t xml:space="preserve"> </w:t>
      </w:r>
      <w:r w:rsidRPr="00EB4DBD">
        <w:rPr>
          <w:lang w:val="en-US"/>
        </w:rPr>
        <w:t xml:space="preserve">are a group of deep-diving </w:t>
      </w:r>
      <w:r w:rsidR="005C4F49" w:rsidRPr="00EB4DBD">
        <w:rPr>
          <w:lang w:val="en-US"/>
        </w:rPr>
        <w:t>odontocete</w:t>
      </w:r>
      <w:r w:rsidR="00BF0213" w:rsidRPr="00EB4DBD">
        <w:rPr>
          <w:lang w:val="en-US"/>
        </w:rPr>
        <w:t xml:space="preserve"> whales </w:t>
      </w:r>
      <w:r w:rsidRPr="00EB4DBD">
        <w:rPr>
          <w:lang w:val="en-US"/>
        </w:rPr>
        <w:t xml:space="preserve">that have become a conservation priority because of their sensitivity to </w:t>
      </w:r>
      <w:r w:rsidR="00C16ECF" w:rsidRPr="00EB4DBD">
        <w:rPr>
          <w:lang w:val="en-US"/>
        </w:rPr>
        <w:t>military Mid-Frequency Active Sonar (MFAS)</w:t>
      </w:r>
      <w:r w:rsidR="00F42365" w:rsidRPr="00EB4DBD">
        <w:rPr>
          <w:lang w:val="en-US"/>
        </w:rPr>
        <w:tab/>
      </w:r>
      <w:r w:rsidR="00D23127" w:rsidRPr="00EB4DBD">
        <w:rPr>
          <w:lang w:val="en-US"/>
        </w:rPr>
        <w:fldChar w:fldCharType="begin"/>
      </w:r>
      <w:r w:rsidR="0080463E" w:rsidRPr="00EB4DBD">
        <w:rPr>
          <w:lang w:val="en-US"/>
        </w:rPr>
        <w:instrText xml:space="preserve"> ADDIN ZOTERO_ITEM CSL_CITATION {"citationID":"3v7ogpqn","properties":{"formattedCitation":"(Cox et al., 2006; Dolman et al., 2011b, 2011a; Parsons, 2017)","plainCitation":"(Cox et al., 2006; Dolman et al., 2011b, 2011a; Parsons, 2017)","noteIndex":0},"citationItems":[{"id":1810,"uris":["http://zotero.org/users/local/6qJKLD2C/items/E7U778IC"],"uri":["http://zotero.org/users/local/6qJKLD2C/items/E7U778IC"],"itemData":{"id":1810,"type":"article-journal","container-title":"Journal of Cetacean Research and Management","issue":"3","language":"en","page":"177-187","source":"Zotero","title":"Understanding the impacts of anthropogenic sound on beaked whales","volume":"7","author":[{"family":"Cox","given":"T M"},{"family":"Ragen","given":"T J"},{"family":"Read","given":"A J"},{"family":"Vos","given":"E"},{"family":"Baird","given":"R W"},{"family":"Balcomb","given":"K"},{"family":"Barlow","given":"J"},{"family":"Caldwell","given":"J"},{"family":"Cranford","given":"T"},{"family":"Crum","given":"L"},{"family":"D'Amico","given":"A"},{"family":"D'Spain","given":"G"},{"family":"Fernandez","given":"A"},{"family":"Finneran","given":"J"},{"family":"Gentry","given":"R"},{"family":"Gerth","given":"W"},{"family":"Gulland","given":"F"},{"family":"Hildebrand","given":"J"},{"family":"Houser","given":"D"},{"family":"Hullar","given":"T"},{"family":"Jepson","given":"P D"},{"family":"Ketten","given":"D"},{"family":"MacLeod","given":"C D"},{"family":"Miller","given":"P"},{"family":"Moore","given":"S"},{"family":"Mountain","given":"D C"},{"family":"Palka","given":"D"},{"family":"Ponganis","given":"P"},{"family":"Rommel","given":"S"},{"family":"Rowles","given":"T"},{"family":"Taylor","given":"B"},{"family":"Tyack","given":"P"},{"family":"Wartzok","given":"D"},{"family":"Gisiner","given":"R"},{"family":"Mead","given":"J"},{"family":"Benner","given":"L"}],"issued":{"date-parts":[["2006"]]}}},{"id":2360,"uris":["http://zotero.org/users/local/6qJKLD2C/items/8Z88726P"],"uri":["http://zotero.org/users/local/6qJKLD2C/items/8Z88726P"],"itemData":{"id":2360,"type":"article-journal","container-title":"Marine Pollution Bulletin","DOI":"10.1016/j.marpolbul.2011.04.036","ISSN":"0025326X","issue":"1-4","journalAbbreviation":"Marine Pollution Bulletin","language":"en","page":"1-4","source":"DOI.org (Crossref)","title":"Cetaceans and military sonar: A need for better management","title-short":"Cetaceans and military sonar","volume":"63","author":[{"family":"Dolman","given":"Sarah J."},{"family":"Parsons","given":"E.C.M."},{"family":"Wright","given":"Andrew J."}],"issued":{"date-parts":[["2011"]]}}},{"id":2358,"uris":["http://zotero.org/users/local/6qJKLD2C/items/ULRYCZDU"],"uri":["http://zotero.org/users/local/6qJKLD2C/items/ULRYCZDU"],"itemData":{"id":2358,"type":"article-journal","abstract":"Various reviews, resolutions and guidance from international and regional fora have been produced in recent years that acknowledge the signiﬁcance of marine noise and its potential impacts on cetaceans. Within Europe, ACCOBAMS and ASCOBANS have shown increasing attention to the issue. The literature highlights concerns surrounding the negative impacts of active sonar on beaked whales in particular, where concerns primarily relate to the use of mid-frequency active sonar (1–10 kHz), as used particularly in military exercises. The authors review the efforts that European regional policies have undertaken to acknowledge and manage possible negative impacts of active sonar and how these might assist the transition from scientiﬁc research to policy implementation, including effective management and mitigation measures at a national level.","container-title":"Marine Pollution Bulletin","DOI":"10.1016/j.marpolbul.2010.03.034","ISSN":"0025326X","issue":"1-4","journalAbbreviation":"Marine Pollution Bulletin","language":"en","page":"27-34","source":"DOI.org (Crossref)","title":"Active sonar, beaked whales and European regional policy","volume":"63","author":[{"family":"Dolman","given":"Sarah J."},{"family":"Evans","given":"Peter G.H."},{"family":"Notarbartolo-di-Sciara","given":"Giuseppe"},{"family":"Frisch","given":"Heidrun"}],"issued":{"date-parts":[["2011"]]}}},{"id":1961,"uris":["http://zotero.org/users/local/6qJKLD2C/items/REVFPXMV"],"uri":["http://zotero.org/users/local/6qJKLD2C/items/REVFPXMV"],"itemData":{"id":1961,"type":"article-journal","abstract":"The risks military sonar poses to cetaceans received international attention with a highly-publicized mass stranding of Cuvier’s beaked whales (Ziphius cavirostris), Blainville’s beaked whales (Mesoplodon densirostris), and northern minke whales (Balaenoptera acutorostrata) in the Bahamas in 2000. This was the ﬁrst time that the US Government determined a stranding to be the result of mid-frequency active sonar use. Subsequently attention has been drawn to other mass strandings coincident with naval exercises, including events preceding the 2000 mass stranding. The list of species for which mass strandings have been linked to naval exercises has also increased to include other beaked whales, dwarf and pygmy sperm whales (Kogia spp.), pilot whales (Globicephala spp.), several dolphin species (Stenella sp. and Delphinus delphis), and harbor porpoises (Phocoena phocoena). In particular, there have been several mass strandings in the northern Indian Ocean coincident with naval exercises—including one of the largest (200–250 dolphins)—which have received little attention. Changes in beaked whale behavior, including evasive maneuvering, have been recorded at received levels below &lt;100 dB re 1 µPa (rms) and mass stranding may occur at received levels potentially as low as 150–170 dB re 1 µPa. There is strong scientiﬁc evidence to suggest that a wide range of whale, dolphin and porpoise species can also be impacted by sound produced during military activities, with signiﬁcant effects occurring at received levels lower than previously predicted. Although there are many stranding events that have occurred coincident with the presence of naval vessels or exercises, it is important to emphasize that even the absence of strandings in a region does not equate to an absence of deaths, i.e., absence of evidence does not mean evidence of absence. Strandings may be undetected, or be unlikely to be observed because of a lack of search effort or due to coastal topography or characteristics. There may also be “hidden” impacts of sonar and exercises not readily observable (e.g., stress responses). Due to the level of uncertainty related to this issue, ongoing baseline monitoring for cetaceans in exercise areas is important and managers should take a precautionary approach to mitigating impacts and protecting species.","container-title":"Frontiers in Marine Science","DOI":"10.3389/fmars.2017.00295","ISSN":"2296-7745","journalAbbreviation":"Front. Mar. Sci.","language":"en","page":"295","source":"DOI.org (Crossref)","title":"Impacts of Navy Sonar on Whales and Dolphins: Now beyond a Smoking Gun?","title-short":"Impacts of Navy Sonar on Whales and Dolphins","volume":"4","author":[{"family":"Parsons","given":"E. C. M."}],"issued":{"date-parts":[["2017",9,13]]}}}],"schema":"https://github.com/citation-style-language/schema/raw/master/csl-citation.json"} </w:instrText>
      </w:r>
      <w:r w:rsidR="00D23127" w:rsidRPr="00EB4DBD">
        <w:rPr>
          <w:lang w:val="en-US"/>
        </w:rPr>
        <w:fldChar w:fldCharType="separate"/>
      </w:r>
      <w:r w:rsidR="0080463E" w:rsidRPr="00EB4DBD">
        <w:rPr>
          <w:noProof/>
          <w:lang w:val="en-US"/>
        </w:rPr>
        <w:t>(Cox et al., 2006; Dolman et al., 2011b, 2011a; Parsons, 2017)</w:t>
      </w:r>
      <w:r w:rsidR="00D23127" w:rsidRPr="00EB4DBD">
        <w:rPr>
          <w:lang w:val="en-US"/>
        </w:rPr>
        <w:fldChar w:fldCharType="end"/>
      </w:r>
      <w:r w:rsidRPr="00EB4DBD">
        <w:rPr>
          <w:lang w:val="en-US"/>
        </w:rPr>
        <w:t xml:space="preserve">. </w:t>
      </w:r>
      <w:r w:rsidR="00F5401D" w:rsidRPr="00EB4DBD">
        <w:rPr>
          <w:lang w:val="en-US"/>
        </w:rPr>
        <w:t xml:space="preserve">The use of </w:t>
      </w:r>
      <w:r w:rsidR="00D57465" w:rsidRPr="00EB4DBD">
        <w:rPr>
          <w:lang w:val="en-US"/>
        </w:rPr>
        <w:t xml:space="preserve">MFAS </w:t>
      </w:r>
      <w:r w:rsidR="00B860B9" w:rsidRPr="00EB4DBD">
        <w:rPr>
          <w:lang w:val="en-US"/>
        </w:rPr>
        <w:t xml:space="preserve">has been </w:t>
      </w:r>
      <w:r w:rsidR="00F5401D" w:rsidRPr="00EB4DBD">
        <w:rPr>
          <w:lang w:val="en-US"/>
        </w:rPr>
        <w:t xml:space="preserve">implicated </w:t>
      </w:r>
      <w:r w:rsidR="00B860B9" w:rsidRPr="00EB4DBD">
        <w:rPr>
          <w:lang w:val="en-US"/>
        </w:rPr>
        <w:t xml:space="preserve">in </w:t>
      </w:r>
      <w:r w:rsidR="00F63AE2" w:rsidRPr="00EB4DBD">
        <w:rPr>
          <w:lang w:val="en-US"/>
        </w:rPr>
        <w:t xml:space="preserve">several </w:t>
      </w:r>
      <w:r w:rsidR="00F5401D" w:rsidRPr="00EB4DBD">
        <w:rPr>
          <w:lang w:val="en-US"/>
        </w:rPr>
        <w:t xml:space="preserve">mass stranding events </w:t>
      </w:r>
      <w:r w:rsidR="00BC57DE" w:rsidRPr="00EB4DBD">
        <w:rPr>
          <w:lang w:val="en-US"/>
        </w:rPr>
        <w:t xml:space="preserve">involving </w:t>
      </w:r>
      <w:r w:rsidR="001C1611" w:rsidRPr="00EB4DBD">
        <w:rPr>
          <w:lang w:val="en-US"/>
        </w:rPr>
        <w:t xml:space="preserve">various </w:t>
      </w:r>
      <w:r w:rsidR="00BC57DE" w:rsidRPr="00EB4DBD">
        <w:rPr>
          <w:lang w:val="en-US"/>
        </w:rPr>
        <w:t>beaked whale specie</w:t>
      </w:r>
      <w:r w:rsidR="004C3E93" w:rsidRPr="00EB4DBD">
        <w:rPr>
          <w:lang w:val="en-US"/>
        </w:rPr>
        <w:t>s</w:t>
      </w:r>
      <w:r w:rsidR="00402D4B" w:rsidRPr="00EB4DBD">
        <w:rPr>
          <w:lang w:val="en-US"/>
        </w:rPr>
        <w:t xml:space="preserve">, </w:t>
      </w:r>
      <w:r w:rsidR="00B860B9" w:rsidRPr="00EB4DBD">
        <w:rPr>
          <w:lang w:val="en-US"/>
        </w:rPr>
        <w:t xml:space="preserve">but particularly </w:t>
      </w:r>
      <w:r w:rsidR="00761E5F" w:rsidRPr="00EB4DBD">
        <w:rPr>
          <w:lang w:val="en-US"/>
        </w:rPr>
        <w:t>Cuvier’s beaked whale (</w:t>
      </w:r>
      <w:r w:rsidR="00761E5F" w:rsidRPr="00EB4DBD">
        <w:rPr>
          <w:i/>
          <w:iCs/>
          <w:lang w:val="en-US"/>
        </w:rPr>
        <w:t>Ziphius cavirostris</w:t>
      </w:r>
      <w:r w:rsidR="00761E5F" w:rsidRPr="00EB4DBD">
        <w:rPr>
          <w:lang w:val="en-US"/>
        </w:rPr>
        <w:t xml:space="preserve">, hereafter </w:t>
      </w:r>
      <w:r w:rsidR="00761E5F" w:rsidRPr="00EB4DBD">
        <w:rPr>
          <w:i/>
          <w:iCs/>
          <w:lang w:val="en-US"/>
        </w:rPr>
        <w:t>Zc</w:t>
      </w:r>
      <w:r w:rsidR="00761E5F" w:rsidRPr="00EB4DBD">
        <w:rPr>
          <w:lang w:val="en-US"/>
        </w:rPr>
        <w:t>)</w:t>
      </w:r>
      <w:r w:rsidR="002B07CC" w:rsidRPr="00EB4DBD">
        <w:rPr>
          <w:lang w:val="en-US"/>
        </w:rPr>
        <w:t xml:space="preserve"> </w:t>
      </w:r>
      <w:r w:rsidR="00C035E3" w:rsidRPr="00EB4DBD">
        <w:rPr>
          <w:lang w:val="en-US"/>
        </w:rPr>
        <w:fldChar w:fldCharType="begin"/>
      </w:r>
      <w:r w:rsidR="008F68FC" w:rsidRPr="00EB4DBD">
        <w:rPr>
          <w:lang w:val="en-US"/>
        </w:rPr>
        <w:instrText xml:space="preserve"> ADDIN ZOTERO_ITEM CSL_CITATION {"citationID":"DK4miIy2","properties":{"formattedCitation":"(D\\uc0\\u8217{}Amico et al., 2009; Filadelfo et al., 2009; Hildebrand, 2005; Simonis et al., 2020)","plainCitation":"(D’Amico et al., 2009; Filadelfo et al., 2009; Hildebrand, 2005; Simonis et al., 2020)","noteIndex":0},"citationItems":[{"id":2362,"uris":["http://zotero.org/users/local/6qJKLD2C/items/JST774WW"],"uri":["http://zotero.org/users/local/6qJKLD2C/items/JST774WW"],"itemData":{"id":2362,"type":"article-journal","abstract":"Mass strandings of beaked whales (family Ziphiidae) have been reported in the scientific literature since 1874. Several recent mass strandings of beaked whales have been reported to coincide with naval active sonar exercises. To obtain the broadest assessment of surface ship naval active sonar operations coinciding with beaked whale mass strandings, a list of global naval training and antisubmarine warfare exercises was compiled from openly available sources and compared by location and time with historic stranding records. This list includes activities of navies of other nations but emphasizes recent U.S. activities because of what is available in publicly accessible sources. Of 136 beaked whale mass stranding events reported from 1874 to 2004, 126 occurred between 1950 and 2004, after the introduction and implementation of modern, high-power mid-frequency active sonar (MFAS). Of these 126 reports, only two reported details on the use, timing, and location of sonar in relation to mass strandings. Ten other mass strandings coincided in space and time with naval exercises that may have included MFAS. An additional 27 mass stranding events occurred near a naval base or ship but with no direct evidence of sonar use. The remaining 87 mass strandings have no evidence for a link with any naval activity. Six of these 87 cases have evidence for a cause unrelated to active sonar. The large number of global naval activities annually with potential MFAS usage in comparison to the relative rarity of mass stranding events suggests that most MFAS operations take place with no reported stranding events and that for an MFAS operation to cause a mass stranding of beaked whales, a confluence of several risk factors is probably required. Identification of these risk factors will help in the development of measures to reduce the risk of sonar-related strandings.","container-title":"Aquatic Mammals","DOI":"10.1578/AM.35.4.2009.452","ISSN":"01675427","issue":"4","journalAbbreviation":"aquatic mammals","language":"en","page":"452-472","source":"DOI.org (Crossref)","title":"Beaked Whale Strandings and Naval Exercises","volume":"35","author":[{"family":"D'Amico","given":"Angela"},{"family":"Gisiner","given":"Robert C."},{"family":"Ketten","given":"Darlene R."},{"family":"Hammock","given":"Jennifer A."},{"family":"Johnson","given":"Chip"},{"family":"Tyack","given":"Peter L."},{"family":"Mead","given":"James"}],"issued":{"date-parts":[["2009",12,1]]}}},{"id":2364,"uris":["http://zotero.org/users/local/6qJKLD2C/items/W95276I8"],"uri":["http://zotero.org/users/local/6qJKLD2C/items/W95276I8"],"itemData":{"id":2364,"type":"article-journal","abstract":"There have been several incidents in which U.S. Navy sonar operations at sea coincided in time and location with a mass stranding of marine mammals, particularly beaked whales. Although a conclusive cause-and-effect relationship has not been established, there is strong evidence and scientific concern that use of military sonar has resulted in beaked whale mass strandings. Most previous attempts to determine whether military sonar use and whale strandings are correlated have looked at mass stranding records of beaked whales and have singled out those instances in which military operations appear to coincide in time and location with a mass stranding event. In this study, historical data on beaked whale mass strandings and military exercises that were likely to include active sonar use were compiled, and statistical analyses were performed to determine the level of correlation between these events for four geographic regions. Strandings were significantly correlated with naval activity in the Mediterranean and Caribbean Seas, but not off the coasts of Japan and southern California.","container-title":"Aquatic Mammals","DOI":"10.1578/AM.35.4.2009.435","ISSN":"01675427","issue":"4","journalAbbreviation":"aquatic mammals","language":"en","page":"435-444","source":"DOI.org (Crossref)","title":"Correlating Military Sonar Use with Beaked Whale Mass Strandings: What Do the Historical Data Show?","title-short":"Correlating Military Sonar Use with Beaked Whale Mass Strandings","volume":"35","author":[{"family":"Filadelfo","given":"Ronald"},{"family":"Mintz","given":"Jonathon"},{"family":"Michlovich","given":"Edward"},{"family":"D'Amico","given":"Angela"},{"family":"Tyack","given":"Peter L."},{"family":"Ketten","given":"Darlene R."}],"issued":{"date-parts":[["2009",12,1]]}}},{"id":2356,"uris":["http://zotero.org/users/local/6qJKLD2C/items/LDJZ7YCX"],"uri":["http://zotero.org/users/local/6qJKLD2C/items/LDJZ7YCX"],"itemData":{"id":2356,"type":"chapter","container-title":"Marine Mammal Research: Conservation beyond crisis","event-place":"Baltimore, Maryland","language":"en","page":"101-124","publisher":"The Johns Hopkins University Press","publisher-place":"Baltimore, Maryland","source":"Zotero","title":"Impacts of Anthropogenic Sound","URL":"https://escholarship.org/uc/item/8997q8wj","author":[{"family":"Hildebrand","given":"John A"}],"editor":[{"family":"Reynolds III","given":"J. E."},{"family":"Perrin","given":"W. F."},{"family":"Reeves","given":"R. R."},{"family":"Montgomery","given":"S."},{"family":"Ragen","given":"T. J."}],"issued":{"date-parts":[["2005"]]}}},{"id":2366,"uris":["http://zotero.org/users/local/6qJKLD2C/items/PX3Z69XE"],"uri":["http://zotero.org/users/local/6qJKLD2C/items/PX3Z69XE"],"itemData":{"id":2366,"type":"article-journal","abstract":"Mid-frequency active sonar (MFAS), used for antisubmarine warfare (ASW), has been associated with multiple beaked whale (BW) mass stranding events. Multinational naval ASW exercises have used MFAS offshore of the Mariana Archipelago semi-annually since 2006. We report BW and MFAS acoustic activity near the islands of Saipan and Tinian from March 2010 to November 2014. Signals from Cuvier's (\n              Ziphius cavirostris)\n              and Blainville's beaked whales (\n              Mesoplodon densirostris\n              ), and a third unidentified BW species, were detected throughout the recording period. Both recorders documented MFAS on 21 August 2011 before two Cuvier's beaked whales stranded on 22–23 August 2011. We compared the history of known naval operati</w:instrText>
      </w:r>
      <w:r w:rsidR="008F68FC" w:rsidRPr="00A573C3">
        <w:rPr>
          <w:lang w:val="nl-NL"/>
        </w:rPr>
        <w:instrText xml:space="preserve">ons and BW strandings from the Mariana Archipelago to consider potential threats to BW populations. Eight BW stranding events between June 2006 and January 2019 each included one to three animals. Half of these strandings occurred during or within 6 days after naval activities, and this co-occurrence is highly significant. We highlight strandings of individual BWs can be associated with ASW, and emphasize the value of ongoing passive acoustic monitoring, especially for beaked whales that are difficult to visually detect at sea. We strongly recommend more visual monitoring efforts, at sea and along coastlines, for stranded cetaceans before, during and after naval exercises.","container-title":"Proceedings of the Royal Society B: Biological Sciences","DOI":"10.1098/rspb.2020.0070","ISSN":"0962-8452, 1471-2954","issue":"1921","journalAbbreviation":"Proc. R. Soc. B.","language":"en","page":"20200070","source":"DOI.org (Crossref)","title":"Co-occurrence of beaked whale strandings and naval sonar in the Mariana Islands, Western Pacific","volume":"287","author":[{"family":"Simonis","given":"Anne E."},{"family":"Brownell","given":"Robert L."},{"family":"Thayre","given":"Bruce J."},{"family":"Trickey","given":"Jennifer S."},{"family":"Oleson","given":"Erin M."},{"family":"Huntington","given":"Roderick"},{"family":"Baumann-Pickering","given":"Simone"}],"issued":{"date-parts":[["2020",2,26]]}}}],"schema":"https://github.com/citation-style-language/schema/raw/master/csl-citation.json"} </w:instrText>
      </w:r>
      <w:r w:rsidR="00C035E3" w:rsidRPr="00EB4DBD">
        <w:rPr>
          <w:lang w:val="en-US"/>
        </w:rPr>
        <w:fldChar w:fldCharType="separate"/>
      </w:r>
      <w:r w:rsidR="008F68FC" w:rsidRPr="00A573C3">
        <w:rPr>
          <w:lang w:val="nl-NL"/>
        </w:rPr>
        <w:t>(D’Amico et al., 2009; Filadelfo et al., 2009; Hildebrand, 2005; Simonis et al., 2020)</w:t>
      </w:r>
      <w:r w:rsidR="00C035E3" w:rsidRPr="00EB4DBD">
        <w:rPr>
          <w:lang w:val="en-US"/>
        </w:rPr>
        <w:fldChar w:fldCharType="end"/>
      </w:r>
      <w:r w:rsidR="00761E5F" w:rsidRPr="00A573C3">
        <w:rPr>
          <w:lang w:val="nl-NL"/>
        </w:rPr>
        <w:t>.</w:t>
      </w:r>
      <w:r w:rsidR="00253359" w:rsidRPr="00A573C3">
        <w:rPr>
          <w:lang w:val="nl-NL"/>
        </w:rPr>
        <w:t xml:space="preserve"> </w:t>
      </w:r>
      <w:r w:rsidR="00BA4734" w:rsidRPr="00EB4DBD">
        <w:rPr>
          <w:lang w:val="en-US"/>
        </w:rPr>
        <w:t>Besides th</w:t>
      </w:r>
      <w:r w:rsidR="00113557" w:rsidRPr="00EB4DBD">
        <w:rPr>
          <w:lang w:val="en-US"/>
        </w:rPr>
        <w:t>e</w:t>
      </w:r>
      <w:r w:rsidR="00FB1C2B" w:rsidRPr="00EB4DBD">
        <w:rPr>
          <w:lang w:val="en-US"/>
        </w:rPr>
        <w:t xml:space="preserve">se </w:t>
      </w:r>
      <w:r w:rsidR="00BA4734" w:rsidRPr="00EB4DBD">
        <w:rPr>
          <w:lang w:val="en-US"/>
        </w:rPr>
        <w:t>lethal effects</w:t>
      </w:r>
      <w:r w:rsidR="00F15CA1" w:rsidRPr="00EB4DBD">
        <w:rPr>
          <w:lang w:val="en-US"/>
        </w:rPr>
        <w:t xml:space="preserve">, sonar-induced changes in diving behavior might </w:t>
      </w:r>
      <w:r w:rsidR="00316D76" w:rsidRPr="00EB4DBD">
        <w:rPr>
          <w:lang w:val="en-US"/>
        </w:rPr>
        <w:t xml:space="preserve">have nonlethal effect on </w:t>
      </w:r>
      <w:r w:rsidR="00AB7B96" w:rsidRPr="00EB4DBD">
        <w:rPr>
          <w:lang w:val="en-US"/>
        </w:rPr>
        <w:t>individual health and energetic status</w:t>
      </w:r>
      <w:r w:rsidR="00906FE7" w:rsidRPr="00EB4DBD">
        <w:rPr>
          <w:lang w:val="en-US"/>
        </w:rPr>
        <w:t xml:space="preserve"> </w:t>
      </w:r>
      <w:r w:rsidR="00906FE7" w:rsidRPr="00EB4DBD">
        <w:rPr>
          <w:lang w:val="en-US"/>
        </w:rPr>
        <w:fldChar w:fldCharType="begin"/>
      </w:r>
      <w:r w:rsidR="00D733ED" w:rsidRPr="00EB4DBD">
        <w:rPr>
          <w:lang w:val="en-US"/>
        </w:rPr>
        <w:instrText xml:space="preserve"> ADDIN ZOTERO_ITEM CSL_CITATION {"citationID":"a1jthhrsei9","properties":{"formattedCitation":"(Bernaldo de Quir\\uc0\\u243{}s et al., 2019)","plainCitation":"(Bernaldo de Quirós et al., 2019)","noteIndex":0},"citationItems":[{"id":1833,"uris":["http://zotero.org/users/local/6qJKLD2C/items/8JD5WDLC"],"uri":["http://zotero.org/users/local/6qJKLD2C/items/8JD5WDLC"],"itemData":{"id":1833,"type":"article-journal","container-title":"Proceedings of the Royal Society B: Biological Sciences","DOI":"10.1098/rspb.2018.2533","ISSN":"0962-8452, 1471-2954","issue":"1895","journalAbbreviation":"Proc. R. Soc. B","language":"en","page":"20182533","source":"DOI.org (Crossref)","title":"Advances in research on the impacts of anti-submarine sonar on beaked whales","volume":"286","author":[{"family":"Bernaldo de Quirós","given":"Y."},{"family":"Fernandez","given":"A."},{"family":"Baird","given":"R. W."},{"family":"Brownell","given":"R. L."},{"family":"Aguilar de Soto","given":"N."},{"family":"Allen","given":"D."},{"family":"Arbelo","given":"M."},{"family":"Arregui","given":"M."},{"family":"Costidis","given":"A."},{"family":"Fahlman","given":"A."},{"family":"Frantzis","given":"A."},{"family":"Gulland","given":"F. M. D."},{"family":"Iñíguez","given":"M."},{"family":"Johnson","given":"M."},{"family":"Komnenou","given":"A."},{"family":"Koopman","given":"H."},{"family":"Pabst","given":"D. A."},{"family":"Roe","given":"W. D."},{"family":"Sierra","given":"E."},{"family":"Tejedor","given":"M."},{"family":"Schorr","given":"G."}],"issued":{"date-parts":[["2019",1,30]]}}}],"schema":"https://github.com/citation-style-language/schema/raw/master/csl-citation.json"} </w:instrText>
      </w:r>
      <w:r w:rsidR="00906FE7" w:rsidRPr="00EB4DBD">
        <w:rPr>
          <w:lang w:val="en-US"/>
        </w:rPr>
        <w:fldChar w:fldCharType="separate"/>
      </w:r>
      <w:r w:rsidR="00D733ED" w:rsidRPr="00EB4DBD">
        <w:rPr>
          <w:lang w:val="en-US"/>
        </w:rPr>
        <w:t>(Bernaldo de Quirós et al., 2019)</w:t>
      </w:r>
      <w:r w:rsidR="00906FE7" w:rsidRPr="00EB4DBD">
        <w:rPr>
          <w:lang w:val="en-US"/>
        </w:rPr>
        <w:fldChar w:fldCharType="end"/>
      </w:r>
      <w:r w:rsidR="00AB7B96" w:rsidRPr="00EB4DBD">
        <w:rPr>
          <w:lang w:val="en-US"/>
        </w:rPr>
        <w:t>.</w:t>
      </w:r>
      <w:r w:rsidR="000A6D14" w:rsidRPr="00EB4DBD">
        <w:rPr>
          <w:lang w:val="en-US"/>
        </w:rPr>
        <w:t xml:space="preserve"> </w:t>
      </w:r>
      <w:r w:rsidR="00F368E9" w:rsidRPr="00EB4DBD">
        <w:rPr>
          <w:lang w:val="en-US"/>
        </w:rPr>
        <w:t>Tagging studies of beaked whale</w:t>
      </w:r>
      <w:r w:rsidR="00566262" w:rsidRPr="00EB4DBD">
        <w:rPr>
          <w:lang w:val="en-US"/>
        </w:rPr>
        <w:t>s</w:t>
      </w:r>
      <w:r w:rsidR="00F368E9" w:rsidRPr="00EB4DBD">
        <w:rPr>
          <w:lang w:val="en-US"/>
        </w:rPr>
        <w:t xml:space="preserve"> have r</w:t>
      </w:r>
      <w:r w:rsidR="00B8671A" w:rsidRPr="00EB4DBD">
        <w:rPr>
          <w:lang w:val="en-US"/>
        </w:rPr>
        <w:t xml:space="preserve">ecorded behavioral responses to sonar </w:t>
      </w:r>
      <w:r w:rsidR="00FB0D01" w:rsidRPr="00EB4DBD">
        <w:rPr>
          <w:lang w:val="en-US"/>
        </w:rPr>
        <w:t xml:space="preserve">that </w:t>
      </w:r>
      <w:r w:rsidR="00F368E9" w:rsidRPr="00EB4DBD">
        <w:rPr>
          <w:lang w:val="en-US"/>
        </w:rPr>
        <w:t xml:space="preserve">can </w:t>
      </w:r>
      <w:r w:rsidR="00FB0D01" w:rsidRPr="00EB4DBD">
        <w:rPr>
          <w:lang w:val="en-US"/>
        </w:rPr>
        <w:t>lead to lost foraging</w:t>
      </w:r>
      <w:r w:rsidR="00F368E9" w:rsidRPr="00EB4DBD">
        <w:rPr>
          <w:lang w:val="en-US"/>
        </w:rPr>
        <w:t xml:space="preserve">, </w:t>
      </w:r>
      <w:r w:rsidR="004B07F7" w:rsidRPr="00EB4DBD">
        <w:rPr>
          <w:lang w:val="en-US"/>
        </w:rPr>
        <w:t>includ</w:t>
      </w:r>
      <w:r w:rsidR="00F368E9" w:rsidRPr="00EB4DBD">
        <w:rPr>
          <w:lang w:val="en-US"/>
        </w:rPr>
        <w:t>ing</w:t>
      </w:r>
      <w:r w:rsidR="00F10665" w:rsidRPr="00EB4DBD">
        <w:rPr>
          <w:lang w:val="en-US"/>
        </w:rPr>
        <w:t xml:space="preserve"> </w:t>
      </w:r>
      <w:r w:rsidR="002D016E" w:rsidRPr="00EB4DBD">
        <w:rPr>
          <w:lang w:val="en-US"/>
        </w:rPr>
        <w:t xml:space="preserve">avoidance </w:t>
      </w:r>
      <w:r w:rsidR="003A35F9" w:rsidRPr="00EB4DBD">
        <w:rPr>
          <w:lang w:val="en-US"/>
        </w:rPr>
        <w:t xml:space="preserve">of </w:t>
      </w:r>
      <w:r w:rsidR="002D016E" w:rsidRPr="00EB4DBD">
        <w:rPr>
          <w:lang w:val="en-US"/>
        </w:rPr>
        <w:t xml:space="preserve">the sonar source, cessation of foraging and </w:t>
      </w:r>
      <w:r w:rsidR="00D51518" w:rsidRPr="00EB4DBD">
        <w:rPr>
          <w:lang w:val="en-US"/>
        </w:rPr>
        <w:t>prolonged interruption</w:t>
      </w:r>
      <w:r w:rsidR="00F10665" w:rsidRPr="00EB4DBD">
        <w:rPr>
          <w:lang w:val="en-US"/>
        </w:rPr>
        <w:t>s</w:t>
      </w:r>
      <w:r w:rsidR="00D51518" w:rsidRPr="00EB4DBD">
        <w:rPr>
          <w:lang w:val="en-US"/>
        </w:rPr>
        <w:t xml:space="preserve"> </w:t>
      </w:r>
      <w:r w:rsidR="00B15653" w:rsidRPr="00EB4DBD">
        <w:rPr>
          <w:lang w:val="en-US"/>
        </w:rPr>
        <w:t xml:space="preserve">between </w:t>
      </w:r>
      <w:r w:rsidR="00D51518" w:rsidRPr="00EB4DBD">
        <w:rPr>
          <w:lang w:val="en-US"/>
        </w:rPr>
        <w:t>deep foraging dives</w:t>
      </w:r>
      <w:r w:rsidR="00D52AC8" w:rsidRPr="00EB4DBD">
        <w:rPr>
          <w:lang w:val="en-US"/>
        </w:rPr>
        <w:t xml:space="preserve"> </w:t>
      </w:r>
      <w:r w:rsidR="00D52AC8" w:rsidRPr="00EB4DBD">
        <w:rPr>
          <w:lang w:val="en-US"/>
        </w:rPr>
        <w:fldChar w:fldCharType="begin"/>
      </w:r>
      <w:r w:rsidR="00641F77">
        <w:rPr>
          <w:lang w:val="en-US"/>
        </w:rPr>
        <w:instrText xml:space="preserve"> ADDIN ZOTERO_ITEM CSL_CITATION {"citationID":"aqOQTUeY","properties":{"formattedCitation":"(DeRuiter et al., 2013; Falcone et al., 2017; Joyce et al., 2019; Miller et al., 2015; Tyack et al., 2011)","plainCitation":"(DeRuiter et al., 2013; Falcone et al., 2017; Joyce et al., 2019; Miller et al., 2015; Tyack et al., 2011)","noteIndex":0},"citationItems":[{"id":1826,"uris":["http://zotero.org/users/local/6qJKLD2C/items/ZPSEJ8D2"],"uri":["http://zotero.org/users/local/6qJKLD2C/items/ZPSEJ8D2"],"itemData":{"id":1826,"type":"article-journal","container-title":"Biology Letters","DOI":"10.1098/rsbl.2013.0223","ISSN":"1744-9561, 1744-957X","issue":"4","journalAbbreviation":"Biol. Lett.","language":"en","page":"20130223","source":"DOI.org (Crossref)","title":"First direct measurements of behavioural responses by Cuvier's beaked whales to mid-frequency active sonar","volume":"9","author":[{"family":"DeRuiter","given":"Stacy L."},{"family":"Southall","given":"Brandon L."},{"family":"Calambokidis","given":"John"},{"family":"Zimmer","given":"Walter M. X."},{"family":"Sadykova","given":"Dinara"},{"family":"Falcone","given":"Erin A."},{"family":"Friedlaender","given":"Ari S."},{"family":"Joseph","given":"John E."},{"family":"Moretti","given":"David"},{"family":"Schorr","given":"Gregory S."},{"family":"Thomas","given":"Len"},{"family":"Tyack","given":"Peter L."}],"issued":{"date-parts":[["2013",8,23]]}}},{"id":2194,"uris":["http://zotero.org/users/local/6qJKLD2C/items/7ZW3CWSR"],"uri":["http://zotero.org/users/local/6qJKLD2C/items/7ZW3CWSR"],"itemData":{"id":2194,"type":"article-journal","abstract":"Cuvier's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id":1733,"uris":["http://zotero.org/users/local/6qJKLD2C/items/APQDV4P2"],"uri":["http://zotero.org/users/local/6qJKLD2C/items/APQDV4P2"],"itemData":{"id":1733,"type":"article-journal","container-title":"Royal Society Open Science","DOI":"10.1098/rsos.140484","ISSN":"2054-5703, 2054-5703","issue":"6","journalAbbreviation":"R. Soc. open sci.","language":"en","page":"140484","source":"DOI.org (Crossref)","title":"First indications that northern bottlenose whales are sensitive to behavioural disturbance from anthropogenic noise","volume":"2","author":[{"family":"Miller","given":"P. J. O."},{"family":"Kvadsheim","given":"P. H."},{"family":"Lam","given":"F. P. A."},{"family":"Tyack","given":"P. L."},{"family":"Curé","given":"C."},{"family":"DeRuiter","given":"S. L."},{"family":"Kleivane","given":"L."},{"family":"Sivle","given":"L. D."},{"family":"IJsselmuide","given":"S. P.","non-dropping-particle":"van"},{"family":"Visser","given":"F."},{"family":"Wensveen","given":"P. J."},{"family":"Benda-Beckmann","given":"A. M.","non-dropping-particle":"von"},{"family":"Martín López","given":"L. M."},{"family":"Narazaki","given":"T."},{"family":"Hooker","given":"S. K."}],"issued":{"date-parts":[["2015",6]]}}},{"id":2017,"uris":["http://zotero.org/users/local/6qJKLD2C/items/R8CHWA4H"],"uri":["http://zotero.org/users/local/6qJKLD2C/items/R8CHWA4H"],"itemData":{"id":2017,"type":"article-journal","abstract":"Beaked whales have mass stranded during some naval sonar exercises, but the cause is unknown. They are difficult to sight but can reliably be detected by listening for echolocation clicks produced during deep foraging dives. Listening for these clicks, we documented Blainville’s beaked whales, Mesoplodon densirostris, in a naval underwater range where sonars are in regular use near Andros Island, Bahamas. An array of bottom-mounted hydrophones can detect beaked whales when they click anywhere within the range. We used two complementary methods to investigate behavioral responses of beaked whales to sonar: an opportunistic approach that monitored whale responses to multi-day naval exercises involving tactical mid-frequency sonars, and an experimental approach using playbacks of simulated sonar and control sounds to whales tagged with a device that records sound, movement, and orientation. Here we show that in both exposure conditions beaked whales stopped echolocating during deep foraging dives and moved away. During actual sonar exercises, beaked whales were primarily detected near the periphery of the range, on average 16 km away from the sonar transmissions. Once the exercise stopped, beaked whales gradually filled in the center of the range over 2–3 days. A satellite tagged whale moved outside the range during an exercise, returning over 2–3 days post-exercise. The experimental approach used tags to measure acoustic exposure and behavioral reactions of beaked whales to one controlled ex</w:instrText>
      </w:r>
      <w:r w:rsidR="00641F77" w:rsidRPr="00A573C3">
        <w:rPr>
          <w:lang w:val="nl-NL"/>
        </w:rPr>
        <w:instrText xml:space="preserve">posure each of simulated military sonar, killer whale calls, and band-limited noise. The beaked whales reacted to these three sound playbacks at sound pressure levels below 142 dB re 1 mPa by stopping echolocation followed by unusually long and slow ascents from their foraging dives. The combined results indicate similar disruption of foraging behavior and avoidance by beaked whales in the two different contexts, at exposures well below those used by regulators to define disturbance.","container-title":"PLoS ONE","DOI":"10.1371/journal.pone.0017009","ISSN":"1932-6203","issue":"3","journalAbbreviation":"PLoS ONE","language":"en","page":"e17009","source":"DOI.org (Crossref)","title":"Beaked Whales Respond to Simulated and Actual Navy Sonar","volume":"6","author":[{"family":"Tyack","given":"Peter L."},{"family":"Zimmer","given":"Walter M. X."},{"family":"Moretti","given":"David"},{"family":"Southall","given":"Brandon L."},{"family":"Claridge","given":"Diane E."},{"family":"Durban","given":"John W."},{"family":"Clark","given":"Christopher W."},{"family":"D'Amico","given":"Angela"},{"family":"DiMarzio","given":"Nancy"},{"family":"Jarvis","given":"Susan"},{"family":"McCarthy","given":"Elena"},{"family":"Morrissey","given":"Ronald"},{"family":"Ward","given":"Jessica"},{"family":"Boyd","given":"Ian L."}],"editor":[{"family":"Thrush","given":"Simon"}],"issued":{"date-parts":[["2011",3,14]]}}}],"schema":"https://github.com/citation-style-language/schema/raw/master/csl-citation.json"} </w:instrText>
      </w:r>
      <w:r w:rsidR="00D52AC8" w:rsidRPr="00EB4DBD">
        <w:rPr>
          <w:lang w:val="en-US"/>
        </w:rPr>
        <w:fldChar w:fldCharType="separate"/>
      </w:r>
      <w:r w:rsidR="00D52AC8" w:rsidRPr="00A573C3">
        <w:rPr>
          <w:noProof/>
          <w:lang w:val="nl-NL"/>
        </w:rPr>
        <w:t xml:space="preserve">(DeRuiter et al., 2013; Falcone et al., </w:t>
      </w:r>
      <w:r w:rsidR="00D52AC8" w:rsidRPr="00A573C3">
        <w:rPr>
          <w:noProof/>
          <w:lang w:val="nl-NL"/>
        </w:rPr>
        <w:lastRenderedPageBreak/>
        <w:t>2017; Joyce et al., 2019; Miller et al., 2015; Tyack et al., 2011)</w:t>
      </w:r>
      <w:r w:rsidR="00D52AC8" w:rsidRPr="00EB4DBD">
        <w:rPr>
          <w:lang w:val="en-US"/>
        </w:rPr>
        <w:fldChar w:fldCharType="end"/>
      </w:r>
      <w:r w:rsidR="002870DB" w:rsidRPr="00A573C3">
        <w:rPr>
          <w:lang w:val="nl-NL"/>
        </w:rPr>
        <w:t>.</w:t>
      </w:r>
      <w:r w:rsidR="00B8671A" w:rsidRPr="00A573C3">
        <w:rPr>
          <w:lang w:val="nl-NL"/>
        </w:rPr>
        <w:t xml:space="preserve"> </w:t>
      </w:r>
      <w:r w:rsidR="00B40579" w:rsidRPr="00EB4DBD">
        <w:rPr>
          <w:lang w:val="en-US"/>
        </w:rPr>
        <w:t xml:space="preserve">While the likely effect of a single </w:t>
      </w:r>
      <w:r w:rsidR="0099653A">
        <w:rPr>
          <w:lang w:val="en-US"/>
        </w:rPr>
        <w:t>exposure</w:t>
      </w:r>
      <w:r w:rsidR="00B40579" w:rsidRPr="00EB4DBD">
        <w:rPr>
          <w:lang w:val="en-US"/>
        </w:rPr>
        <w:t xml:space="preserve"> is small, the aggregate effect of multiple exposures could have a chronic effect on individual </w:t>
      </w:r>
      <w:r w:rsidR="006D0D47" w:rsidRPr="00EB4DBD">
        <w:rPr>
          <w:lang w:val="en-US"/>
        </w:rPr>
        <w:t>health</w:t>
      </w:r>
      <w:r w:rsidR="004B07F7" w:rsidRPr="00EB4DBD">
        <w:rPr>
          <w:lang w:val="en-US"/>
        </w:rPr>
        <w:t xml:space="preserve">, with consequences for </w:t>
      </w:r>
      <w:r w:rsidR="00FF685F" w:rsidRPr="00EB4DBD">
        <w:rPr>
          <w:lang w:val="en-US"/>
        </w:rPr>
        <w:t>individual vital rates</w:t>
      </w:r>
      <w:r w:rsidR="00CF1A18" w:rsidRPr="00EB4DBD">
        <w:rPr>
          <w:lang w:val="en-US"/>
        </w:rPr>
        <w:t xml:space="preserve"> </w:t>
      </w:r>
      <w:r w:rsidR="00CF1A18" w:rsidRPr="00EB4DBD">
        <w:rPr>
          <w:lang w:val="en-US"/>
        </w:rPr>
        <w:fldChar w:fldCharType="begin"/>
      </w:r>
      <w:r w:rsidR="00641F77">
        <w:rPr>
          <w:lang w:val="en-US"/>
        </w:rPr>
        <w:instrText xml:space="preserve"> ADDIN ZOTERO_ITEM CSL_CITATION {"citationID":"a2iuq9ei1bb","properties":{"formattedCitation":"(Pirotta et al., 2018)","plainCitation":"(Pirotta et al., 2018)","noteIndex":0},"citationItems":[{"id":1974,"uris":["http://zotero.org/users/local/6qJKLD2C/items/ZLQY84SM"],"uri":["http://zotero.org/users/local/6qJKLD2C/items/ZLQY84SM"],"itemData":{"id":1974,"type":"article-journal","container-title":"Ecology and Evolution","DOI":"10.1002/ece3.4458","ISSN":"20457758","issue":"19","journalAbbreviation":"Ecol Evol","language":"en","page":"9934-9946","source":"DOI.org (Crossref)","title":"Understanding the population consequences of disturbance","volume":"8","author":[{"family":"Pirotta","given":"Enrico"},{"family":"Booth","given":"Cormac G."},{"family":"Costa","given":"Daniel P."},{"family":"Fleishman","given":"Erica"},{"family":"Kraus","given":"Scott D."},{"family":"Lusseau","given":"David"},{"family":"Moretti","given":"David"},{"family":"New","given":"Leslie F."},{"family":"Schick","given":"Robert S."},{"family":"Schwarz","given":"Lisa K."},{"family":"Simmons","given":"Samantha E."},{"family":"Thomas","given":"Len"},{"family":"Tyack","given":"Peter L."},{"family":"Weise","given":"Michael J."},{"family":"Wells","given":"Randall S."},{"family":"Harwood","given":"John"}],"issued":{"date-parts":[["2018",10]]}}}],"schema":"https://github.com/citation-style-language/schema/raw/master/csl-citation.json"} </w:instrText>
      </w:r>
      <w:r w:rsidR="00CF1A18" w:rsidRPr="00EB4DBD">
        <w:rPr>
          <w:lang w:val="en-US"/>
        </w:rPr>
        <w:fldChar w:fldCharType="separate"/>
      </w:r>
      <w:r w:rsidR="00641F77" w:rsidRPr="00641F77">
        <w:rPr>
          <w:lang w:val="en-US"/>
        </w:rPr>
        <w:t>(Pirotta et al., 2018)</w:t>
      </w:r>
      <w:r w:rsidR="00CF1A18" w:rsidRPr="00EB4DBD">
        <w:rPr>
          <w:lang w:val="en-US"/>
        </w:rPr>
        <w:fldChar w:fldCharType="end"/>
      </w:r>
      <w:r w:rsidR="00FF685F" w:rsidRPr="00EB4DBD">
        <w:rPr>
          <w:lang w:val="en-US"/>
        </w:rPr>
        <w:t xml:space="preserve">. </w:t>
      </w:r>
      <w:r w:rsidR="00AB6E5D" w:rsidRPr="00EB4DBD">
        <w:rPr>
          <w:lang w:val="en-US"/>
        </w:rPr>
        <w:t xml:space="preserve">For example, </w:t>
      </w:r>
      <w:r w:rsidR="004B07F7" w:rsidRPr="00EB4DBD">
        <w:rPr>
          <w:lang w:val="en-US"/>
        </w:rPr>
        <w:t xml:space="preserve">a </w:t>
      </w:r>
      <w:r w:rsidR="00AB6E5D" w:rsidRPr="00EB4DBD">
        <w:rPr>
          <w:lang w:val="en-US"/>
        </w:rPr>
        <w:t>lactating whale that suffer</w:t>
      </w:r>
      <w:r w:rsidR="007D4BF0" w:rsidRPr="00EB4DBD">
        <w:rPr>
          <w:lang w:val="en-US"/>
        </w:rPr>
        <w:t>s</w:t>
      </w:r>
      <w:r w:rsidR="00AB6E5D" w:rsidRPr="00EB4DBD">
        <w:rPr>
          <w:lang w:val="en-US"/>
        </w:rPr>
        <w:t xml:space="preserve"> from reduced prey intake might reduce milk provisioning to </w:t>
      </w:r>
      <w:r w:rsidR="004B07F7" w:rsidRPr="00EB4DBD">
        <w:rPr>
          <w:lang w:val="en-US"/>
        </w:rPr>
        <w:t xml:space="preserve">her </w:t>
      </w:r>
      <w:r w:rsidR="00AB6E5D" w:rsidRPr="00EB4DBD">
        <w:rPr>
          <w:lang w:val="en-US"/>
        </w:rPr>
        <w:t>cal</w:t>
      </w:r>
      <w:r w:rsidR="004B07F7" w:rsidRPr="00EB4DBD">
        <w:rPr>
          <w:lang w:val="en-US"/>
        </w:rPr>
        <w:t>f</w:t>
      </w:r>
      <w:r w:rsidR="00AB6E5D" w:rsidRPr="00EB4DBD">
        <w:rPr>
          <w:lang w:val="en-US"/>
        </w:rPr>
        <w:t xml:space="preserve"> or abandon </w:t>
      </w:r>
      <w:r w:rsidR="004B07F7" w:rsidRPr="00EB4DBD">
        <w:rPr>
          <w:lang w:val="en-US"/>
        </w:rPr>
        <w:t>it</w:t>
      </w:r>
      <w:r w:rsidR="001C2A19" w:rsidRPr="00EB4DBD">
        <w:rPr>
          <w:lang w:val="en-US"/>
        </w:rPr>
        <w:t xml:space="preserve"> </w:t>
      </w:r>
      <w:r w:rsidR="004B07F7" w:rsidRPr="00EB4DBD">
        <w:rPr>
          <w:lang w:val="en-US"/>
        </w:rPr>
        <w:t>entirely</w:t>
      </w:r>
      <w:r w:rsidR="00C80BDC" w:rsidRPr="00EB4DBD">
        <w:rPr>
          <w:lang w:val="en-US"/>
        </w:rPr>
        <w:t>.</w:t>
      </w:r>
    </w:p>
    <w:p w14:paraId="7491EF33" w14:textId="41F65068" w:rsidR="00A81269" w:rsidRPr="00EB4DBD" w:rsidRDefault="000008FC" w:rsidP="00A81F39">
      <w:pPr>
        <w:rPr>
          <w:lang w:val="en-US"/>
        </w:rPr>
      </w:pPr>
      <w:r w:rsidRPr="00EB4DBD">
        <w:rPr>
          <w:lang w:val="en-US"/>
        </w:rPr>
        <w:t>Concern</w:t>
      </w:r>
      <w:r w:rsidR="00227028" w:rsidRPr="00EB4DBD">
        <w:rPr>
          <w:lang w:val="en-US"/>
        </w:rPr>
        <w:t>s</w:t>
      </w:r>
      <w:r w:rsidRPr="00EB4DBD">
        <w:rPr>
          <w:lang w:val="en-US"/>
        </w:rPr>
        <w:t xml:space="preserve"> about the </w:t>
      </w:r>
      <w:r w:rsidR="00683269" w:rsidRPr="00EB4DBD">
        <w:rPr>
          <w:lang w:val="en-US"/>
        </w:rPr>
        <w:t xml:space="preserve">population-level consequences of </w:t>
      </w:r>
      <w:r w:rsidRPr="00EB4DBD">
        <w:rPr>
          <w:lang w:val="en-US"/>
        </w:rPr>
        <w:t>non-lethal effect</w:t>
      </w:r>
      <w:r w:rsidR="00683269" w:rsidRPr="00EB4DBD">
        <w:rPr>
          <w:lang w:val="en-US"/>
        </w:rPr>
        <w:t>s</w:t>
      </w:r>
      <w:r w:rsidRPr="00EB4DBD">
        <w:rPr>
          <w:lang w:val="en-US"/>
        </w:rPr>
        <w:t xml:space="preserve"> of </w:t>
      </w:r>
      <w:r w:rsidR="009F609C" w:rsidRPr="00EB4DBD">
        <w:rPr>
          <w:lang w:val="en-US"/>
        </w:rPr>
        <w:t xml:space="preserve">MFAS </w:t>
      </w:r>
      <w:r w:rsidR="00437F82" w:rsidRPr="00EB4DBD">
        <w:rPr>
          <w:lang w:val="en-US"/>
        </w:rPr>
        <w:t xml:space="preserve">exposure </w:t>
      </w:r>
      <w:r w:rsidRPr="00EB4DBD">
        <w:rPr>
          <w:lang w:val="en-US"/>
        </w:rPr>
        <w:t xml:space="preserve">are especially relevant for beaked whale </w:t>
      </w:r>
      <w:r w:rsidR="00961711" w:rsidRPr="00EB4DBD">
        <w:rPr>
          <w:lang w:val="en-US"/>
        </w:rPr>
        <w:t>population</w:t>
      </w:r>
      <w:r w:rsidR="00615799" w:rsidRPr="00EB4DBD">
        <w:rPr>
          <w:lang w:val="en-US"/>
        </w:rPr>
        <w:t>s</w:t>
      </w:r>
      <w:r w:rsidR="00961711" w:rsidRPr="00EB4DBD">
        <w:rPr>
          <w:lang w:val="en-US"/>
        </w:rPr>
        <w:t xml:space="preserve"> </w:t>
      </w:r>
      <w:r w:rsidRPr="00EB4DBD">
        <w:rPr>
          <w:lang w:val="en-US"/>
        </w:rPr>
        <w:t xml:space="preserve">that live </w:t>
      </w:r>
      <w:r w:rsidR="006A759D" w:rsidRPr="00EB4DBD">
        <w:rPr>
          <w:lang w:val="en-US"/>
        </w:rPr>
        <w:t xml:space="preserve">in or </w:t>
      </w:r>
      <w:r w:rsidRPr="00EB4DBD">
        <w:rPr>
          <w:lang w:val="en-US"/>
        </w:rPr>
        <w:t xml:space="preserve">around navy training ranges, where sonar </w:t>
      </w:r>
      <w:r w:rsidR="00003AFF" w:rsidRPr="00EB4DBD">
        <w:rPr>
          <w:lang w:val="en-US"/>
        </w:rPr>
        <w:t xml:space="preserve">is </w:t>
      </w:r>
      <w:r w:rsidRPr="00EB4DBD">
        <w:rPr>
          <w:lang w:val="en-US"/>
        </w:rPr>
        <w:t>use</w:t>
      </w:r>
      <w:r w:rsidR="00003AFF" w:rsidRPr="00EB4DBD">
        <w:rPr>
          <w:lang w:val="en-US"/>
        </w:rPr>
        <w:t xml:space="preserve">d </w:t>
      </w:r>
      <w:r w:rsidR="00437F82" w:rsidRPr="00EB4DBD">
        <w:rPr>
          <w:lang w:val="en-US"/>
        </w:rPr>
        <w:t>on a regular basis</w:t>
      </w:r>
      <w:r w:rsidRPr="00EB4DBD">
        <w:rPr>
          <w:lang w:val="en-US"/>
        </w:rPr>
        <w:t xml:space="preserve">. </w:t>
      </w:r>
      <w:r w:rsidR="009C55F3" w:rsidRPr="00EB4DBD">
        <w:rPr>
          <w:lang w:val="en-US"/>
        </w:rPr>
        <w:t>On t</w:t>
      </w:r>
      <w:r w:rsidR="00487AF7" w:rsidRPr="00EB4DBD">
        <w:rPr>
          <w:lang w:val="en-US"/>
        </w:rPr>
        <w:t>he S</w:t>
      </w:r>
      <w:r w:rsidR="007D4BF0" w:rsidRPr="00EB4DBD">
        <w:rPr>
          <w:lang w:val="en-US"/>
        </w:rPr>
        <w:t>o</w:t>
      </w:r>
      <w:r w:rsidR="00487AF7" w:rsidRPr="00EB4DBD">
        <w:rPr>
          <w:lang w:val="en-US"/>
        </w:rPr>
        <w:t xml:space="preserve">uthern Californian Offshore Range (SCORE) around </w:t>
      </w:r>
      <w:r w:rsidR="00301727" w:rsidRPr="00EB4DBD">
        <w:rPr>
          <w:lang w:val="en-US"/>
        </w:rPr>
        <w:t>San Clement</w:t>
      </w:r>
      <w:r w:rsidR="00815D17" w:rsidRPr="00EB4DBD">
        <w:rPr>
          <w:lang w:val="en-US"/>
        </w:rPr>
        <w:t>e</w:t>
      </w:r>
      <w:r w:rsidR="00301727" w:rsidRPr="00EB4DBD">
        <w:rPr>
          <w:lang w:val="en-US"/>
        </w:rPr>
        <w:t xml:space="preserve"> Island, CA</w:t>
      </w:r>
      <w:r w:rsidR="00D3495E" w:rsidRPr="00EB4DBD">
        <w:rPr>
          <w:lang w:val="en-US"/>
        </w:rPr>
        <w:t>, the U</w:t>
      </w:r>
      <w:r w:rsidR="007D4BF0" w:rsidRPr="00EB4DBD">
        <w:rPr>
          <w:lang w:val="en-US"/>
        </w:rPr>
        <w:t>.</w:t>
      </w:r>
      <w:r w:rsidR="00D3495E" w:rsidRPr="00EB4DBD">
        <w:rPr>
          <w:lang w:val="en-US"/>
        </w:rPr>
        <w:t>S</w:t>
      </w:r>
      <w:r w:rsidR="007D4BF0" w:rsidRPr="00EB4DBD">
        <w:rPr>
          <w:lang w:val="en-US"/>
        </w:rPr>
        <w:t>.</w:t>
      </w:r>
      <w:r w:rsidR="00D3495E" w:rsidRPr="00EB4DBD">
        <w:rPr>
          <w:lang w:val="en-US"/>
        </w:rPr>
        <w:t xml:space="preserve"> </w:t>
      </w:r>
      <w:r w:rsidR="00437F82" w:rsidRPr="00EB4DBD">
        <w:rPr>
          <w:lang w:val="en-US"/>
        </w:rPr>
        <w:t>N</w:t>
      </w:r>
      <w:r w:rsidR="00D3495E" w:rsidRPr="00EB4DBD">
        <w:rPr>
          <w:lang w:val="en-US"/>
        </w:rPr>
        <w:t>avy regularly employs MFAS</w:t>
      </w:r>
      <w:r w:rsidR="00301727" w:rsidRPr="00EB4DBD">
        <w:rPr>
          <w:lang w:val="en-US"/>
        </w:rPr>
        <w:t xml:space="preserve"> </w:t>
      </w:r>
      <w:r w:rsidR="00437F82" w:rsidRPr="00EB4DBD">
        <w:rPr>
          <w:lang w:val="en-US"/>
        </w:rPr>
        <w:t>in an</w:t>
      </w:r>
      <w:r w:rsidR="006F47CF" w:rsidRPr="00EB4DBD">
        <w:rPr>
          <w:lang w:val="en-US"/>
        </w:rPr>
        <w:t xml:space="preserve"> area </w:t>
      </w:r>
      <w:r w:rsidR="00437F82" w:rsidRPr="00EB4DBD">
        <w:rPr>
          <w:lang w:val="en-US"/>
        </w:rPr>
        <w:t xml:space="preserve">that </w:t>
      </w:r>
      <w:r w:rsidR="006F47CF" w:rsidRPr="00EB4DBD">
        <w:rPr>
          <w:lang w:val="en-US"/>
        </w:rPr>
        <w:t>is</w:t>
      </w:r>
      <w:r w:rsidR="00901469" w:rsidRPr="00EB4DBD">
        <w:rPr>
          <w:lang w:val="en-US"/>
        </w:rPr>
        <w:t xml:space="preserve"> </w:t>
      </w:r>
      <w:commentRangeStart w:id="0"/>
      <w:r w:rsidR="00487AF7" w:rsidRPr="00EB4DBD">
        <w:rPr>
          <w:lang w:val="en-US"/>
        </w:rPr>
        <w:t xml:space="preserve">prime </w:t>
      </w:r>
      <w:r w:rsidR="008C640A" w:rsidRPr="00EB4DBD">
        <w:rPr>
          <w:lang w:val="en-US"/>
        </w:rPr>
        <w:t xml:space="preserve">quality </w:t>
      </w:r>
      <w:r w:rsidR="00487AF7" w:rsidRPr="00EB4DBD">
        <w:rPr>
          <w:lang w:val="en-US"/>
        </w:rPr>
        <w:t xml:space="preserve">habitat </w:t>
      </w:r>
      <w:commentRangeEnd w:id="0"/>
      <w:r w:rsidR="00AD08C5">
        <w:rPr>
          <w:rStyle w:val="CommentReference"/>
        </w:rPr>
        <w:commentReference w:id="0"/>
      </w:r>
      <w:r w:rsidR="007F660F" w:rsidRPr="00EB4DBD">
        <w:rPr>
          <w:lang w:val="en-US"/>
        </w:rPr>
        <w:t xml:space="preserve">for </w:t>
      </w:r>
      <w:proofErr w:type="spellStart"/>
      <w:r w:rsidR="002050D6" w:rsidRPr="00EB4DBD">
        <w:rPr>
          <w:i/>
          <w:iCs/>
          <w:lang w:val="en-US"/>
        </w:rPr>
        <w:t>Zc</w:t>
      </w:r>
      <w:proofErr w:type="spellEnd"/>
      <w:r w:rsidR="00F64BDF" w:rsidRPr="00EB4DBD">
        <w:rPr>
          <w:lang w:val="en-US"/>
        </w:rPr>
        <w:t xml:space="preserve"> </w:t>
      </w:r>
      <w:r w:rsidR="00F64BDF" w:rsidRPr="00EB4DBD">
        <w:rPr>
          <w:lang w:val="en-US"/>
        </w:rPr>
        <w:fldChar w:fldCharType="begin"/>
      </w:r>
      <w:r w:rsidR="00D733ED" w:rsidRPr="00EB4DBD">
        <w:rPr>
          <w:lang w:val="en-US"/>
        </w:rPr>
        <w:instrText xml:space="preserve"> ADDIN ZOTERO_ITEM CSL_CITATION {"citationID":"aoo79bqjum","properties":{"formattedCitation":"(Barlow et al., 2006; Falcone et al., 2009; Macleod and Mitchell, 2006; Moore and Barlow, 2013)","plainCitation":"(Barlow et al., 2006; Falcone et al., 2009; Macleod and Mitchell, 2006; Moore and Barlow, 2013)","noteIndex":0},"citationItems":[{"id":2372,"uris":["http://zotero.org/users/local/6qJKLD2C/items/UK3JLAJ7"],"uri":["http://zotero.org/users/local/6qJKLD2C/items/UK3JLAJ7"],"itemData":{"id":2372,"type":"article-journal","abstract":"Estimating the abundance and density of beaked whales is more difficult than for most other cetacean species. Consequently few estimates appear in the published literature. Field identification is problematic, especially for the smaller species, and visual detection rates decrease dramatically with Beaufort sea state; prior experience is very important to an observer’s ability to detect beaked whales. Passive acoustics may hold future promise for detecting beaked whales from their vocalisations, especially for the larger species. Most published estimates of abundance or density are based on visual line-transect studies that found narrower effective strip widths and lower trackline detection probabilities for beaked whales than for most other cetaceans. Published density estimates range from 0.4-44 whales per 1,000km2 for small beaked whales and up to 68 whales per 1,000km2 for large beaked whales. Mark-recapture methods based on photo-identification have been used to estimate abundance in a few cases in limited geographical areas. Focused research is needed to improve beaked whale abundance and density estimates worldwide.","container-title":"Journal of Cetacean Research and Management","issue":"3","language":"en","page":"263-270","source":"Zotero","title":"Abundance and densities of beaked and bottlenose whales (family Ziphiidae)","volume":"7","author":[{"family":"Barlow","given":"Jay"},{"family":"Ferguson","given":"Megan C"},{"family":"Perrin","given":"William F"},{"family":"Ballance","given":"Lisa"},{"family":"Gerrodette","given":"Tim"},{"family":"Joyce","given":"Gerald"},{"family":"Mullin","given":"Keith"},{"family":"Palka","given":"Debra L"},{"family":"Waring","given":"Gordon"}],"issued":{"date-parts":[["2006"]]}}},{"id":2228,"uris":["http://zotero.org/users/local/6qJKLD2C/items/ZCY5ZGLW"],"uri":["http://zotero.org/users/local/6qJKLD2C/items/ZCY5ZGLW"],"itemData":{"id":2228,"type":"article-journal","container-title":"Marine Biology","DOI":"10.1007/s00227-009-1289-8","ISSN":"0025-3162, 1432-1793","issue":"12","journalAbbreviation":"Mar Biol","language":"en","page":"2631-2640","source":"DOI.org (Crossref)","title":"Sighting characteristics and photo-identification of Cuvier’s beaked whales (Ziphius cavirostris) near San Clemente Island, California: a key area for beaked whales and the military?","title-short":"Sighting characteristics and photo-identification of Cuvier’s beaked whales (Ziphius cavirostris) near San Clemente Island, California","volume":"156","author":[{"family":"Falcone","given":"Erin A."},{"family":"Schorr","given":"Gregory S."},{"family":"Douglas","given":"Annie B."},{"family":"Calambokidis","given":"John"},{"family":"Henderson","given":"Elizabeth"},{"family":"McKenna","given":"Megan F."},{"family":"Hildebrand","given":"John"},{"family":"Moretti","given":"David"}],"issued":{"date-parts":[["2009",11]]}}},{"id":1701,"uris":["http://zotero.org/users/local/6qJKLD2C/items/K9P5WEEQ"],"uri":["http://zotero.org/users/local/6qJKLD2C/items/K9P5WEEQ"],"itemData":{"id":1701,"type":"article-journal","abstract":"Beaked whales represent one of the groups of large mammals about which relatively little is still known. Many beaked whale species are known of from less than 50 records and one is known only from three partial skeletons. Beaked whales are subject to bycatch by fisheries, ingestion of plastics, accumulation of biocontaminants and adverse effects from anthropogenic noise. However, the inadequacy of knowledge about their biology means that developing effective conservation strategies can be difficult. We suggest that beaked whale conservation can best be achieved if, in consort with other approaches, key areas for beaked whales around the world can be identified. We suggest five criteria that can be used to identify key areas for beaked whales where, if human impacts were to occur, they would cause conservation concerns for beaked whales at a regional or global level. Using these criteria, 23 beaked whale key areas have been identified, based on existing knowledge contained in a database created from published and unpublished beaked whale records. In total, these 23 key areas covered the locations of almost 70% of all the beaked whale records in the database. However, for the identification of key areas to provide a useful tool for beaked whale conservation it is important not only that they are identified but that appropriate assessment and mitigation strategies are implemented within them to ensure that beaked whales are not adversely affected by human activities.","container-title":"Journal of Cetacean Research and Management","issue":"3","language":"en","page":"309-322","source":"Zotero","title":"Key areas for beaked whales worldwide","volume":"7","author":[{"family":"Macleod","given":"C D"},{"family":"Mitchell","given":"G"}],"issued":{"date-parts":[["2006"]]}}},{"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P."}],"editor":[{"family":"Fahlman","given":"Andreas"}],"issued":{"date-parts":[["2013",1,16]]}}}],"schema":"https://github.com/citation-style-language/schema/raw/master/csl-citation.json"} </w:instrText>
      </w:r>
      <w:r w:rsidR="00F64BDF" w:rsidRPr="00EB4DBD">
        <w:rPr>
          <w:lang w:val="en-US"/>
        </w:rPr>
        <w:fldChar w:fldCharType="separate"/>
      </w:r>
      <w:r w:rsidR="00D733ED" w:rsidRPr="00EB4DBD">
        <w:rPr>
          <w:lang w:val="en-US"/>
        </w:rPr>
        <w:t>(Barlow et al., 2006; Falcone et al., 2009; Macleod and Mitchell, 2006; Moore and Barlow, 2013)</w:t>
      </w:r>
      <w:r w:rsidR="00F64BDF" w:rsidRPr="00EB4DBD">
        <w:rPr>
          <w:lang w:val="en-US"/>
        </w:rPr>
        <w:fldChar w:fldCharType="end"/>
      </w:r>
      <w:r w:rsidR="005206D1" w:rsidRPr="00EB4DBD">
        <w:rPr>
          <w:lang w:val="en-US"/>
        </w:rPr>
        <w:t>.</w:t>
      </w:r>
      <w:r w:rsidR="007D60B0" w:rsidRPr="00EB4DBD">
        <w:rPr>
          <w:lang w:val="en-US"/>
        </w:rPr>
        <w:t xml:space="preserve"> </w:t>
      </w:r>
      <w:r w:rsidR="001B68A0" w:rsidRPr="00EB4DBD">
        <w:rPr>
          <w:lang w:val="en-US"/>
        </w:rPr>
        <w:t xml:space="preserve">Here, </w:t>
      </w:r>
      <w:r w:rsidR="007C57E1" w:rsidRPr="00EB4DBD">
        <w:rPr>
          <w:lang w:val="en-US"/>
        </w:rPr>
        <w:t xml:space="preserve">MFAS </w:t>
      </w:r>
      <w:r w:rsidR="001B68A0" w:rsidRPr="00EB4DBD">
        <w:rPr>
          <w:lang w:val="en-US"/>
        </w:rPr>
        <w:t>expos</w:t>
      </w:r>
      <w:r w:rsidR="007C57E1" w:rsidRPr="00EB4DBD">
        <w:rPr>
          <w:lang w:val="en-US"/>
        </w:rPr>
        <w:t>ure</w:t>
      </w:r>
      <w:r w:rsidR="001B68A0" w:rsidRPr="00EB4DBD">
        <w:rPr>
          <w:lang w:val="en-US"/>
        </w:rPr>
        <w:t xml:space="preserve"> </w:t>
      </w:r>
      <w:r w:rsidR="007C57E1" w:rsidRPr="00EB4DBD">
        <w:rPr>
          <w:lang w:val="en-US"/>
        </w:rPr>
        <w:t>was related</w:t>
      </w:r>
      <w:r w:rsidR="001B68A0" w:rsidRPr="00EB4DBD">
        <w:rPr>
          <w:lang w:val="en-US"/>
        </w:rPr>
        <w:t xml:space="preserve"> </w:t>
      </w:r>
      <w:r w:rsidR="001F3D33" w:rsidRPr="00EB4DBD">
        <w:rPr>
          <w:lang w:val="en-US"/>
        </w:rPr>
        <w:t xml:space="preserve">to </w:t>
      </w:r>
      <w:r w:rsidR="002E4727" w:rsidRPr="00EB4DBD">
        <w:rPr>
          <w:lang w:val="en-US"/>
        </w:rPr>
        <w:t xml:space="preserve">longer time </w:t>
      </w:r>
      <w:r w:rsidR="001B68A0" w:rsidRPr="00EB4DBD">
        <w:rPr>
          <w:lang w:val="en-US"/>
        </w:rPr>
        <w:t xml:space="preserve">intervals between successive deep dives that are </w:t>
      </w:r>
      <w:r w:rsidR="00F944D4" w:rsidRPr="00EB4DBD">
        <w:rPr>
          <w:lang w:val="en-US"/>
        </w:rPr>
        <w:t>associated with foraging</w:t>
      </w:r>
      <w:r w:rsidR="0099578A" w:rsidRPr="00EB4DBD">
        <w:rPr>
          <w:lang w:val="en-US"/>
        </w:rPr>
        <w:t>,</w:t>
      </w:r>
      <w:r w:rsidR="00F944D4" w:rsidRPr="00EB4DBD">
        <w:rPr>
          <w:lang w:val="en-US"/>
        </w:rPr>
        <w:t xml:space="preserve"> </w:t>
      </w:r>
      <w:r w:rsidR="00BE5877" w:rsidRPr="00EB4DBD">
        <w:rPr>
          <w:lang w:val="en-US"/>
        </w:rPr>
        <w:t xml:space="preserve">suggesting that MFAS </w:t>
      </w:r>
      <w:r w:rsidR="001503BF" w:rsidRPr="00EB4DBD">
        <w:rPr>
          <w:lang w:val="en-US"/>
        </w:rPr>
        <w:t>lead</w:t>
      </w:r>
      <w:r w:rsidR="007614AF" w:rsidRPr="00EB4DBD">
        <w:rPr>
          <w:lang w:val="en-US"/>
        </w:rPr>
        <w:t>s</w:t>
      </w:r>
      <w:r w:rsidR="001503BF" w:rsidRPr="00EB4DBD">
        <w:rPr>
          <w:lang w:val="en-US"/>
        </w:rPr>
        <w:t xml:space="preserve"> to foraging disruptions</w:t>
      </w:r>
      <w:r w:rsidR="0085670D" w:rsidRPr="00EB4DBD">
        <w:rPr>
          <w:lang w:val="en-US"/>
        </w:rPr>
        <w:t xml:space="preserve"> in </w:t>
      </w:r>
      <w:r w:rsidR="0085670D" w:rsidRPr="00EB4DBD">
        <w:rPr>
          <w:i/>
          <w:iCs/>
          <w:lang w:val="en-US"/>
        </w:rPr>
        <w:t>Zc</w:t>
      </w:r>
      <w:r w:rsidR="00F679EB" w:rsidRPr="00EB4DBD">
        <w:rPr>
          <w:lang w:val="en-US"/>
        </w:rPr>
        <w:t xml:space="preserve"> </w:t>
      </w:r>
      <w:r w:rsidR="00597BF9" w:rsidRPr="00EB4DBD">
        <w:rPr>
          <w:lang w:val="en-US"/>
        </w:rPr>
        <w:fldChar w:fldCharType="begin"/>
      </w:r>
      <w:r w:rsidR="00597BF9" w:rsidRPr="00EB4DBD">
        <w:rPr>
          <w:lang w:val="en-US"/>
        </w:rPr>
        <w:instrText xml:space="preserve"> ADDIN ZOTERO_ITEM CSL_CITATION {"citationID":"pebPvwJW","properties":{"formattedCitation":"(Falcone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597BF9" w:rsidRPr="00EB4DBD">
        <w:rPr>
          <w:lang w:val="en-US"/>
        </w:rPr>
        <w:fldChar w:fldCharType="separate"/>
      </w:r>
      <w:r w:rsidR="00597BF9" w:rsidRPr="00EB4DBD">
        <w:rPr>
          <w:noProof/>
          <w:lang w:val="en-US"/>
        </w:rPr>
        <w:t>(Falcone et al., 2017)</w:t>
      </w:r>
      <w:r w:rsidR="00597BF9" w:rsidRPr="00EB4DBD">
        <w:rPr>
          <w:lang w:val="en-US"/>
        </w:rPr>
        <w:fldChar w:fldCharType="end"/>
      </w:r>
      <w:r w:rsidR="00F679EB" w:rsidRPr="00EB4DBD">
        <w:rPr>
          <w:lang w:val="en-US"/>
        </w:rPr>
        <w:t xml:space="preserve">. </w:t>
      </w:r>
      <w:r w:rsidR="005644A5" w:rsidRPr="00EB4DBD">
        <w:rPr>
          <w:lang w:val="en-US"/>
        </w:rPr>
        <w:t>A similar setting occur</w:t>
      </w:r>
      <w:r w:rsidR="00FE6E38" w:rsidRPr="00EB4DBD">
        <w:rPr>
          <w:lang w:val="en-US"/>
        </w:rPr>
        <w:t>s</w:t>
      </w:r>
      <w:r w:rsidR="005644A5" w:rsidRPr="00EB4DBD">
        <w:rPr>
          <w:lang w:val="en-US"/>
        </w:rPr>
        <w:t xml:space="preserve"> at the Atlantic Undersea Test and Evaluation Cent</w:t>
      </w:r>
      <w:r w:rsidR="007D4BF0" w:rsidRPr="00EB4DBD">
        <w:rPr>
          <w:lang w:val="en-US"/>
        </w:rPr>
        <w:t>er</w:t>
      </w:r>
      <w:r w:rsidR="005644A5" w:rsidRPr="00EB4DBD">
        <w:rPr>
          <w:lang w:val="en-US"/>
        </w:rPr>
        <w:t xml:space="preserve"> (AUTEC)</w:t>
      </w:r>
      <w:r w:rsidR="00E24B27" w:rsidRPr="00EB4DBD">
        <w:rPr>
          <w:lang w:val="en-US"/>
        </w:rPr>
        <w:t xml:space="preserve">, which is </w:t>
      </w:r>
      <w:r w:rsidR="00A223EA" w:rsidRPr="00EB4DBD">
        <w:rPr>
          <w:lang w:val="en-US"/>
        </w:rPr>
        <w:t xml:space="preserve">a </w:t>
      </w:r>
      <w:r w:rsidR="00F87684" w:rsidRPr="00EB4DBD">
        <w:rPr>
          <w:lang w:val="en-US"/>
        </w:rPr>
        <w:t>U.S. N</w:t>
      </w:r>
      <w:r w:rsidR="00E24B27" w:rsidRPr="00EB4DBD">
        <w:rPr>
          <w:lang w:val="en-US"/>
        </w:rPr>
        <w:t>avy training range in the Bahamas</w:t>
      </w:r>
      <w:r w:rsidR="00437F82" w:rsidRPr="00EB4DBD">
        <w:rPr>
          <w:lang w:val="en-US"/>
        </w:rPr>
        <w:t xml:space="preserve"> used by </w:t>
      </w:r>
      <w:r w:rsidR="002D482F" w:rsidRPr="00EB4DBD">
        <w:rPr>
          <w:lang w:val="en-US"/>
        </w:rPr>
        <w:t xml:space="preserve">a </w:t>
      </w:r>
      <w:r w:rsidR="00507980" w:rsidRPr="00EB4DBD">
        <w:rPr>
          <w:lang w:val="en-US"/>
        </w:rPr>
        <w:t xml:space="preserve">resident population </w:t>
      </w:r>
      <w:r w:rsidR="005644A5" w:rsidRPr="00EB4DBD">
        <w:rPr>
          <w:lang w:val="en-US"/>
        </w:rPr>
        <w:t xml:space="preserve">of </w:t>
      </w:r>
      <w:r w:rsidR="003062D6" w:rsidRPr="00EB4DBD">
        <w:rPr>
          <w:lang w:val="en-US"/>
        </w:rPr>
        <w:t>Blainville’s beaked whale</w:t>
      </w:r>
      <w:r w:rsidR="00F87684" w:rsidRPr="00EB4DBD">
        <w:rPr>
          <w:lang w:val="en-US"/>
        </w:rPr>
        <w:t>s</w:t>
      </w:r>
      <w:r w:rsidR="003062D6" w:rsidRPr="00EB4DBD">
        <w:rPr>
          <w:lang w:val="en-US"/>
        </w:rPr>
        <w:t xml:space="preserve"> (</w:t>
      </w:r>
      <w:r w:rsidR="005644A5" w:rsidRPr="00EB4DBD">
        <w:rPr>
          <w:i/>
          <w:iCs/>
          <w:lang w:val="en-US"/>
        </w:rPr>
        <w:t>Mesoplodon densirostris</w:t>
      </w:r>
      <w:r w:rsidR="0044575E" w:rsidRPr="00EB4DBD">
        <w:rPr>
          <w:lang w:val="en-US"/>
        </w:rPr>
        <w:t xml:space="preserve">, hereafter </w:t>
      </w:r>
      <w:r w:rsidR="0044575E" w:rsidRPr="00EB4DBD">
        <w:rPr>
          <w:i/>
          <w:iCs/>
          <w:lang w:val="en-US"/>
        </w:rPr>
        <w:t>Md</w:t>
      </w:r>
      <w:r w:rsidR="003062D6" w:rsidRPr="00EB4DBD">
        <w:rPr>
          <w:lang w:val="en-US"/>
        </w:rPr>
        <w:t>)</w:t>
      </w:r>
      <w:r w:rsidR="00C4540C" w:rsidRPr="00EB4DBD">
        <w:rPr>
          <w:lang w:val="en-US"/>
        </w:rPr>
        <w:t xml:space="preserve"> </w:t>
      </w:r>
      <w:r w:rsidR="00C4540C" w:rsidRPr="00EB4DBD">
        <w:rPr>
          <w:lang w:val="en-US"/>
        </w:rPr>
        <w:fldChar w:fldCharType="begin"/>
      </w:r>
      <w:r w:rsidR="00C4540C" w:rsidRPr="00EB4DBD">
        <w:rPr>
          <w:lang w:val="en-US"/>
        </w:rPr>
        <w:instrText xml:space="preserve"> ADDIN ZOTERO_ITEM CSL_CITATION {"citationID":"9QnJ4gWR","properties":{"formattedCitation":"(Claridge,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C4540C" w:rsidRPr="00EB4DBD">
        <w:rPr>
          <w:lang w:val="en-US"/>
        </w:rPr>
        <w:fldChar w:fldCharType="separate"/>
      </w:r>
      <w:r w:rsidR="00C4540C" w:rsidRPr="00EB4DBD">
        <w:rPr>
          <w:noProof/>
          <w:lang w:val="en-US"/>
        </w:rPr>
        <w:t>(Claridge, 2013)</w:t>
      </w:r>
      <w:r w:rsidR="00C4540C" w:rsidRPr="00EB4DBD">
        <w:rPr>
          <w:lang w:val="en-US"/>
        </w:rPr>
        <w:fldChar w:fldCharType="end"/>
      </w:r>
      <w:r w:rsidR="00F1258B" w:rsidRPr="00EB4DBD">
        <w:rPr>
          <w:lang w:val="en-US"/>
        </w:rPr>
        <w:t>.</w:t>
      </w:r>
      <w:r w:rsidR="00F4476C" w:rsidRPr="00EB4DBD">
        <w:rPr>
          <w:lang w:val="en-US"/>
        </w:rPr>
        <w:t xml:space="preserve"> Joyce et al.</w:t>
      </w:r>
      <w:r w:rsidR="00960F97" w:rsidRPr="00EB4DBD">
        <w:rPr>
          <w:lang w:val="en-US"/>
        </w:rPr>
        <w:t xml:space="preserve"> </w:t>
      </w:r>
      <w:r w:rsidR="00F4476C" w:rsidRPr="00EB4DBD">
        <w:rPr>
          <w:lang w:val="en-US"/>
        </w:rPr>
        <w:fldChar w:fldCharType="begin"/>
      </w:r>
      <w:r w:rsidR="00641F77">
        <w:rPr>
          <w:lang w:val="en-US"/>
        </w:rPr>
        <w:instrText xml:space="preserve"> ADDIN ZOTERO_ITEM CSL_CITATION {"citationID":"DShz8zH3","properties":{"formattedCitation":"(2019)","plainCitation":"(2019)","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S."},{"family":"Fearnbach","given":"Holly"},{"family":"Dolan","given":"Karin"},{"family":"Moretti","given":"David"}],"issued":{"date-parts":[["2019"]]}},"suppress-author":true}],"schema":"https://github.com/citation-style-language/schema/raw/master/csl-citation.json"} </w:instrText>
      </w:r>
      <w:r w:rsidR="00F4476C" w:rsidRPr="00EB4DBD">
        <w:rPr>
          <w:lang w:val="en-US"/>
        </w:rPr>
        <w:fldChar w:fldCharType="separate"/>
      </w:r>
      <w:r w:rsidR="00F4476C" w:rsidRPr="00EB4DBD">
        <w:rPr>
          <w:noProof/>
          <w:lang w:val="en-US"/>
        </w:rPr>
        <w:t>(2019)</w:t>
      </w:r>
      <w:r w:rsidR="00F4476C" w:rsidRPr="00EB4DBD">
        <w:rPr>
          <w:lang w:val="en-US"/>
        </w:rPr>
        <w:fldChar w:fldCharType="end"/>
      </w:r>
      <w:r w:rsidR="00F4476C" w:rsidRPr="00EB4DBD">
        <w:rPr>
          <w:lang w:val="en-US"/>
        </w:rPr>
        <w:t xml:space="preserve"> </w:t>
      </w:r>
      <w:r w:rsidR="00085794" w:rsidRPr="00EB4DBD">
        <w:rPr>
          <w:lang w:val="en-US"/>
        </w:rPr>
        <w:t xml:space="preserve">studied movement and dive profiles of </w:t>
      </w:r>
      <w:r w:rsidR="004C107A" w:rsidRPr="00EB4DBD">
        <w:rPr>
          <w:i/>
          <w:iCs/>
          <w:lang w:val="en-US"/>
        </w:rPr>
        <w:t xml:space="preserve">Md </w:t>
      </w:r>
      <w:r w:rsidR="00085794" w:rsidRPr="00EB4DBD">
        <w:rPr>
          <w:lang w:val="en-US"/>
        </w:rPr>
        <w:t xml:space="preserve">at AUTEC during repeated, frequent and intense MFAS exposure associated with naval exercises and found clear and </w:t>
      </w:r>
      <w:r w:rsidR="00C83339" w:rsidRPr="00EB4DBD">
        <w:rPr>
          <w:lang w:val="en-US"/>
        </w:rPr>
        <w:t xml:space="preserve">sustained displacement away </w:t>
      </w:r>
      <w:r w:rsidR="00085794" w:rsidRPr="00EB4DBD">
        <w:rPr>
          <w:lang w:val="en-US"/>
        </w:rPr>
        <w:t xml:space="preserve">from the core MFAS areas in the majority of tracked </w:t>
      </w:r>
      <w:r w:rsidR="004C107A" w:rsidRPr="00EB4DBD">
        <w:rPr>
          <w:lang w:val="en-US"/>
        </w:rPr>
        <w:t>whales</w:t>
      </w:r>
      <w:r w:rsidR="00085794" w:rsidRPr="00EB4DBD">
        <w:rPr>
          <w:lang w:val="en-US"/>
        </w:rPr>
        <w:t xml:space="preserve">. Dive profiles during exposure were comparable </w:t>
      </w:r>
      <w:commentRangeStart w:id="1"/>
      <w:r w:rsidR="00085794" w:rsidRPr="00EB4DBD">
        <w:rPr>
          <w:lang w:val="en-US"/>
        </w:rPr>
        <w:t>to post- and pre</w:t>
      </w:r>
      <w:commentRangeEnd w:id="1"/>
      <w:r w:rsidR="00420864">
        <w:rPr>
          <w:rStyle w:val="CommentReference"/>
        </w:rPr>
        <w:commentReference w:id="1"/>
      </w:r>
      <w:r w:rsidR="00085794" w:rsidRPr="00EB4DBD">
        <w:rPr>
          <w:lang w:val="en-US"/>
        </w:rPr>
        <w:t>-exposure profiles, although the proportion of time spen</w:t>
      </w:r>
      <w:r w:rsidR="00CD67A2" w:rsidRPr="00EB4DBD">
        <w:rPr>
          <w:lang w:val="en-US"/>
        </w:rPr>
        <w:t>t</w:t>
      </w:r>
      <w:r w:rsidR="00085794" w:rsidRPr="00EB4DBD">
        <w:rPr>
          <w:lang w:val="en-US"/>
        </w:rPr>
        <w:t xml:space="preserve"> at depths consistent with foraging decreased during initial exposure to MFAS</w:t>
      </w:r>
      <w:r w:rsidR="00C119C7" w:rsidRPr="00EB4DBD">
        <w:rPr>
          <w:lang w:val="en-US"/>
        </w:rPr>
        <w:t xml:space="preserve"> </w:t>
      </w:r>
      <w:r w:rsidR="00C119C7" w:rsidRPr="00EB4DBD">
        <w:rPr>
          <w:lang w:val="en-US"/>
        </w:rPr>
        <w:fldChar w:fldCharType="begin"/>
      </w:r>
      <w:r w:rsidR="00641F77">
        <w:rPr>
          <w:lang w:val="en-US"/>
        </w:rPr>
        <w:instrText xml:space="preserve"> ADDIN ZOTERO_ITEM CSL_CITATION {"citationID":"eJLboBOG","properties":{"formattedCitation":"(Joyce et al., 2019)","plainCitation":"(Joyce et al., 2019)","noteIndex":0},"citationItems":[{"id":1734,"uris":["http://zotero.org/users/local/6qJKLD2C/items/H9YNUQWQ"],"uri":["http://zotero.org/users/local/6qJKLD2C/items/H9YNUQWQ"],"itemData":{"id":1734,"type":"article-journal","abstract":"The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C119C7" w:rsidRPr="00EB4DBD">
        <w:rPr>
          <w:lang w:val="en-US"/>
        </w:rPr>
        <w:fldChar w:fldCharType="separate"/>
      </w:r>
      <w:r w:rsidR="00C119C7" w:rsidRPr="00EB4DBD">
        <w:rPr>
          <w:noProof/>
          <w:lang w:val="en-US"/>
        </w:rPr>
        <w:t>(Joyce et al., 2019)</w:t>
      </w:r>
      <w:r w:rsidR="00C119C7" w:rsidRPr="00EB4DBD">
        <w:rPr>
          <w:lang w:val="en-US"/>
        </w:rPr>
        <w:fldChar w:fldCharType="end"/>
      </w:r>
      <w:r w:rsidR="00085794" w:rsidRPr="00EB4DBD">
        <w:rPr>
          <w:lang w:val="en-US"/>
        </w:rPr>
        <w:t>.</w:t>
      </w:r>
      <w:r w:rsidR="00794B7C" w:rsidRPr="00EB4DBD">
        <w:rPr>
          <w:lang w:val="en-US"/>
        </w:rPr>
        <w:t xml:space="preserve"> </w:t>
      </w:r>
      <w:r w:rsidR="00EF3830" w:rsidRPr="00EB4DBD">
        <w:rPr>
          <w:lang w:val="en-US"/>
        </w:rPr>
        <w:t xml:space="preserve">Passive acoustic monitoring using bottom-mounted range hydrophones at AUTEC also indicated that </w:t>
      </w:r>
      <w:r w:rsidR="00EF3830" w:rsidRPr="00EB4DBD">
        <w:rPr>
          <w:i/>
          <w:iCs/>
          <w:lang w:val="en-US"/>
        </w:rPr>
        <w:t>Md</w:t>
      </w:r>
      <w:r w:rsidR="00EF3830" w:rsidRPr="00EB4DBD">
        <w:rPr>
          <w:lang w:val="en-US"/>
        </w:rPr>
        <w:t xml:space="preserve"> leave the range</w:t>
      </w:r>
      <w:r w:rsidR="00CD67A2" w:rsidRPr="00EB4DBD">
        <w:rPr>
          <w:lang w:val="en-US"/>
        </w:rPr>
        <w:t xml:space="preserve">, or cease </w:t>
      </w:r>
      <w:r w:rsidR="00832B44" w:rsidRPr="00EB4DBD">
        <w:rPr>
          <w:lang w:val="en-US"/>
        </w:rPr>
        <w:t>vocalizing</w:t>
      </w:r>
      <w:r w:rsidR="00CD67A2" w:rsidRPr="00EB4DBD">
        <w:rPr>
          <w:lang w:val="en-US"/>
        </w:rPr>
        <w:t>,</w:t>
      </w:r>
      <w:r w:rsidR="00EF3830" w:rsidRPr="00EB4DBD">
        <w:rPr>
          <w:lang w:val="en-US"/>
        </w:rPr>
        <w:t xml:space="preserve"> upon exposure to sonar</w:t>
      </w:r>
      <w:r w:rsidR="009E18C4" w:rsidRPr="00EB4DBD">
        <w:rPr>
          <w:lang w:val="en-US"/>
        </w:rPr>
        <w:t xml:space="preserve"> </w:t>
      </w:r>
      <w:r w:rsidR="009E18C4" w:rsidRPr="00EB4DBD">
        <w:rPr>
          <w:lang w:val="en-US"/>
        </w:rPr>
        <w:fldChar w:fldCharType="begin"/>
      </w:r>
      <w:r w:rsidR="009E18C4" w:rsidRPr="00EB4DBD">
        <w:rPr>
          <w:lang w:val="en-US"/>
        </w:rPr>
        <w:instrText xml:space="preserve"> ADDIN ZOTERO_ITEM CSL_CITATION {"citationID":"ZttCN0dD","properties":{"formattedCitation":"(Moretti et al., 2010; Tyack et al., 2011)","plainCitation":"(Moretti et al., 2010; Tyack et al., 2011)","noteIndex":0},"citationItems":[{"id":1944,"uris":["http://zotero.org/users/local/6qJKLD2C/items/6AT8PZCG"],"uri":["http://zotero.org/users/local/6qJKLD2C/items/6AT8PZCG"],"itemData":{"id":1944,"type":"article-journal","abstract":"We present a passive acoustic method for estimating the density of echolocating cetaceans that dive synchronously, based on isolation of dive starts using a ﬁeld of distributed bottom-mounted hydrophones. The method assumes that all dive starts of the target species within a deﬁned area are detected, and that independent estimates of dive rate and group size are available. We apply the method to estimate the density of Blainville’s beaked whales (Mesoplodon densirostris) at the Atlantic Undersea Test and Evaluation Center (AUTEC) in the Bahamas during the time of a multi-ship active sonar exercise. Estimated densities for the 65 h before the exercise, 68 h during, 65 h after, and the ﬁnal 43 h monitored were 16.99 (95% CI 13.47–21.43), 4.76 (3.78–6.00), 8.67 (6.87–10.94), and 24.75 (19.62–31.23) respectively, illustrating a possible avoidance reaction. Results for the 65 h before were compared with those from the click count density estimation algorithm developed by Marques et al. [Marques T, Thomas L, Ward J, DiMarzio N, Tyack P. Estimating cetacean population density using ﬁxed passive acoustic sensors. An example with Blainville’s beaked whales. J Acoust Soc Am 2009;125(4):1982–1994]. The click count-based estimate was 19.23 animals/1000 km2 (95% CI 12.69–29.13)—similar (13% higher), but with higher variance (CV 21% for click count method versus 12% for the dive count method). We discuss potential reasons for the differences, and compare the utility of the two methods. For both, obtaining reliable estimates of the factors that scale the measured quantity (dive starts or detected clicks) to density is the key hurdle. Deﬁning the area monitored in the dive count method can also be problematic, particularly if the array is small.","container-title":"Applied Acoustics","DOI":"10.1016/j.apacoust.2010.04.011","ISSN":"0003682X","issue":"11","journalAbbreviation":"Applied Acoustics","language":"en","page":"1036-1042","source":"DOI.org (Crossref)","title":"A dive counting density estimation method for Blainville’s beaked whale (Mesoplodon densirostris) using a bottom-mounted hydrophone field as applied to a Mid-Frequency Active (MFA) sonar operation","volume":"71","author":[{"family":"Moretti","given":"D."},{"family":"Marques","given":"T.A."},{"family":"Thomas","given":"L."},{"family":"DiMarzio","given":"N."},{"family":"Dilley","given":"A."},{"family":"Morrissey","given":"R."},{"family":"McCarthy","given":"E."},{"family":"Ward","given":"J."},{"family":"Jarvis","given":"S."}],"issued":{"date-parts":[["2010",11]]}}},{"id":2017,"uris":["http://zotero.org/users/local/6qJKLD2C/items/R8CHWA4H"],"uri":["http://zotero.org/users/local/6qJKLD2C/items/R8CHWA4H"],"itemData":{"id":2017,"type":"article-journal","abstract":"Beaked whales have mass stranded during some naval sonar exercises, but the cause is unknown. They are difficult to sight but can reliably be detected by listening for echolocation clicks produced during deep foraging dives. Listening for these clicks, we documented Blainville’s beaked whales, Mesoplodon densirostris, in a naval underwater range where sonars are in regular use near Andros Island, Bahamas. An array of bottom-mounted hydrophones can detect beaked whales when they click anywhere within the range. We used two complementary methods to investigate behavioral responses of beaked whales to sonar: an opportunistic approach that monitored whale responses to multi-day naval exercises involving tactical mid-frequency sonars, and an experimental approach using playbacks of simulated sonar and control sounds to whales tagged with a device that records sound, movement, and orientation. Here we show that in both exposure conditions beaked whales stopped echolocating during deep foraging dives and moved away. During actual sonar exercises, beaked whales were primarily detected near the periphery of the range, on average 16 km away from the sonar transmissions. Once the exercise stopped, beaked whales gradually filled in the center of the range over 2–3 days. A satellite tagged whale moved outside the range during an exercise, returning over 2–3 days post-exercise. The experimental approach used tags to measure acoustic exposure and behavioral reactions of beaked whales to one controlled exposure each of simulated military sonar, killer whale calls, and band-limited noise. The beaked whales reacted to these three sound playbacks at sound pressure levels below 142 dB re 1 mPa by stopping echolocation followed by unusually long and slow ascents from their foraging dives. The combined results indicate similar disruption of foraging behavior and avoidance by beaked whales in the two different contexts, at exposures well below those used by regulators to define disturbance.","container-title":"PLoS ONE","DOI":"10.1371/journal.pone.0017009","ISSN":"1932-6203","issue":"3","journalAbbreviation":"PLoS ONE","language":"en","page":"e17009","source":"DOI.org (Crossref)","title":"Beaked Whales Respond to Simulated and Actual Navy Sonar","volume":"6","author":[{"family":"Tyack","given":"Peter L."},{"family":"Zimmer","given":"Walter M. X."},{"family":"Moretti","given":"David"},{"family":"Southall","given":"Brandon L."},{"family":"Claridge","given":"Diane E."},{"family":"Durban","given":"John W."},{"family":"Clark","given":"Christopher W."},{"family":"D'Amico","given":"Angela"},{"family":"DiMarzio","given":"Nancy"},{"family":"Jarvis","given":"Susan"},{"family":"McCarthy","given":"Elena"},{"family":"Morrissey","given":"Ronald"},{"family":"Ward","given":"Jessica"},{"family":"Boyd","given":"Ian L."}],"editor":[{"family":"Thrush","given":"Simon"}],"issued":{"date-parts":[["2011",3,14]]}}}],"schema":"https://github.com/citation-style-language/schema/raw/master/csl-citation.json"} </w:instrText>
      </w:r>
      <w:r w:rsidR="009E18C4" w:rsidRPr="00EB4DBD">
        <w:rPr>
          <w:lang w:val="en-US"/>
        </w:rPr>
        <w:fldChar w:fldCharType="separate"/>
      </w:r>
      <w:r w:rsidR="009E18C4" w:rsidRPr="00EB4DBD">
        <w:rPr>
          <w:noProof/>
          <w:lang w:val="en-US"/>
        </w:rPr>
        <w:t>(Moretti et al., 2010; Tyack et al., 2011)</w:t>
      </w:r>
      <w:r w:rsidR="009E18C4" w:rsidRPr="00EB4DBD">
        <w:rPr>
          <w:lang w:val="en-US"/>
        </w:rPr>
        <w:fldChar w:fldCharType="end"/>
      </w:r>
      <w:r w:rsidR="00F87684" w:rsidRPr="00EB4DBD">
        <w:rPr>
          <w:lang w:val="en-US"/>
        </w:rPr>
        <w:t>,</w:t>
      </w:r>
      <w:r w:rsidR="00EF3830" w:rsidRPr="00EB4DBD">
        <w:rPr>
          <w:lang w:val="en-US"/>
        </w:rPr>
        <w:t xml:space="preserve"> and </w:t>
      </w:r>
      <w:r w:rsidR="00387C1E" w:rsidRPr="00EB4DBD">
        <w:rPr>
          <w:lang w:val="en-US"/>
        </w:rPr>
        <w:t xml:space="preserve">that it </w:t>
      </w:r>
      <w:r w:rsidR="00EF3830" w:rsidRPr="00EB4DBD">
        <w:rPr>
          <w:lang w:val="en-US"/>
        </w:rPr>
        <w:t xml:space="preserve">may take 1 – 3 d </w:t>
      </w:r>
      <w:r w:rsidR="00387C1E" w:rsidRPr="00EB4DBD">
        <w:rPr>
          <w:lang w:val="en-US"/>
        </w:rPr>
        <w:t xml:space="preserve">post-exposure before </w:t>
      </w:r>
      <w:r w:rsidR="00CD67A2" w:rsidRPr="00EB4DBD">
        <w:rPr>
          <w:lang w:val="en-US"/>
        </w:rPr>
        <w:t xml:space="preserve">call </w:t>
      </w:r>
      <w:r w:rsidR="00387C1E" w:rsidRPr="00EB4DBD">
        <w:rPr>
          <w:lang w:val="en-US"/>
        </w:rPr>
        <w:t>rate</w:t>
      </w:r>
      <w:r w:rsidR="009619E7" w:rsidRPr="00EB4DBD">
        <w:rPr>
          <w:lang w:val="en-US"/>
        </w:rPr>
        <w:t>s</w:t>
      </w:r>
      <w:r w:rsidR="00387C1E" w:rsidRPr="00EB4DBD">
        <w:rPr>
          <w:lang w:val="en-US"/>
        </w:rPr>
        <w:t xml:space="preserve"> </w:t>
      </w:r>
      <w:del w:id="2" w:author="Len Thomas" w:date="2022-02-02T23:19:00Z">
        <w:r w:rsidR="00387C1E" w:rsidRPr="00EB4DBD" w:rsidDel="00420864">
          <w:rPr>
            <w:lang w:val="en-US"/>
          </w:rPr>
          <w:delText xml:space="preserve">are </w:delText>
        </w:r>
        <w:r w:rsidR="00973B20" w:rsidRPr="00EB4DBD" w:rsidDel="00420864">
          <w:rPr>
            <w:lang w:val="en-US"/>
          </w:rPr>
          <w:delText>back</w:delText>
        </w:r>
      </w:del>
      <w:ins w:id="3" w:author="Len Thomas" w:date="2022-02-02T23:19:00Z">
        <w:r w:rsidR="00420864">
          <w:rPr>
            <w:lang w:val="en-US"/>
          </w:rPr>
          <w:t>return</w:t>
        </w:r>
      </w:ins>
      <w:r w:rsidR="00387C1E" w:rsidRPr="00EB4DBD">
        <w:rPr>
          <w:lang w:val="en-US"/>
        </w:rPr>
        <w:t xml:space="preserve"> to pre-expos</w:t>
      </w:r>
      <w:r w:rsidR="00CD67A2" w:rsidRPr="00EB4DBD">
        <w:rPr>
          <w:lang w:val="en-US"/>
        </w:rPr>
        <w:t>ure</w:t>
      </w:r>
      <w:r w:rsidR="00387C1E" w:rsidRPr="00EB4DBD">
        <w:rPr>
          <w:lang w:val="en-US"/>
        </w:rPr>
        <w:t xml:space="preserve"> levels</w:t>
      </w:r>
      <w:r w:rsidR="0086151E" w:rsidRPr="00EB4DBD">
        <w:rPr>
          <w:lang w:val="en-US"/>
        </w:rPr>
        <w:t xml:space="preserve"> </w:t>
      </w:r>
      <w:r w:rsidR="0086151E" w:rsidRPr="00EB4DBD">
        <w:rPr>
          <w:lang w:val="en-US"/>
        </w:rPr>
        <w:fldChar w:fldCharType="begin"/>
      </w:r>
      <w:r w:rsidR="00641F77">
        <w:rPr>
          <w:lang w:val="en-US"/>
        </w:rPr>
        <w:instrText xml:space="preserve"> ADDIN ZOTERO_ITEM CSL_CITATION {"citationID":"x2QTtnJq","properties":{"formattedCitation":"(McCarthy et al., 2011)","plainCitation":"(McCarthy et al., 2011)","noteIndex":0},"citationItems":[{"id":1928,"uris":["http://zotero.org/users/local/6qJKLD2C/items/DALMFJG2"],"uri":["http://zotero.org/users/local/6qJKLD2C/items/DALMFJG2"],"itemData":{"id":1928,"type":"article-journal","container-title":"Marine Mammal Science","DOI":"10.1111/j.1748-7692.2010.00457.x","ISSN":"08240469","issue":"3","journalAbbreviation":"Mar Mamm Sci","language":"en","page":"E206-E226","source":"DOI.org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schema":"https://github.com/citation-style-language/schema/raw/master/csl-citation.json"} </w:instrText>
      </w:r>
      <w:r w:rsidR="0086151E" w:rsidRPr="00EB4DBD">
        <w:rPr>
          <w:lang w:val="en-US"/>
        </w:rPr>
        <w:fldChar w:fldCharType="separate"/>
      </w:r>
      <w:r w:rsidR="0086151E" w:rsidRPr="00EB4DBD">
        <w:rPr>
          <w:noProof/>
          <w:lang w:val="en-US"/>
        </w:rPr>
        <w:t>(McCarthy et al., 2011)</w:t>
      </w:r>
      <w:r w:rsidR="0086151E" w:rsidRPr="00EB4DBD">
        <w:rPr>
          <w:lang w:val="en-US"/>
        </w:rPr>
        <w:fldChar w:fldCharType="end"/>
      </w:r>
      <w:r w:rsidR="00EF3830" w:rsidRPr="00EB4DBD">
        <w:rPr>
          <w:lang w:val="en-US"/>
        </w:rPr>
        <w:t>.</w:t>
      </w:r>
      <w:r w:rsidR="00973B20" w:rsidRPr="00EB4DBD">
        <w:rPr>
          <w:lang w:val="en-US"/>
        </w:rPr>
        <w:t xml:space="preserve"> </w:t>
      </w:r>
      <w:r w:rsidR="009D14AA" w:rsidRPr="00EB4DBD">
        <w:rPr>
          <w:lang w:val="en-US"/>
        </w:rPr>
        <w:t>Taken together, the</w:t>
      </w:r>
      <w:r w:rsidR="00F87684" w:rsidRPr="00EB4DBD">
        <w:rPr>
          <w:lang w:val="en-US"/>
        </w:rPr>
        <w:t>s</w:t>
      </w:r>
      <w:r w:rsidR="009D14AA" w:rsidRPr="00EB4DBD">
        <w:rPr>
          <w:lang w:val="en-US"/>
        </w:rPr>
        <w:t xml:space="preserve">e are strong indications that MFAS use disrupts </w:t>
      </w:r>
      <w:r w:rsidR="00832B44" w:rsidRPr="00EB4DBD">
        <w:rPr>
          <w:lang w:val="en-US"/>
        </w:rPr>
        <w:t>behavior</w:t>
      </w:r>
      <w:r w:rsidR="009D14AA" w:rsidRPr="00EB4DBD">
        <w:rPr>
          <w:lang w:val="en-US"/>
        </w:rPr>
        <w:t xml:space="preserve"> of beaked whales, leading to ‘lost foraging dives</w:t>
      </w:r>
      <w:r w:rsidR="00F87684" w:rsidRPr="00EB4DBD">
        <w:rPr>
          <w:lang w:val="en-US"/>
        </w:rPr>
        <w:t>,</w:t>
      </w:r>
      <w:r w:rsidR="009D14AA" w:rsidRPr="00EB4DBD">
        <w:rPr>
          <w:lang w:val="en-US"/>
        </w:rPr>
        <w:t xml:space="preserve">’ either through cessation of foraging or displacement of whales </w:t>
      </w:r>
      <w:r w:rsidR="000229C2" w:rsidRPr="00EB4DBD">
        <w:rPr>
          <w:lang w:val="en-US"/>
        </w:rPr>
        <w:t xml:space="preserve">away from </w:t>
      </w:r>
      <w:r w:rsidR="00CD67A2" w:rsidRPr="00EB4DBD">
        <w:rPr>
          <w:lang w:val="en-US"/>
        </w:rPr>
        <w:t>preferred foraging areas</w:t>
      </w:r>
      <w:r w:rsidR="000229C2" w:rsidRPr="00EB4DBD">
        <w:rPr>
          <w:lang w:val="en-US"/>
        </w:rPr>
        <w:t>.</w:t>
      </w:r>
      <w:r w:rsidR="007D0F12" w:rsidRPr="00EB4DBD">
        <w:rPr>
          <w:lang w:val="en-US"/>
        </w:rPr>
        <w:t xml:space="preserve"> </w:t>
      </w:r>
    </w:p>
    <w:p w14:paraId="68B32CFE" w14:textId="13EEED48" w:rsidR="00AD01D2" w:rsidRPr="00EB4DBD" w:rsidRDefault="00ED6873" w:rsidP="00A81F39">
      <w:pPr>
        <w:rPr>
          <w:lang w:val="en-US"/>
        </w:rPr>
      </w:pPr>
      <w:r w:rsidRPr="00EB4DBD">
        <w:rPr>
          <w:lang w:val="en-US"/>
        </w:rPr>
        <w:t xml:space="preserve">Assessing the impact of federal activities on marine mammal populations is required by the United States’ Marine Mammal Protection </w:t>
      </w:r>
      <w:proofErr w:type="gramStart"/>
      <w:r w:rsidRPr="00EB4DBD">
        <w:rPr>
          <w:lang w:val="en-US"/>
        </w:rPr>
        <w:t>Act, but</w:t>
      </w:r>
      <w:proofErr w:type="gramEnd"/>
      <w:r w:rsidRPr="00EB4DBD">
        <w:rPr>
          <w:lang w:val="en-US"/>
        </w:rPr>
        <w:t xml:space="preserve"> translating </w:t>
      </w:r>
      <w:r w:rsidR="00A223EA" w:rsidRPr="00EB4DBD">
        <w:rPr>
          <w:lang w:val="en-US"/>
        </w:rPr>
        <w:t>short-</w:t>
      </w:r>
      <w:r w:rsidRPr="00EB4DBD">
        <w:rPr>
          <w:lang w:val="en-US"/>
        </w:rPr>
        <w:t xml:space="preserve">term behavioral responses to </w:t>
      </w:r>
      <w:r w:rsidR="00A223EA" w:rsidRPr="00EB4DBD">
        <w:rPr>
          <w:lang w:val="en-US"/>
        </w:rPr>
        <w:t>population-</w:t>
      </w:r>
      <w:r w:rsidRPr="00EB4DBD">
        <w:rPr>
          <w:lang w:val="en-US"/>
        </w:rPr>
        <w:t>level consequences has traditionally been difficult</w:t>
      </w:r>
      <w:r w:rsidR="00767B72" w:rsidRPr="00EB4DBD">
        <w:rPr>
          <w:lang w:val="en-US"/>
        </w:rPr>
        <w:t xml:space="preserve">. </w:t>
      </w:r>
      <w:r w:rsidR="002E1721" w:rsidRPr="00EB4DBD">
        <w:rPr>
          <w:lang w:val="en-US"/>
        </w:rPr>
        <w:t>The Population Consequences of Disturbance (</w:t>
      </w:r>
      <w:proofErr w:type="spellStart"/>
      <w:r w:rsidR="002E1721" w:rsidRPr="00EB4DBD">
        <w:rPr>
          <w:lang w:val="en-US"/>
        </w:rPr>
        <w:t>PCoD</w:t>
      </w:r>
      <w:proofErr w:type="spellEnd"/>
      <w:r w:rsidR="002E1721" w:rsidRPr="00EB4DBD">
        <w:rPr>
          <w:lang w:val="en-US"/>
        </w:rPr>
        <w:t>)</w:t>
      </w:r>
      <w:r w:rsidR="00F3635F" w:rsidRPr="00EB4DBD">
        <w:rPr>
          <w:lang w:val="en-US"/>
        </w:rPr>
        <w:t xml:space="preserve"> framework </w:t>
      </w:r>
      <w:r w:rsidR="00F3635F" w:rsidRPr="00EB4DBD">
        <w:rPr>
          <w:lang w:val="en-US"/>
        </w:rPr>
        <w:fldChar w:fldCharType="begin"/>
      </w:r>
      <w:r w:rsidR="00F3635F" w:rsidRPr="00EB4DBD">
        <w:rPr>
          <w:lang w:val="en-US"/>
        </w:rPr>
        <w:instrText xml:space="preserve"> ADDIN ZOTERO_ITEM CSL_CITATION {"citationID":"tPt1E5R1","properties":{"formattedCitation":"(New et al., 2014; Pirotta et al., 2018)","plainCitation":"(New et al., 2014; Pirotta et al., 2018)","noteIndex":0},"citationItems":[{"id":1953,"uris":["http://zotero.org/users/local/6qJKLD2C/items/VTBTDPKH"],"uri":["http://zotero.org/users/local/6qJKLD2C/items/VTBTDPKH"],"itemData":{"id":1953,"type":"article-journal","abstract":"Environmental changes (a type of disturbance) are altering the habitat of southern elephant seals Mirounga leonina, an apex marine predator in the Southern Ocean. As a result, individuals may shift their behaviour, spending more time in transit and less time foraging. The effects of these sublethal changes in behaviour can accumulate, indirectly impacting lifetime fitness through changes in individual survival and reproduction. If a sufficient proportion of the population is affected, the probability of population persistence will be altered. We used data from long-term telemetry studies of female elephant seals at Macquarie Island, Australia, to model the effect of behaviour on the seals’ health (i.e. all internal factors that affect homeostasis). Through simulation, we investigated the effect of increasing periods of behavioural shifts, quantifying how the exclusion of maternal southern elephant seals from foraging habitat may affect their health, offspring survival, individual fitness and population growth rate. A long period of altered behaviour (&gt; 50% of an average foraging trip at sea) in 1 yr resulted in a small (0.4%) decline in population size the following year. However, a persistent disruption (e.g. 30 yr), caused for example by the long-term effects of climate change, could result in a 0.3% decline in individual fitness and a 10% decline in population size. Our approach to estimating the long-term population effects of short-term changes in individual behaviour can be generalised to include physiological effects and other causes of behavioural and physiological disruption, such as anthropogenic disturbance, for any species.","container-title":"Marine Ecology Progress Series","DOI":"10.3354/meps10547","ISSN":"0171-8630, 1616-1599","journalAbbreviation":"Mar. Ecol. Prog. Ser.","language":"en","page":"99-108","source":"DOI.org (Crossref)","title":"Using short-term measures of behaviour to estimate long-term fitness of southern elephant seals","volume":"496","author":[{"family":"New","given":"Lf"},{"family":"Clark","given":"Js"},{"family":"Costa","given":"Dp"},{"family":"Fleishman","given":"E"},{"family":"Hindell","given":"Ma"},{"family":"Klanjšček","given":"T"},{"family":"Lusseau","given":"D"},{"family":"Kraus","given":"S"},{"family":"McMahon","given":"Cr"},{"family":"Robinson","given":"Pw"},{"family":"Schick","given":"Rs"},{"family":"Schwarz","given":"Lk"},{"family":"Simmons","given":"Se"},{"family":"Thomas","given":"L"},{"family":"Tyack","given":"P"},{"family":"Harwood","given":"J"}],"issued":{"date-parts":[["2014",1,27]]}}},{"id":1974,"uris":["http://zotero.org/users/local/6qJKLD2C/items/ZLQY84SM"],"uri":["http://zotero.org/users/local/6qJKLD2C/items/ZLQY84SM"],"itemData":{"id":1974,"type":"article-journal","container-title":"Ecology and Evolution","DOI":"10.1002/ece3.4458","ISSN":"20457758","issue":"19","journalAbbreviation":"Ecol Evol","language":"en","page":"9934-9946","source":"DOI.org (Crossref)","title":"Understanding the population consequences of disturbance","volume":"8","author":[{"family":"Pirotta","given":"Enrico"},{"family":"Booth","given":"Cormac G."},{"family":"Costa","given":"Daniel P."},{"family":"Fleishman","given":"Erica"},{"family":"Kraus","given":"Scott D."},{"family":"Lusseau","given":"David"},{"family":"Moretti","given":"David"},{"family":"New","given":"Leslie F."},{"family":"Schick","given":"Robert S."},{"family":"Schwarz","given":"Lisa K."},{"family":"Simmons","given":"Samantha E."},{"family":"Thomas","given":"Len"},{"family":"Tyack","given":"Peter L."},{"family":"Weise","given":"Michael J."},{"family":"Wells","given":"Randall S."},{"family":"Harwood","given":"John"}],"issued":{"date-parts":[["2018",10]]}}}],"schema":"https://github.com/citation-style-language/schema/raw/master/csl-citation.json"} </w:instrText>
      </w:r>
      <w:r w:rsidR="00F3635F" w:rsidRPr="00EB4DBD">
        <w:rPr>
          <w:lang w:val="en-US"/>
        </w:rPr>
        <w:fldChar w:fldCharType="separate"/>
      </w:r>
      <w:r w:rsidR="00F3635F" w:rsidRPr="00EB4DBD">
        <w:rPr>
          <w:noProof/>
          <w:lang w:val="en-US"/>
        </w:rPr>
        <w:t>(New et al., 2014; Pirotta et al., 2018)</w:t>
      </w:r>
      <w:r w:rsidR="00F3635F" w:rsidRPr="00EB4DBD">
        <w:rPr>
          <w:lang w:val="en-US"/>
        </w:rPr>
        <w:fldChar w:fldCharType="end"/>
      </w:r>
      <w:r w:rsidR="002E1721" w:rsidRPr="00EB4DBD">
        <w:rPr>
          <w:lang w:val="en-US"/>
        </w:rPr>
        <w:t xml:space="preserve"> addresses this </w:t>
      </w:r>
      <w:r w:rsidR="00FE0D00" w:rsidRPr="00EB4DBD">
        <w:rPr>
          <w:lang w:val="en-US"/>
        </w:rPr>
        <w:t>challenge</w:t>
      </w:r>
      <w:r w:rsidR="002E1721" w:rsidRPr="00EB4DBD">
        <w:rPr>
          <w:lang w:val="en-US"/>
        </w:rPr>
        <w:t xml:space="preserve"> </w:t>
      </w:r>
      <w:ins w:id="4" w:author="Len Thomas" w:date="2022-02-02T23:20:00Z">
        <w:r w:rsidR="005408A2">
          <w:rPr>
            <w:lang w:val="en-US"/>
          </w:rPr>
          <w:t xml:space="preserve">conceptually </w:t>
        </w:r>
      </w:ins>
      <w:r w:rsidR="009F52B6" w:rsidRPr="00EB4DBD">
        <w:rPr>
          <w:lang w:val="en-US"/>
        </w:rPr>
        <w:t xml:space="preserve">by </w:t>
      </w:r>
      <w:del w:id="5" w:author="Len Thomas" w:date="2022-02-02T23:20:00Z">
        <w:r w:rsidR="002E1721" w:rsidRPr="00EB4DBD" w:rsidDel="00420864">
          <w:rPr>
            <w:lang w:val="en-US"/>
          </w:rPr>
          <w:delText xml:space="preserve">conceptually </w:delText>
        </w:r>
      </w:del>
      <w:r w:rsidR="009F52B6" w:rsidRPr="00EB4DBD">
        <w:rPr>
          <w:lang w:val="en-US"/>
        </w:rPr>
        <w:t xml:space="preserve">linking </w:t>
      </w:r>
      <w:r w:rsidR="005748DF" w:rsidRPr="00EB4DBD">
        <w:rPr>
          <w:lang w:val="en-US"/>
        </w:rPr>
        <w:t>changes in</w:t>
      </w:r>
      <w:r w:rsidR="001116C1" w:rsidRPr="00EB4DBD">
        <w:rPr>
          <w:lang w:val="en-US"/>
        </w:rPr>
        <w:t xml:space="preserve"> individual</w:t>
      </w:r>
      <w:r w:rsidR="005748DF" w:rsidRPr="00EB4DBD">
        <w:rPr>
          <w:lang w:val="en-US"/>
        </w:rPr>
        <w:t xml:space="preserve"> </w:t>
      </w:r>
      <w:r w:rsidR="00832B44" w:rsidRPr="00EB4DBD">
        <w:rPr>
          <w:lang w:val="en-US"/>
        </w:rPr>
        <w:t>behavior</w:t>
      </w:r>
      <w:r w:rsidR="005748DF" w:rsidRPr="00EB4DBD">
        <w:rPr>
          <w:lang w:val="en-US"/>
        </w:rPr>
        <w:t xml:space="preserve"> </w:t>
      </w:r>
      <w:r w:rsidR="002E1721" w:rsidRPr="00EB4DBD">
        <w:rPr>
          <w:lang w:val="en-US"/>
        </w:rPr>
        <w:t xml:space="preserve">and </w:t>
      </w:r>
      <w:r w:rsidR="005748DF" w:rsidRPr="00EB4DBD">
        <w:rPr>
          <w:lang w:val="en-US"/>
        </w:rPr>
        <w:t xml:space="preserve">physiology </w:t>
      </w:r>
      <w:r w:rsidR="00840983" w:rsidRPr="00EB4DBD">
        <w:rPr>
          <w:lang w:val="en-US"/>
        </w:rPr>
        <w:t>to changes in vital rates</w:t>
      </w:r>
      <w:r w:rsidR="009C4547" w:rsidRPr="00EB4DBD">
        <w:rPr>
          <w:lang w:val="en-US"/>
        </w:rPr>
        <w:t xml:space="preserve">, potentially </w:t>
      </w:r>
      <w:r w:rsidR="00C20B74" w:rsidRPr="00EB4DBD">
        <w:rPr>
          <w:lang w:val="en-US"/>
        </w:rPr>
        <w:t>through</w:t>
      </w:r>
      <w:r w:rsidR="009C4547" w:rsidRPr="00EB4DBD">
        <w:rPr>
          <w:lang w:val="en-US"/>
        </w:rPr>
        <w:t xml:space="preserve"> chronic changes in individual health</w:t>
      </w:r>
      <w:r w:rsidR="00CD67A2" w:rsidRPr="00EB4DBD">
        <w:rPr>
          <w:lang w:val="en-US"/>
        </w:rPr>
        <w:t xml:space="preserve"> (</w:t>
      </w:r>
      <w:r w:rsidR="00AB452E" w:rsidRPr="00EB4DBD">
        <w:rPr>
          <w:lang w:val="en-US"/>
        </w:rPr>
        <w:t>broadly defined as all the internal factors that affect fitness or homeostasis</w:t>
      </w:r>
      <w:r w:rsidR="00CD67A2" w:rsidRPr="00EB4DBD">
        <w:rPr>
          <w:lang w:val="en-US"/>
        </w:rPr>
        <w:t>)</w:t>
      </w:r>
      <w:r w:rsidR="00840983" w:rsidRPr="00EB4DBD">
        <w:rPr>
          <w:lang w:val="en-US"/>
        </w:rPr>
        <w:t xml:space="preserve">. </w:t>
      </w:r>
      <w:r w:rsidR="00CD67A2" w:rsidRPr="00EB4DBD">
        <w:rPr>
          <w:lang w:val="en-US"/>
        </w:rPr>
        <w:t xml:space="preserve">Modelling these processes </w:t>
      </w:r>
      <w:r w:rsidR="009C4547" w:rsidRPr="00EB4DBD">
        <w:rPr>
          <w:lang w:val="en-US"/>
        </w:rPr>
        <w:t xml:space="preserve">requires the </w:t>
      </w:r>
      <w:r w:rsidR="00CD67A2" w:rsidRPr="00EB4DBD">
        <w:rPr>
          <w:lang w:val="en-US"/>
        </w:rPr>
        <w:t xml:space="preserve">formulation </w:t>
      </w:r>
      <w:r w:rsidR="009C4547" w:rsidRPr="00EB4DBD">
        <w:rPr>
          <w:lang w:val="en-US"/>
        </w:rPr>
        <w:t xml:space="preserve">of transfer functions that </w:t>
      </w:r>
      <w:r w:rsidR="00657123" w:rsidRPr="00EB4DBD">
        <w:rPr>
          <w:lang w:val="en-US"/>
        </w:rPr>
        <w:t xml:space="preserve">describe how </w:t>
      </w:r>
      <w:r w:rsidR="00832B44" w:rsidRPr="00EB4DBD">
        <w:rPr>
          <w:lang w:val="en-US"/>
        </w:rPr>
        <w:t>behavior</w:t>
      </w:r>
      <w:r w:rsidR="00657123" w:rsidRPr="00EB4DBD">
        <w:rPr>
          <w:lang w:val="en-US"/>
        </w:rPr>
        <w:t xml:space="preserve"> and physiology interact with individual health </w:t>
      </w:r>
      <w:r w:rsidR="00657123" w:rsidRPr="00EB4DBD">
        <w:rPr>
          <w:lang w:val="en-US"/>
        </w:rPr>
        <w:lastRenderedPageBreak/>
        <w:t>to determine the vital rates of individuals</w:t>
      </w:r>
      <w:r w:rsidR="008509AA" w:rsidRPr="00EB4DBD">
        <w:rPr>
          <w:lang w:val="en-US"/>
        </w:rPr>
        <w:t>.</w:t>
      </w:r>
      <w:r w:rsidR="00763F21" w:rsidRPr="00EB4DBD">
        <w:rPr>
          <w:lang w:val="en-US"/>
        </w:rPr>
        <w:t xml:space="preserve"> </w:t>
      </w:r>
      <w:r w:rsidR="00AB452E" w:rsidRPr="00EB4DBD">
        <w:rPr>
          <w:lang w:val="en-US"/>
        </w:rPr>
        <w:t>However, the</w:t>
      </w:r>
      <w:r w:rsidR="00763F21" w:rsidRPr="00EB4DBD">
        <w:rPr>
          <w:lang w:val="en-US"/>
        </w:rPr>
        <w:t xml:space="preserve">se transfer functions </w:t>
      </w:r>
      <w:r w:rsidR="00AB452E" w:rsidRPr="00EB4DBD">
        <w:rPr>
          <w:lang w:val="en-US"/>
        </w:rPr>
        <w:t>are complex and often of unknown nature</w:t>
      </w:r>
      <w:r w:rsidR="00841C07" w:rsidRPr="00EB4DBD">
        <w:rPr>
          <w:lang w:val="en-US"/>
        </w:rPr>
        <w:t xml:space="preserve">, which makes it challenging to assess potential impacts of environmental change or </w:t>
      </w:r>
      <w:r w:rsidR="00362EF2">
        <w:rPr>
          <w:lang w:val="en-US"/>
        </w:rPr>
        <w:t>human-induced stressors</w:t>
      </w:r>
      <w:r w:rsidR="00841C07" w:rsidRPr="00EB4DBD">
        <w:rPr>
          <w:lang w:val="en-US"/>
        </w:rPr>
        <w:t xml:space="preserve"> on wildlife population</w:t>
      </w:r>
      <w:r w:rsidR="00815D17" w:rsidRPr="00EB4DBD">
        <w:rPr>
          <w:lang w:val="en-US"/>
        </w:rPr>
        <w:t>s</w:t>
      </w:r>
      <w:r w:rsidR="00AD01D2" w:rsidRPr="00EB4DBD">
        <w:rPr>
          <w:lang w:val="en-US"/>
        </w:rPr>
        <w:t>.</w:t>
      </w:r>
    </w:p>
    <w:p w14:paraId="70B4052D" w14:textId="6591D5EA" w:rsidR="00FF7E8E" w:rsidRPr="00EB4DBD" w:rsidRDefault="005C1FCB" w:rsidP="00A81F39">
      <w:pPr>
        <w:rPr>
          <w:lang w:val="en-US"/>
        </w:rPr>
      </w:pPr>
      <w:r>
        <w:rPr>
          <w:lang w:val="en-US"/>
        </w:rPr>
        <w:t>Predicting the population consequences of disturbance f</w:t>
      </w:r>
      <w:r w:rsidR="000122C5" w:rsidRPr="00EB4DBD">
        <w:rPr>
          <w:lang w:val="en-US"/>
        </w:rPr>
        <w:t>or long-lived animals</w:t>
      </w:r>
      <w:r>
        <w:rPr>
          <w:lang w:val="en-US"/>
        </w:rPr>
        <w:t xml:space="preserve"> is further complicated by the </w:t>
      </w:r>
      <w:r w:rsidR="0000606D" w:rsidRPr="00EB4DBD">
        <w:rPr>
          <w:lang w:val="en-US"/>
        </w:rPr>
        <w:t xml:space="preserve">large </w:t>
      </w:r>
      <w:r w:rsidR="00022E20" w:rsidRPr="00EB4DBD">
        <w:rPr>
          <w:lang w:val="en-US"/>
        </w:rPr>
        <w:t>time-scale differences</w:t>
      </w:r>
      <w:r w:rsidR="00D222B3" w:rsidRPr="00EB4DBD">
        <w:rPr>
          <w:lang w:val="en-US"/>
        </w:rPr>
        <w:t xml:space="preserve"> between </w:t>
      </w:r>
      <w:r w:rsidR="00F96D37">
        <w:rPr>
          <w:lang w:val="en-US"/>
        </w:rPr>
        <w:t xml:space="preserve">the </w:t>
      </w:r>
      <w:r w:rsidR="00D222B3" w:rsidRPr="00EB4DBD">
        <w:rPr>
          <w:lang w:val="en-US"/>
        </w:rPr>
        <w:t xml:space="preserve">relevant processes. </w:t>
      </w:r>
      <w:ins w:id="6" w:author="Len Thomas" w:date="2022-02-02T23:21:00Z">
        <w:r w:rsidR="005408A2">
          <w:rPr>
            <w:lang w:val="en-US"/>
          </w:rPr>
          <w:t xml:space="preserve">Events involving </w:t>
        </w:r>
      </w:ins>
      <w:del w:id="7" w:author="Len Thomas" w:date="2022-02-02T23:21:00Z">
        <w:r w:rsidR="00B95DDF" w:rsidDel="005408A2">
          <w:rPr>
            <w:lang w:val="en-US"/>
          </w:rPr>
          <w:delText>E</w:delText>
        </w:r>
        <w:r w:rsidR="00951328" w:rsidDel="005408A2">
          <w:rPr>
            <w:lang w:val="en-US"/>
          </w:rPr>
          <w:delText xml:space="preserve">xposure </w:delText>
        </w:r>
      </w:del>
      <w:ins w:id="8" w:author="Len Thomas" w:date="2022-02-02T23:21:00Z">
        <w:r w:rsidR="005408A2">
          <w:rPr>
            <w:lang w:val="en-US"/>
          </w:rPr>
          <w:t>e</w:t>
        </w:r>
        <w:r w:rsidR="005408A2">
          <w:rPr>
            <w:lang w:val="en-US"/>
          </w:rPr>
          <w:t xml:space="preserve">xposure </w:t>
        </w:r>
      </w:ins>
      <w:r w:rsidR="00951328">
        <w:rPr>
          <w:lang w:val="en-US"/>
        </w:rPr>
        <w:t>to the disturbance source</w:t>
      </w:r>
      <w:r w:rsidR="00AB452E" w:rsidRPr="00EB4DBD">
        <w:rPr>
          <w:lang w:val="en-US"/>
        </w:rPr>
        <w:t xml:space="preserve"> can </w:t>
      </w:r>
      <w:r w:rsidR="00987E94">
        <w:rPr>
          <w:lang w:val="en-US"/>
        </w:rPr>
        <w:t xml:space="preserve">last </w:t>
      </w:r>
      <w:del w:id="9" w:author="Len Thomas" w:date="2022-02-02T23:22:00Z">
        <w:r w:rsidR="00987E94" w:rsidDel="005408A2">
          <w:rPr>
            <w:lang w:val="en-US"/>
          </w:rPr>
          <w:delText xml:space="preserve">only </w:delText>
        </w:r>
        <w:r w:rsidR="00AB452E" w:rsidRPr="00EB4DBD" w:rsidDel="005408A2">
          <w:rPr>
            <w:lang w:val="en-US"/>
          </w:rPr>
          <w:delText>several</w:delText>
        </w:r>
      </w:del>
      <w:ins w:id="10" w:author="Len Thomas" w:date="2022-02-02T23:22:00Z">
        <w:r w:rsidR="005408A2">
          <w:rPr>
            <w:lang w:val="en-US"/>
          </w:rPr>
          <w:t>a few</w:t>
        </w:r>
      </w:ins>
      <w:r w:rsidR="00AB452E" w:rsidRPr="00EB4DBD">
        <w:rPr>
          <w:lang w:val="en-US"/>
        </w:rPr>
        <w:t xml:space="preserve"> hours, </w:t>
      </w:r>
      <w:r w:rsidR="00B95DDF">
        <w:rPr>
          <w:lang w:val="en-US"/>
        </w:rPr>
        <w:t xml:space="preserve">while </w:t>
      </w:r>
      <w:r w:rsidR="0000606D" w:rsidRPr="00EB4DBD">
        <w:rPr>
          <w:lang w:val="en-US"/>
        </w:rPr>
        <w:t xml:space="preserve">the effects on </w:t>
      </w:r>
      <w:r w:rsidR="00AB452E" w:rsidRPr="00EB4DBD">
        <w:rPr>
          <w:lang w:val="en-US"/>
        </w:rPr>
        <w:t xml:space="preserve">vital rates </w:t>
      </w:r>
      <w:r w:rsidR="0000606D" w:rsidRPr="00EB4DBD">
        <w:rPr>
          <w:lang w:val="en-US"/>
        </w:rPr>
        <w:t>may only become evident</w:t>
      </w:r>
      <w:r w:rsidR="00AB452E" w:rsidRPr="00EB4DBD">
        <w:rPr>
          <w:lang w:val="en-US"/>
        </w:rPr>
        <w:t xml:space="preserve"> on </w:t>
      </w:r>
      <w:r w:rsidR="0000606D" w:rsidRPr="00EB4DBD">
        <w:rPr>
          <w:lang w:val="en-US"/>
        </w:rPr>
        <w:t xml:space="preserve">a </w:t>
      </w:r>
      <w:r w:rsidR="00AB452E" w:rsidRPr="00EB4DBD">
        <w:rPr>
          <w:lang w:val="en-US"/>
        </w:rPr>
        <w:t>time scale of years (reproduction</w:t>
      </w:r>
      <w:r w:rsidR="0000606D" w:rsidRPr="00EB4DBD">
        <w:rPr>
          <w:lang w:val="en-US"/>
        </w:rPr>
        <w:t xml:space="preserve"> and offspring survival</w:t>
      </w:r>
      <w:r w:rsidR="00AB452E" w:rsidRPr="00EB4DBD">
        <w:rPr>
          <w:lang w:val="en-US"/>
        </w:rPr>
        <w:t>) or decades (</w:t>
      </w:r>
      <w:r w:rsidR="0000606D" w:rsidRPr="00EB4DBD">
        <w:rPr>
          <w:lang w:val="en-US"/>
        </w:rPr>
        <w:t xml:space="preserve">adult </w:t>
      </w:r>
      <w:r w:rsidR="00AB452E" w:rsidRPr="00EB4DBD">
        <w:rPr>
          <w:lang w:val="en-US"/>
        </w:rPr>
        <w:t xml:space="preserve">survival). During </w:t>
      </w:r>
      <w:r w:rsidR="0000606D" w:rsidRPr="00EB4DBD">
        <w:rPr>
          <w:lang w:val="en-US"/>
        </w:rPr>
        <w:t xml:space="preserve">this time, </w:t>
      </w:r>
      <w:r w:rsidR="00AB452E" w:rsidRPr="00EB4DBD">
        <w:rPr>
          <w:lang w:val="en-US"/>
        </w:rPr>
        <w:t xml:space="preserve">effects </w:t>
      </w:r>
      <w:r w:rsidR="0000606D" w:rsidRPr="00EB4DBD">
        <w:rPr>
          <w:lang w:val="en-US"/>
        </w:rPr>
        <w:t>on health may</w:t>
      </w:r>
      <w:r w:rsidR="00AB452E" w:rsidRPr="00EB4DBD">
        <w:rPr>
          <w:lang w:val="en-US"/>
        </w:rPr>
        <w:t xml:space="preserve"> be compensated or aggravated</w:t>
      </w:r>
      <w:r w:rsidR="0000606D" w:rsidRPr="00EB4DBD">
        <w:rPr>
          <w:lang w:val="en-US"/>
        </w:rPr>
        <w:t xml:space="preserve"> by other events</w:t>
      </w:r>
      <w:r w:rsidR="00AB452E" w:rsidRPr="00EB4DBD">
        <w:rPr>
          <w:lang w:val="en-US"/>
        </w:rPr>
        <w:t xml:space="preserve">. </w:t>
      </w:r>
      <w:r w:rsidR="00AF1478">
        <w:rPr>
          <w:lang w:val="en-US"/>
        </w:rPr>
        <w:t>A</w:t>
      </w:r>
      <w:r w:rsidR="006957F8" w:rsidRPr="00EB4DBD">
        <w:rPr>
          <w:lang w:val="en-US"/>
        </w:rPr>
        <w:t xml:space="preserve">lthough </w:t>
      </w:r>
      <w:r w:rsidR="00AF1478">
        <w:rPr>
          <w:lang w:val="en-US"/>
        </w:rPr>
        <w:t xml:space="preserve">limited by small </w:t>
      </w:r>
      <w:r w:rsidR="006957F8" w:rsidRPr="00EB4DBD">
        <w:rPr>
          <w:lang w:val="en-US"/>
        </w:rPr>
        <w:t xml:space="preserve">sample size, </w:t>
      </w:r>
      <w:r w:rsidR="0000606D" w:rsidRPr="00EB4DBD">
        <w:rPr>
          <w:lang w:val="en-US"/>
        </w:rPr>
        <w:fldChar w:fldCharType="begin"/>
      </w:r>
      <w:r w:rsidR="00641F77">
        <w:rPr>
          <w:lang w:val="en-US"/>
        </w:rPr>
        <w:instrText xml:space="preserve"> ADDIN ZOTERO_ITEM CSL_CITATION {"citationID":"iFsS9ZnY","properties":{"formattedCitation":"(Joyce et al., 2019)","plainCitation":"(Joyce et al., 2019)","dontUpdate":true,"noteIndex":0},"citationItems":[{"id":1734,"uris":["http://zotero.org/users/local/6qJKLD2C/items/H9YNUQWQ"],"uri":["http://zotero.org/users/local/6qJKLD2C/items/H9YNUQWQ"],"itemData":{"id":1734,"type":"article-journal","abstract":"The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00606D" w:rsidRPr="00EB4DBD">
        <w:rPr>
          <w:lang w:val="en-US"/>
        </w:rPr>
        <w:fldChar w:fldCharType="separate"/>
      </w:r>
      <w:r w:rsidR="0000606D" w:rsidRPr="00EB4DBD">
        <w:rPr>
          <w:noProof/>
          <w:lang w:val="en-US"/>
        </w:rPr>
        <w:t>Joyce et al. (2019)</w:t>
      </w:r>
      <w:r w:rsidR="0000606D" w:rsidRPr="00EB4DBD">
        <w:rPr>
          <w:lang w:val="en-US"/>
        </w:rPr>
        <w:fldChar w:fldCharType="end"/>
      </w:r>
      <w:r w:rsidR="0000606D" w:rsidRPr="00EB4DBD">
        <w:rPr>
          <w:lang w:val="en-US"/>
        </w:rPr>
        <w:t xml:space="preserve"> observed</w:t>
      </w:r>
      <w:r w:rsidR="006957F8" w:rsidRPr="00EB4DBD">
        <w:rPr>
          <w:lang w:val="en-US"/>
        </w:rPr>
        <w:t xml:space="preserve"> an increase </w:t>
      </w:r>
      <w:r w:rsidR="0000606D" w:rsidRPr="00EB4DBD">
        <w:rPr>
          <w:lang w:val="en-US"/>
        </w:rPr>
        <w:t>in the pro</w:t>
      </w:r>
      <w:r w:rsidR="006957F8" w:rsidRPr="00EB4DBD">
        <w:rPr>
          <w:lang w:val="en-US"/>
        </w:rPr>
        <w:t xml:space="preserve">portion of time at depths consistent with foraging during </w:t>
      </w:r>
      <w:r w:rsidR="00F87684" w:rsidRPr="00EB4DBD">
        <w:rPr>
          <w:lang w:val="en-US"/>
        </w:rPr>
        <w:t>the five</w:t>
      </w:r>
      <w:r w:rsidR="006957F8" w:rsidRPr="00EB4DBD">
        <w:rPr>
          <w:lang w:val="en-US"/>
        </w:rPr>
        <w:t xml:space="preserve"> days </w:t>
      </w:r>
      <w:r w:rsidR="0000606D" w:rsidRPr="00EB4DBD">
        <w:rPr>
          <w:lang w:val="en-US"/>
        </w:rPr>
        <w:t>after</w:t>
      </w:r>
      <w:r w:rsidR="006957F8" w:rsidRPr="00EB4DBD">
        <w:rPr>
          <w:lang w:val="en-US"/>
        </w:rPr>
        <w:t xml:space="preserve"> </w:t>
      </w:r>
      <w:r w:rsidR="006957F8" w:rsidRPr="00EB4DBD">
        <w:rPr>
          <w:i/>
          <w:iCs/>
          <w:lang w:val="en-US"/>
        </w:rPr>
        <w:t>Md</w:t>
      </w:r>
      <w:r w:rsidR="006957F8" w:rsidRPr="00EB4DBD">
        <w:rPr>
          <w:lang w:val="en-US"/>
        </w:rPr>
        <w:t xml:space="preserve"> at AUTEC</w:t>
      </w:r>
      <w:r w:rsidR="0000606D" w:rsidRPr="00EB4DBD">
        <w:rPr>
          <w:lang w:val="en-US"/>
        </w:rPr>
        <w:t xml:space="preserve"> were exposed to sonar</w:t>
      </w:r>
      <w:r w:rsidR="006957F8" w:rsidRPr="00EB4DBD">
        <w:rPr>
          <w:lang w:val="en-US"/>
        </w:rPr>
        <w:t xml:space="preserve">. Indications of compensation were also found for </w:t>
      </w:r>
      <w:r w:rsidR="006957F8" w:rsidRPr="00EB4DBD">
        <w:rPr>
          <w:i/>
          <w:iCs/>
          <w:lang w:val="en-US"/>
        </w:rPr>
        <w:t>Z</w:t>
      </w:r>
      <w:r w:rsidR="0000606D" w:rsidRPr="00EB4DBD">
        <w:rPr>
          <w:i/>
          <w:iCs/>
          <w:lang w:val="en-US"/>
        </w:rPr>
        <w:t>c</w:t>
      </w:r>
      <w:r w:rsidR="006957F8" w:rsidRPr="00EB4DBD">
        <w:rPr>
          <w:i/>
          <w:iCs/>
          <w:lang w:val="en-US"/>
        </w:rPr>
        <w:t xml:space="preserve"> </w:t>
      </w:r>
      <w:r w:rsidR="006957F8" w:rsidRPr="00EB4DBD">
        <w:rPr>
          <w:lang w:val="en-US"/>
        </w:rPr>
        <w:t>at SCORE</w:t>
      </w:r>
      <w:r w:rsidR="00D22F23" w:rsidRPr="00EB4DBD">
        <w:rPr>
          <w:lang w:val="en-US"/>
        </w:rPr>
        <w:t xml:space="preserve"> </w:t>
      </w:r>
      <w:r w:rsidR="00D22F23" w:rsidRPr="00EB4DBD">
        <w:rPr>
          <w:lang w:val="en-US"/>
        </w:rPr>
        <w:fldChar w:fldCharType="begin"/>
      </w:r>
      <w:r w:rsidR="00D22F23" w:rsidRPr="00EB4DBD">
        <w:rPr>
          <w:lang w:val="en-US"/>
        </w:rPr>
        <w:instrText xml:space="preserve"> ADDIN ZOTERO_ITEM CSL_CITATION {"citationID":"qqa6nNbk","properties":{"formattedCitation":"(Falcone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D22F23" w:rsidRPr="00EB4DBD">
        <w:rPr>
          <w:lang w:val="en-US"/>
        </w:rPr>
        <w:fldChar w:fldCharType="separate"/>
      </w:r>
      <w:r w:rsidR="00D22F23" w:rsidRPr="00EB4DBD">
        <w:rPr>
          <w:noProof/>
          <w:lang w:val="en-US"/>
        </w:rPr>
        <w:t>(Falcone et al., 2017)</w:t>
      </w:r>
      <w:r w:rsidR="00D22F23" w:rsidRPr="00EB4DBD">
        <w:rPr>
          <w:lang w:val="en-US"/>
        </w:rPr>
        <w:fldChar w:fldCharType="end"/>
      </w:r>
      <w:r w:rsidR="006957F8" w:rsidRPr="00EB4DBD">
        <w:rPr>
          <w:lang w:val="en-US"/>
        </w:rPr>
        <w:t>.</w:t>
      </w:r>
      <w:r w:rsidR="00473A75" w:rsidRPr="00EB4DBD">
        <w:rPr>
          <w:lang w:val="en-US"/>
        </w:rPr>
        <w:t xml:space="preserve"> </w:t>
      </w:r>
      <w:r w:rsidR="006957F8" w:rsidRPr="00EB4DBD">
        <w:rPr>
          <w:lang w:val="en-US"/>
        </w:rPr>
        <w:t xml:space="preserve">Although whales might compensate </w:t>
      </w:r>
      <w:r w:rsidR="00150F6B">
        <w:rPr>
          <w:lang w:val="en-US"/>
        </w:rPr>
        <w:t xml:space="preserve">lost foraging </w:t>
      </w:r>
      <w:r w:rsidR="006957F8" w:rsidRPr="00EB4DBD">
        <w:rPr>
          <w:lang w:val="en-US"/>
        </w:rPr>
        <w:t xml:space="preserve">by increasing foraging effort post-exposure, </w:t>
      </w:r>
      <w:r w:rsidR="0000606D" w:rsidRPr="00EB4DBD">
        <w:rPr>
          <w:lang w:val="en-US"/>
        </w:rPr>
        <w:t xml:space="preserve">the initial reduction in intake </w:t>
      </w:r>
      <w:r w:rsidR="006957F8" w:rsidRPr="00EB4DBD">
        <w:rPr>
          <w:lang w:val="en-US"/>
        </w:rPr>
        <w:t xml:space="preserve">might still lead to </w:t>
      </w:r>
      <w:r w:rsidR="0000606D" w:rsidRPr="00EB4DBD">
        <w:rPr>
          <w:lang w:val="en-US"/>
        </w:rPr>
        <w:t xml:space="preserve">a </w:t>
      </w:r>
      <w:r w:rsidR="006957F8" w:rsidRPr="00EB4DBD">
        <w:rPr>
          <w:lang w:val="en-US"/>
        </w:rPr>
        <w:t>delayed initiation of reproduction or reduced survival probabilities of dependent calve</w:t>
      </w:r>
      <w:r w:rsidR="0000606D" w:rsidRPr="00EB4DBD">
        <w:rPr>
          <w:lang w:val="en-US"/>
        </w:rPr>
        <w:t>s</w:t>
      </w:r>
      <w:r w:rsidR="006957F8" w:rsidRPr="00EB4DBD">
        <w:rPr>
          <w:lang w:val="en-US"/>
        </w:rPr>
        <w:t>.</w:t>
      </w:r>
      <w:r w:rsidR="0052040C" w:rsidRPr="00EB4DBD">
        <w:rPr>
          <w:lang w:val="en-US"/>
        </w:rPr>
        <w:t xml:space="preserve"> </w:t>
      </w:r>
    </w:p>
    <w:p w14:paraId="5B0A4D68" w14:textId="3EF630E7" w:rsidR="001D5E3F" w:rsidRPr="00EB4DBD" w:rsidRDefault="00555623" w:rsidP="00A81F39">
      <w:pPr>
        <w:rPr>
          <w:lang w:val="en-US"/>
        </w:rPr>
      </w:pPr>
      <w:r w:rsidRPr="00EB4DBD">
        <w:rPr>
          <w:lang w:val="en-US"/>
        </w:rPr>
        <w:t>Here</w:t>
      </w:r>
      <w:r w:rsidR="00B267B4" w:rsidRPr="00EB4DBD">
        <w:rPr>
          <w:lang w:val="en-US"/>
        </w:rPr>
        <w:t>,</w:t>
      </w:r>
      <w:r w:rsidR="00142A82" w:rsidRPr="00EB4DBD">
        <w:rPr>
          <w:lang w:val="en-US"/>
        </w:rPr>
        <w:t xml:space="preserve"> we combine </w:t>
      </w:r>
      <w:r w:rsidR="00F4350A" w:rsidRPr="00EB4DBD">
        <w:rPr>
          <w:lang w:val="en-US"/>
        </w:rPr>
        <w:t>data from a variety of different sources</w:t>
      </w:r>
      <w:r w:rsidR="00142A82" w:rsidRPr="00EB4DBD">
        <w:rPr>
          <w:lang w:val="en-US"/>
        </w:rPr>
        <w:t xml:space="preserve"> </w:t>
      </w:r>
      <w:r w:rsidR="00BA200A" w:rsidRPr="00EB4DBD">
        <w:rPr>
          <w:lang w:val="en-US"/>
        </w:rPr>
        <w:t xml:space="preserve">to </w:t>
      </w:r>
      <w:r w:rsidR="00F4350A" w:rsidRPr="00EB4DBD">
        <w:rPr>
          <w:lang w:val="en-US"/>
        </w:rPr>
        <w:t>investigate how</w:t>
      </w:r>
      <w:r w:rsidR="00BA200A" w:rsidRPr="00EB4DBD">
        <w:rPr>
          <w:lang w:val="en-US"/>
        </w:rPr>
        <w:t xml:space="preserve"> short-term</w:t>
      </w:r>
      <w:r w:rsidR="00B267B4" w:rsidRPr="00EB4DBD">
        <w:rPr>
          <w:lang w:val="en-US"/>
        </w:rPr>
        <w:t>,</w:t>
      </w:r>
      <w:r w:rsidR="00BA200A" w:rsidRPr="00EB4DBD">
        <w:rPr>
          <w:lang w:val="en-US"/>
        </w:rPr>
        <w:t xml:space="preserve"> repeated</w:t>
      </w:r>
      <w:del w:id="11" w:author="Len Thomas" w:date="2022-02-02T23:23:00Z">
        <w:r w:rsidR="00BA200A" w:rsidRPr="00EB4DBD" w:rsidDel="005408A2">
          <w:rPr>
            <w:lang w:val="en-US"/>
          </w:rPr>
          <w:delText>,</w:delText>
        </w:r>
      </w:del>
      <w:r w:rsidR="00BA200A" w:rsidRPr="00EB4DBD">
        <w:rPr>
          <w:lang w:val="en-US"/>
        </w:rPr>
        <w:t xml:space="preserve"> behavioral disturbances </w:t>
      </w:r>
      <w:r w:rsidR="009B0BC1" w:rsidRPr="00EB4DBD">
        <w:rPr>
          <w:lang w:val="en-US"/>
        </w:rPr>
        <w:t>from</w:t>
      </w:r>
      <w:r w:rsidR="00BA200A" w:rsidRPr="00EB4DBD">
        <w:rPr>
          <w:lang w:val="en-US"/>
        </w:rPr>
        <w:t xml:space="preserve"> MFAS at </w:t>
      </w:r>
      <w:r w:rsidR="00F4350A" w:rsidRPr="00EB4DBD">
        <w:rPr>
          <w:lang w:val="en-US"/>
        </w:rPr>
        <w:t xml:space="preserve">the AUTEC and SCORE </w:t>
      </w:r>
      <w:r w:rsidR="00BA200A" w:rsidRPr="00EB4DBD">
        <w:rPr>
          <w:lang w:val="en-US"/>
        </w:rPr>
        <w:t xml:space="preserve">navy training ranges </w:t>
      </w:r>
      <w:r w:rsidR="00F4350A" w:rsidRPr="00EB4DBD">
        <w:rPr>
          <w:lang w:val="en-US"/>
        </w:rPr>
        <w:t>may</w:t>
      </w:r>
      <w:r w:rsidR="00BA200A" w:rsidRPr="00EB4DBD">
        <w:rPr>
          <w:lang w:val="en-US"/>
        </w:rPr>
        <w:t xml:space="preserve"> </w:t>
      </w:r>
      <w:r w:rsidR="00D62831" w:rsidRPr="00EB4DBD">
        <w:rPr>
          <w:lang w:val="en-US"/>
        </w:rPr>
        <w:t>a</w:t>
      </w:r>
      <w:r w:rsidR="00BA200A" w:rsidRPr="00EB4DBD">
        <w:rPr>
          <w:lang w:val="en-US"/>
        </w:rPr>
        <w:t xml:space="preserve">ffect </w:t>
      </w:r>
      <w:r w:rsidR="00D62831" w:rsidRPr="00EB4DBD">
        <w:rPr>
          <w:lang w:val="en-US"/>
        </w:rPr>
        <w:t xml:space="preserve">beaked whale </w:t>
      </w:r>
      <w:r w:rsidR="00BA200A" w:rsidRPr="00EB4DBD">
        <w:rPr>
          <w:lang w:val="en-US"/>
        </w:rPr>
        <w:t>population dynamics.</w:t>
      </w:r>
      <w:r w:rsidR="00D01A5E" w:rsidRPr="00EB4DBD">
        <w:rPr>
          <w:lang w:val="en-US"/>
        </w:rPr>
        <w:t xml:space="preserve"> We</w:t>
      </w:r>
      <w:r w:rsidR="00230FC7" w:rsidRPr="00EB4DBD">
        <w:rPr>
          <w:lang w:val="en-US"/>
        </w:rPr>
        <w:t xml:space="preserve"> </w:t>
      </w:r>
      <w:r w:rsidR="00D62831" w:rsidRPr="00EB4DBD">
        <w:rPr>
          <w:lang w:val="en-US"/>
        </w:rPr>
        <w:t xml:space="preserve">use </w:t>
      </w:r>
      <w:r w:rsidR="00AC1A51" w:rsidRPr="00EB4DBD">
        <w:rPr>
          <w:lang w:val="en-US"/>
        </w:rPr>
        <w:t xml:space="preserve">an </w:t>
      </w:r>
      <w:r w:rsidR="00D62831" w:rsidRPr="00EB4DBD">
        <w:rPr>
          <w:lang w:val="en-US"/>
        </w:rPr>
        <w:t xml:space="preserve">individual-based </w:t>
      </w:r>
      <w:r w:rsidR="00AC1A51" w:rsidRPr="00EB4DBD">
        <w:rPr>
          <w:lang w:val="en-US"/>
        </w:rPr>
        <w:t xml:space="preserve">population </w:t>
      </w:r>
      <w:r w:rsidR="00D62831" w:rsidRPr="00EB4DBD">
        <w:rPr>
          <w:lang w:val="en-US"/>
        </w:rPr>
        <w:t>model in which individual</w:t>
      </w:r>
      <w:r w:rsidR="00F4350A" w:rsidRPr="00EB4DBD">
        <w:rPr>
          <w:lang w:val="en-US"/>
        </w:rPr>
        <w:t>s’</w:t>
      </w:r>
      <w:r w:rsidR="00D62831" w:rsidRPr="00EB4DBD">
        <w:rPr>
          <w:lang w:val="en-US"/>
        </w:rPr>
        <w:t xml:space="preserve"> life histories are </w:t>
      </w:r>
      <w:r w:rsidR="00F4350A" w:rsidRPr="00EB4DBD">
        <w:rPr>
          <w:lang w:val="en-US"/>
        </w:rPr>
        <w:t xml:space="preserve">determined </w:t>
      </w:r>
      <w:r w:rsidR="00D62831" w:rsidRPr="00EB4DBD">
        <w:rPr>
          <w:lang w:val="en-US"/>
        </w:rPr>
        <w:t xml:space="preserve">by </w:t>
      </w:r>
      <w:r w:rsidR="00F4350A" w:rsidRPr="00EB4DBD">
        <w:rPr>
          <w:lang w:val="en-US"/>
        </w:rPr>
        <w:t xml:space="preserve">their </w:t>
      </w:r>
      <w:r w:rsidR="00D62831" w:rsidRPr="00EB4DBD">
        <w:rPr>
          <w:lang w:val="en-US"/>
        </w:rPr>
        <w:t>energy budge</w:t>
      </w:r>
      <w:r w:rsidR="00F4350A" w:rsidRPr="00EB4DBD">
        <w:rPr>
          <w:lang w:val="en-US"/>
        </w:rPr>
        <w:t>ts</w:t>
      </w:r>
      <w:r w:rsidR="00D62831" w:rsidRPr="00EB4DBD">
        <w:rPr>
          <w:lang w:val="en-US"/>
        </w:rPr>
        <w:t xml:space="preserve">. </w:t>
      </w:r>
      <w:r w:rsidR="00C06052" w:rsidRPr="00EB4DBD">
        <w:rPr>
          <w:lang w:val="en-US"/>
        </w:rPr>
        <w:t>M</w:t>
      </w:r>
      <w:r w:rsidR="00DD6C7A" w:rsidRPr="00EB4DBD">
        <w:rPr>
          <w:lang w:val="en-US"/>
        </w:rPr>
        <w:t xml:space="preserve">ovement patterns </w:t>
      </w:r>
      <w:r w:rsidR="00C06052" w:rsidRPr="00EB4DBD">
        <w:rPr>
          <w:lang w:val="en-US"/>
        </w:rPr>
        <w:t xml:space="preserve">of simulated whales </w:t>
      </w:r>
      <w:r w:rsidR="00DD6C7A" w:rsidRPr="00EB4DBD">
        <w:rPr>
          <w:lang w:val="en-US"/>
        </w:rPr>
        <w:t xml:space="preserve">around navy training ranges and exposure to MFAS were </w:t>
      </w:r>
      <w:r w:rsidR="00F4350A" w:rsidRPr="00EB4DBD">
        <w:rPr>
          <w:lang w:val="en-US"/>
        </w:rPr>
        <w:t xml:space="preserve">modelled using </w:t>
      </w:r>
      <w:r w:rsidR="00D62831" w:rsidRPr="00EB4DBD">
        <w:rPr>
          <w:lang w:val="en-US"/>
        </w:rPr>
        <w:t>telemetry data</w:t>
      </w:r>
      <w:r w:rsidR="009B0BC1" w:rsidRPr="00EB4DBD">
        <w:rPr>
          <w:lang w:val="en-US"/>
        </w:rPr>
        <w:t xml:space="preserve"> derived from </w:t>
      </w:r>
      <w:r w:rsidR="00D62831" w:rsidRPr="00EB4DBD">
        <w:rPr>
          <w:lang w:val="en-US"/>
        </w:rPr>
        <w:t>satellite-tagged beaked whales</w:t>
      </w:r>
      <w:r w:rsidR="00C54231" w:rsidRPr="00EB4DBD">
        <w:rPr>
          <w:lang w:val="en-US"/>
        </w:rPr>
        <w:t xml:space="preserve">. </w:t>
      </w:r>
      <w:r w:rsidR="00AC1A51" w:rsidRPr="00EB4DBD">
        <w:rPr>
          <w:lang w:val="en-US"/>
        </w:rPr>
        <w:t xml:space="preserve">Passive-acoustic monitoring data from range hydrophones </w:t>
      </w:r>
      <w:r w:rsidR="00F4350A" w:rsidRPr="00EB4DBD">
        <w:rPr>
          <w:lang w:val="en-US"/>
        </w:rPr>
        <w:t>we</w:t>
      </w:r>
      <w:r w:rsidR="00AC1A51" w:rsidRPr="00EB4DBD">
        <w:rPr>
          <w:lang w:val="en-US"/>
        </w:rPr>
        <w:t>re used to quantify the impact of MFAS on beaked whale foraging</w:t>
      </w:r>
      <w:r w:rsidR="00497F56" w:rsidRPr="00EB4DBD">
        <w:rPr>
          <w:lang w:val="en-US"/>
        </w:rPr>
        <w:t>,</w:t>
      </w:r>
      <w:r w:rsidR="00AC1A51" w:rsidRPr="00EB4DBD">
        <w:rPr>
          <w:lang w:val="en-US"/>
        </w:rPr>
        <w:t xml:space="preserve"> and to create </w:t>
      </w:r>
      <w:r w:rsidR="00DD6C7A" w:rsidRPr="00EB4DBD">
        <w:rPr>
          <w:lang w:val="en-US"/>
        </w:rPr>
        <w:t xml:space="preserve">realistic </w:t>
      </w:r>
      <w:r w:rsidR="00AC1A51" w:rsidRPr="00EB4DBD">
        <w:rPr>
          <w:lang w:val="en-US"/>
        </w:rPr>
        <w:t xml:space="preserve">time series </w:t>
      </w:r>
      <w:r w:rsidR="00DD6C7A" w:rsidRPr="00EB4DBD">
        <w:rPr>
          <w:lang w:val="en-US"/>
        </w:rPr>
        <w:t xml:space="preserve">of </w:t>
      </w:r>
      <w:r w:rsidR="00AC1A51" w:rsidRPr="00EB4DBD">
        <w:rPr>
          <w:lang w:val="en-US"/>
        </w:rPr>
        <w:t>MFAS</w:t>
      </w:r>
      <w:r w:rsidR="00F4350A" w:rsidRPr="00EB4DBD">
        <w:rPr>
          <w:lang w:val="en-US"/>
        </w:rPr>
        <w:t xml:space="preserve"> that were used </w:t>
      </w:r>
      <w:r w:rsidR="00CD41EA" w:rsidRPr="00EB4DBD">
        <w:rPr>
          <w:lang w:val="en-US"/>
        </w:rPr>
        <w:t xml:space="preserve">as </w:t>
      </w:r>
      <w:r w:rsidR="00AC1A51" w:rsidRPr="00EB4DBD">
        <w:rPr>
          <w:lang w:val="en-US"/>
        </w:rPr>
        <w:t xml:space="preserve">disturbance </w:t>
      </w:r>
      <w:r w:rsidR="00223631">
        <w:rPr>
          <w:lang w:val="en-US"/>
        </w:rPr>
        <w:t>source</w:t>
      </w:r>
      <w:r w:rsidR="00AC1A51" w:rsidRPr="00EB4DBD">
        <w:rPr>
          <w:lang w:val="en-US"/>
        </w:rPr>
        <w:t xml:space="preserve"> in the population model. </w:t>
      </w:r>
      <w:r w:rsidR="000F0804" w:rsidRPr="00EB4DBD">
        <w:rPr>
          <w:lang w:val="en-US"/>
        </w:rPr>
        <w:t>Lastly, we exploit</w:t>
      </w:r>
      <w:r w:rsidR="00F4350A" w:rsidRPr="00EB4DBD">
        <w:rPr>
          <w:lang w:val="en-US"/>
        </w:rPr>
        <w:t>ed</w:t>
      </w:r>
      <w:r w:rsidR="000F0804" w:rsidRPr="00EB4DBD">
        <w:rPr>
          <w:lang w:val="en-US"/>
        </w:rPr>
        <w:t xml:space="preserve"> recent insights </w:t>
      </w:r>
      <w:r w:rsidR="00F4350A" w:rsidRPr="00EB4DBD">
        <w:rPr>
          <w:lang w:val="en-US"/>
        </w:rPr>
        <w:t xml:space="preserve">into </w:t>
      </w:r>
      <w:r w:rsidR="000F0804" w:rsidRPr="00EB4DBD">
        <w:rPr>
          <w:lang w:val="en-US"/>
        </w:rPr>
        <w:t xml:space="preserve">the distribution and abundance of beaked whale prey around navy training ranges to represent spatial </w:t>
      </w:r>
      <w:r w:rsidR="0006183A" w:rsidRPr="00EB4DBD">
        <w:rPr>
          <w:lang w:val="en-US"/>
        </w:rPr>
        <w:t xml:space="preserve">variation </w:t>
      </w:r>
      <w:r w:rsidR="000F0804" w:rsidRPr="00EB4DBD">
        <w:rPr>
          <w:lang w:val="en-US"/>
        </w:rPr>
        <w:t xml:space="preserve">in habitat quality. </w:t>
      </w:r>
    </w:p>
    <w:p w14:paraId="0C6B279D" w14:textId="77777777" w:rsidR="003E7DDB" w:rsidRPr="00EB4DBD" w:rsidRDefault="003E7DDB" w:rsidP="00A81F39">
      <w:pPr>
        <w:rPr>
          <w:lang w:val="en-US"/>
        </w:rPr>
      </w:pPr>
    </w:p>
    <w:p w14:paraId="35488385" w14:textId="4F407FA6" w:rsidR="00034048" w:rsidRPr="00EB4DBD" w:rsidRDefault="00442011" w:rsidP="00A81F39">
      <w:pPr>
        <w:pStyle w:val="Heading1"/>
        <w:rPr>
          <w:lang w:val="en-US"/>
        </w:rPr>
      </w:pPr>
      <w:r w:rsidRPr="00EB4DBD">
        <w:rPr>
          <w:lang w:val="en-US"/>
        </w:rPr>
        <w:t>Model</w:t>
      </w:r>
    </w:p>
    <w:p w14:paraId="39EA5F02" w14:textId="305758E6" w:rsidR="004C2066" w:rsidRPr="00EB4DBD" w:rsidRDefault="004C2066" w:rsidP="00A81F39">
      <w:pPr>
        <w:pStyle w:val="Heading2"/>
        <w:rPr>
          <w:lang w:val="en-US"/>
        </w:rPr>
      </w:pPr>
      <w:r w:rsidRPr="00EB4DBD">
        <w:rPr>
          <w:lang w:val="en-US"/>
        </w:rPr>
        <w:t xml:space="preserve">General </w:t>
      </w:r>
      <w:r w:rsidR="00C877D1" w:rsidRPr="00EB4DBD">
        <w:rPr>
          <w:lang w:val="en-US"/>
        </w:rPr>
        <w:t xml:space="preserve">model </w:t>
      </w:r>
      <w:r w:rsidRPr="00EB4DBD">
        <w:rPr>
          <w:lang w:val="en-US"/>
        </w:rPr>
        <w:t>outline</w:t>
      </w:r>
    </w:p>
    <w:p w14:paraId="5071BBB4" w14:textId="37667D68" w:rsidR="006751EF" w:rsidRPr="00EB4DBD" w:rsidRDefault="001F520C" w:rsidP="00A81F39">
      <w:pPr>
        <w:pStyle w:val="Firstparagraph"/>
        <w:rPr>
          <w:lang w:val="en-US"/>
        </w:rPr>
      </w:pPr>
      <w:r w:rsidRPr="00EB4DBD">
        <w:rPr>
          <w:lang w:val="en-US"/>
        </w:rPr>
        <w:t>We present a</w:t>
      </w:r>
      <w:r w:rsidR="00CF0207" w:rsidRPr="00EB4DBD">
        <w:rPr>
          <w:lang w:val="en-US"/>
        </w:rPr>
        <w:t>n</w:t>
      </w:r>
      <w:r w:rsidRPr="00EB4DBD">
        <w:rPr>
          <w:lang w:val="en-US"/>
        </w:rPr>
        <w:t xml:space="preserve"> individual-based </w:t>
      </w:r>
      <w:r w:rsidR="00B026A6" w:rsidRPr="00EB4DBD">
        <w:rPr>
          <w:lang w:val="en-US"/>
        </w:rPr>
        <w:t xml:space="preserve">population </w:t>
      </w:r>
      <w:r w:rsidRPr="00EB4DBD">
        <w:rPr>
          <w:lang w:val="en-US"/>
        </w:rPr>
        <w:t xml:space="preserve">model to simulate </w:t>
      </w:r>
      <w:r w:rsidR="00586CE7" w:rsidRPr="00EB4DBD">
        <w:rPr>
          <w:lang w:val="en-US"/>
        </w:rPr>
        <w:t>behavior</w:t>
      </w:r>
      <w:r w:rsidRPr="00EB4DBD">
        <w:rPr>
          <w:lang w:val="en-US"/>
        </w:rPr>
        <w:t xml:space="preserve"> (</w:t>
      </w:r>
      <w:r w:rsidR="0022606D" w:rsidRPr="00EB4DBD">
        <w:rPr>
          <w:lang w:val="en-US"/>
        </w:rPr>
        <w:t>foraging</w:t>
      </w:r>
      <w:r w:rsidR="00F07847" w:rsidRPr="00EB4DBD">
        <w:rPr>
          <w:lang w:val="en-US"/>
        </w:rPr>
        <w:t xml:space="preserve"> and </w:t>
      </w:r>
      <w:r w:rsidRPr="00EB4DBD">
        <w:rPr>
          <w:lang w:val="en-US"/>
        </w:rPr>
        <w:t>movement</w:t>
      </w:r>
      <w:r w:rsidR="00906D2C" w:rsidRPr="00EB4DBD">
        <w:rPr>
          <w:lang w:val="en-US"/>
        </w:rPr>
        <w:t xml:space="preserve"> in response to MFAS</w:t>
      </w:r>
      <w:r w:rsidR="009672F7" w:rsidRPr="00EB4DBD">
        <w:rPr>
          <w:lang w:val="en-US"/>
        </w:rPr>
        <w:t>)</w:t>
      </w:r>
      <w:r w:rsidRPr="00EB4DBD">
        <w:rPr>
          <w:lang w:val="en-US"/>
        </w:rPr>
        <w:t>,</w:t>
      </w:r>
      <w:r w:rsidR="007B41FB" w:rsidRPr="00EB4DBD">
        <w:rPr>
          <w:lang w:val="en-US"/>
        </w:rPr>
        <w:t xml:space="preserve"> energetic</w:t>
      </w:r>
      <w:r w:rsidR="003B6B23" w:rsidRPr="00EB4DBD">
        <w:rPr>
          <w:lang w:val="en-US"/>
        </w:rPr>
        <w:t>s</w:t>
      </w:r>
      <w:r w:rsidR="007B41FB" w:rsidRPr="00EB4DBD">
        <w:rPr>
          <w:lang w:val="en-US"/>
        </w:rPr>
        <w:t xml:space="preserve"> and life history </w:t>
      </w:r>
      <w:r w:rsidR="00370BEF" w:rsidRPr="00EB4DBD">
        <w:rPr>
          <w:lang w:val="en-US"/>
        </w:rPr>
        <w:t xml:space="preserve">of </w:t>
      </w:r>
      <w:r w:rsidR="00B026A6" w:rsidRPr="00EB4DBD">
        <w:rPr>
          <w:i/>
          <w:iCs/>
          <w:lang w:val="en-US"/>
        </w:rPr>
        <w:t>Zc</w:t>
      </w:r>
      <w:r w:rsidR="00370BEF" w:rsidRPr="00EB4DBD">
        <w:rPr>
          <w:lang w:val="en-US"/>
        </w:rPr>
        <w:t xml:space="preserve"> around SCORE and </w:t>
      </w:r>
      <w:r w:rsidR="00B026A6" w:rsidRPr="00EB4DBD">
        <w:rPr>
          <w:i/>
          <w:iCs/>
          <w:lang w:val="en-US"/>
        </w:rPr>
        <w:t>Md</w:t>
      </w:r>
      <w:r w:rsidR="00370BEF" w:rsidRPr="00EB4DBD">
        <w:rPr>
          <w:lang w:val="en-US"/>
        </w:rPr>
        <w:t xml:space="preserve"> around AUTEC.</w:t>
      </w:r>
      <w:r w:rsidR="00366804" w:rsidRPr="00EB4DBD">
        <w:rPr>
          <w:lang w:val="en-US"/>
        </w:rPr>
        <w:t xml:space="preserve"> </w:t>
      </w:r>
      <w:r w:rsidR="00E31918" w:rsidRPr="00EB4DBD">
        <w:rPr>
          <w:lang w:val="en-US"/>
        </w:rPr>
        <w:t>S</w:t>
      </w:r>
      <w:r w:rsidR="00CF482E" w:rsidRPr="00EB4DBD">
        <w:rPr>
          <w:lang w:val="en-US"/>
        </w:rPr>
        <w:t>imulated w</w:t>
      </w:r>
      <w:r w:rsidR="00CA79CE" w:rsidRPr="00EB4DBD">
        <w:rPr>
          <w:lang w:val="en-US"/>
        </w:rPr>
        <w:t>hale</w:t>
      </w:r>
      <w:r w:rsidR="00CF482E" w:rsidRPr="00EB4DBD">
        <w:rPr>
          <w:lang w:val="en-US"/>
        </w:rPr>
        <w:t>s</w:t>
      </w:r>
      <w:r w:rsidR="00CD66F9" w:rsidRPr="00EB4DBD">
        <w:rPr>
          <w:lang w:val="en-US"/>
        </w:rPr>
        <w:t xml:space="preserve"> </w:t>
      </w:r>
      <w:r w:rsidR="00366804" w:rsidRPr="00EB4DBD">
        <w:rPr>
          <w:lang w:val="en-US"/>
        </w:rPr>
        <w:t>are assumed to inhabit and</w:t>
      </w:r>
      <w:r w:rsidR="00CA79CE" w:rsidRPr="00EB4DBD">
        <w:rPr>
          <w:lang w:val="en-US"/>
        </w:rPr>
        <w:t xml:space="preserve"> </w:t>
      </w:r>
      <w:r w:rsidR="00366804" w:rsidRPr="00EB4DBD">
        <w:rPr>
          <w:lang w:val="en-US"/>
        </w:rPr>
        <w:t xml:space="preserve">move </w:t>
      </w:r>
      <w:r w:rsidR="00CA79CE" w:rsidRPr="00EB4DBD">
        <w:rPr>
          <w:lang w:val="en-US"/>
        </w:rPr>
        <w:t xml:space="preserve">between discrete </w:t>
      </w:r>
      <w:r w:rsidR="0038592E" w:rsidRPr="00EB4DBD">
        <w:rPr>
          <w:lang w:val="en-US"/>
        </w:rPr>
        <w:t xml:space="preserve">geographical </w:t>
      </w:r>
      <w:r w:rsidR="00CA79CE" w:rsidRPr="00EB4DBD">
        <w:rPr>
          <w:lang w:val="en-US"/>
        </w:rPr>
        <w:t>areas</w:t>
      </w:r>
      <w:r w:rsidR="00615797" w:rsidRPr="00EB4DBD">
        <w:rPr>
          <w:lang w:val="en-US"/>
        </w:rPr>
        <w:t xml:space="preserve"> (spatial units)</w:t>
      </w:r>
      <w:r w:rsidR="00CD66F9" w:rsidRPr="00EB4DBD">
        <w:rPr>
          <w:lang w:val="en-US"/>
        </w:rPr>
        <w:t xml:space="preserve"> that differ in </w:t>
      </w:r>
      <w:r w:rsidR="000D4209" w:rsidRPr="00EB4DBD">
        <w:rPr>
          <w:lang w:val="en-US"/>
        </w:rPr>
        <w:t xml:space="preserve">habitat quality </w:t>
      </w:r>
      <w:r w:rsidR="00CD66F9" w:rsidRPr="00EB4DBD">
        <w:rPr>
          <w:lang w:val="en-US"/>
        </w:rPr>
        <w:t>and MFAS</w:t>
      </w:r>
      <w:r w:rsidR="00C77D4E" w:rsidRPr="00EB4DBD">
        <w:rPr>
          <w:lang w:val="en-US"/>
        </w:rPr>
        <w:t xml:space="preserve"> use</w:t>
      </w:r>
      <w:r w:rsidR="006A52C1" w:rsidRPr="00EB4DBD">
        <w:rPr>
          <w:lang w:val="en-US"/>
        </w:rPr>
        <w:t xml:space="preserve">. Movement is </w:t>
      </w:r>
      <w:r w:rsidR="00B04E6B" w:rsidRPr="00EB4DBD">
        <w:rPr>
          <w:lang w:val="en-US"/>
        </w:rPr>
        <w:t xml:space="preserve">modelled as </w:t>
      </w:r>
      <w:r w:rsidR="006A52C1" w:rsidRPr="00EB4DBD">
        <w:rPr>
          <w:lang w:val="en-US"/>
        </w:rPr>
        <w:t xml:space="preserve">a </w:t>
      </w:r>
      <w:r w:rsidR="009D5F00" w:rsidRPr="00EB4DBD">
        <w:rPr>
          <w:lang w:val="en-US"/>
        </w:rPr>
        <w:t xml:space="preserve">continuous-time </w:t>
      </w:r>
      <w:r w:rsidR="006A52C1" w:rsidRPr="00EB4DBD">
        <w:rPr>
          <w:lang w:val="en-US"/>
        </w:rPr>
        <w:t xml:space="preserve">Markovian process with </w:t>
      </w:r>
      <w:r w:rsidR="0038592E" w:rsidRPr="00EB4DBD">
        <w:rPr>
          <w:lang w:val="en-US"/>
        </w:rPr>
        <w:t>transition rates derived from</w:t>
      </w:r>
      <w:r w:rsidR="006A52C1" w:rsidRPr="00EB4DBD">
        <w:rPr>
          <w:lang w:val="en-US"/>
        </w:rPr>
        <w:t xml:space="preserve"> satellite telemetry data </w:t>
      </w:r>
      <w:r w:rsidR="00B04E6B" w:rsidRPr="00EB4DBD">
        <w:rPr>
          <w:lang w:val="en-US"/>
        </w:rPr>
        <w:t xml:space="preserve">of </w:t>
      </w:r>
      <w:r w:rsidR="006A52C1" w:rsidRPr="00EB4DBD">
        <w:rPr>
          <w:lang w:val="en-US"/>
        </w:rPr>
        <w:t>tagged</w:t>
      </w:r>
      <w:r w:rsidR="00DB13A4" w:rsidRPr="00EB4DBD">
        <w:rPr>
          <w:lang w:val="en-US"/>
        </w:rPr>
        <w:t xml:space="preserve"> </w:t>
      </w:r>
      <w:r w:rsidR="00DB13A4" w:rsidRPr="00EB4DBD">
        <w:rPr>
          <w:i/>
          <w:iCs/>
          <w:lang w:val="en-US"/>
        </w:rPr>
        <w:t>Zc</w:t>
      </w:r>
      <w:r w:rsidR="00DB13A4" w:rsidRPr="00EB4DBD">
        <w:rPr>
          <w:lang w:val="en-US"/>
        </w:rPr>
        <w:t xml:space="preserve"> and </w:t>
      </w:r>
      <w:r w:rsidR="00DB13A4" w:rsidRPr="00EB4DBD">
        <w:rPr>
          <w:i/>
          <w:iCs/>
          <w:lang w:val="en-US"/>
        </w:rPr>
        <w:t>Md</w:t>
      </w:r>
      <w:r w:rsidR="006A52C1" w:rsidRPr="00EB4DBD">
        <w:rPr>
          <w:lang w:val="en-US"/>
        </w:rPr>
        <w:t xml:space="preserve"> at </w:t>
      </w:r>
      <w:r w:rsidR="00DB13A4" w:rsidRPr="00EB4DBD">
        <w:rPr>
          <w:lang w:val="en-US"/>
        </w:rPr>
        <w:t xml:space="preserve">SCORE and </w:t>
      </w:r>
      <w:r w:rsidR="006A52C1" w:rsidRPr="00EB4DBD">
        <w:rPr>
          <w:lang w:val="en-US"/>
        </w:rPr>
        <w:t>AUTE</w:t>
      </w:r>
      <w:r w:rsidR="00DB13A4" w:rsidRPr="00EB4DBD">
        <w:rPr>
          <w:lang w:val="en-US"/>
        </w:rPr>
        <w:t>C, respectively</w:t>
      </w:r>
      <w:r w:rsidR="003524C7" w:rsidRPr="00EB4DBD">
        <w:rPr>
          <w:lang w:val="en-US"/>
        </w:rPr>
        <w:t xml:space="preserve"> </w:t>
      </w:r>
      <w:r w:rsidR="003524C7" w:rsidRPr="00EB4DBD">
        <w:rPr>
          <w:lang w:val="en-US"/>
        </w:rPr>
        <w:fldChar w:fldCharType="begin"/>
      </w:r>
      <w:r w:rsidR="003A23AC">
        <w:rPr>
          <w:lang w:val="en-US"/>
        </w:rPr>
        <w:instrText xml:space="preserve"> ADDIN ZOTERO_ITEM CSL_CITATION {"citationID":"a1h1gvim9cj","properties":{"formattedCitation":"\\uldash{(Figure 1; Jones\\uc0\\u8208{}Todd et al., 2022; Joyce et al., 2019; Schorr et al., 2014)}","plainCitation":"(Figure 1; Jones‐Todd et al., 2022; Joyce et al., 2019; Schorr et al., 2014)","noteIndex":0},"citationItems":[{"id":2437,"uris":["http://zotero.org/users/local/6qJKLD2C/items/8RPM8SB5"],"uri":["http://zotero.org/users/local/6qJKLD2C/items/8RPM8SB5"],"itemData":{"id":2437,"type":"article-journal","container-title":"Ecological Applications","DOI":"10.1002/eap.2475","ISSN":"1051-0761, 1939-5582","issue":"1","journalAbbreviation":"Ecological Applications","language":"en","source":"DOI.org (Crossref)","title":"Discrete‐space continuous‐time models of marine mammal exposure to Navy sonar","URL":"https://onlinelibrary.wiley.com/doi/10.1002/eap.2475","volume":"32","author":[{"family":"Jones‐Todd","given":"Charlotte M."},{"family":"Pirotta","given":"Enrico"},{"family":"Durban","given":"John W."},{"family":"Claridge","given":"Diane E."},{"family":"Baird","given":"Robin W."},{"family":"Falcone","given":"Erin A."},{"family":"Schorr","given":"Gregory S."},{"family":"Watwood","given":"Stephanie"},{"family":"Thomas","given":"Len"}],"accessed":{"date-parts":[["2022",1,7]]},"issued":{"date-parts":[["2022",1]]}},"prefix":"Figure 1;"},{"id":1734,"uris":["http://zotero.org/users/local/6qJKLD2C/items/H9YNUQWQ"],"uri":["http://zotero.org/users/local/6qJKLD2C/items/H9YNUQWQ"],"itemData":{"id":1734,"type":"article-journal","abstract":"The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id":1987,"uris":["http://zotero.org/users/local/6qJKLD2C/items/UHLIZQFW"],"uri":["http://zotero.org/users/local/6qJKLD2C/items/UHLIZQFW"],"itemData":{"id":1987,"type":"article-journal","abstract":"Cuvier’s beaked whales (Ziphius cavirostris) are known as extreme divers, though behavioral data from this difficult-to-study species have been limited. They are also the species most often stranded in association with Mid-Frequency Active (MFA) sonar use, a relationship that remains poorly understood. We used satellite-linked tags to record the diving behavior and locations of eight Ziphius off the Southern California coast for periods up to three months. The effort resulted in 3732 hr of dive data with associated regional movements – the first dataset of its kind for any beaked whale – and included dives to 2992 m depth and lasting 137.5 min, both new mammalian dive records. Deep dives had a group mean depth of 1401 m (s.d. = 137.8, n = 1142) and duration of 67.4 min (s.d. = 6.9). The group mean time between deep dives was 102.3 min (s.d. = 30.8, n = 783). While the previously described stereotypic pattern of deep and shallow dives was apparent, ther</w:instrText>
      </w:r>
      <w:r w:rsidR="003A23AC" w:rsidRPr="00E831BC">
        <w:rPr>
          <w:lang w:val="nl-NL"/>
        </w:rPr>
        <w:instrText>e was considerable inter- and</w:instrText>
      </w:r>
      <w:r w:rsidR="003A23AC" w:rsidRPr="003A23AC">
        <w:rPr>
          <w:lang w:val="nl-NL"/>
        </w:rPr>
        <w:instrText xml:space="preserve"> intra-individual variability in most parameters. There was significant diel behavioral variation, including increased time near the surface and decreased shallow diving at night. However, maximum depth and the proportion of time spent on deep dives (presumed foraging), varied little from day to night. Surprisingly, tagged whales were present within an MFA sonar training range for 38% of days locations were received, and though comprehensive records of sonar use during tag deployments were not available, we discuss the effects frequent acoustic disturbance may have had on the observed behaviors. These data better characterize the true behavioral range of this species, and suggest caution should be exercised when drawing conclusions about behavior using short-term datasets.","container-title":"PLoS ONE","DOI":"10.1371/journal.pone.0092633","ISSN":"1932-6203","issue":"3","journalAbbreviation":"PLoS ONE","language":"en","page":"e92633","source":"DOI.org (Crossref)","title":"First Long-Term Behavioral Records from Cuvier’s Beaked Whales (Ziphius cavirostris) Reveal Record-Breaking Dives","volume":"9","author":[{"family":"Schorr","given":"Gregory S."},{"family":"Falcone","given":"Erin A."},{"family":"Moretti","given":"David J."},{"family":"Andrews","given":"Russel D."}],"editor":[{"family":"Fahlman","given":"Andreas"}],"issued":{"date-parts":[["2014",3,26]]}}}],"schema":"https://github.com/citation-style-language/schema/raw/master/csl-citation.json"} </w:instrText>
      </w:r>
      <w:r w:rsidR="003524C7" w:rsidRPr="00EB4DBD">
        <w:rPr>
          <w:lang w:val="en-US"/>
        </w:rPr>
        <w:fldChar w:fldCharType="separate"/>
      </w:r>
      <w:r w:rsidR="003A23AC" w:rsidRPr="003A23AC">
        <w:rPr>
          <w:u w:val="dash"/>
          <w:lang w:val="nl-NL"/>
        </w:rPr>
        <w:t>(Fig</w:t>
      </w:r>
      <w:r w:rsidR="00E831BC">
        <w:rPr>
          <w:u w:val="dash"/>
          <w:lang w:val="nl-NL"/>
        </w:rPr>
        <w:t>.</w:t>
      </w:r>
      <w:r w:rsidR="003A23AC" w:rsidRPr="003A23AC">
        <w:rPr>
          <w:u w:val="dash"/>
          <w:lang w:val="nl-NL"/>
        </w:rPr>
        <w:t xml:space="preserve"> 1; Jones‐Todd et al., </w:t>
      </w:r>
      <w:r w:rsidR="003A23AC" w:rsidRPr="003A23AC">
        <w:rPr>
          <w:u w:val="dash"/>
          <w:lang w:val="nl-NL"/>
        </w:rPr>
        <w:lastRenderedPageBreak/>
        <w:t>2022; Joyce et al., 2019; Schorr et al., 2014)</w:t>
      </w:r>
      <w:r w:rsidR="003524C7" w:rsidRPr="00EB4DBD">
        <w:rPr>
          <w:lang w:val="en-US"/>
        </w:rPr>
        <w:fldChar w:fldCharType="end"/>
      </w:r>
      <w:r w:rsidR="009C31EB" w:rsidRPr="003A23AC">
        <w:rPr>
          <w:lang w:val="nl-NL"/>
        </w:rPr>
        <w:t>.</w:t>
      </w:r>
      <w:r w:rsidR="00CF482E" w:rsidRPr="003A23AC">
        <w:rPr>
          <w:lang w:val="nl-NL"/>
        </w:rPr>
        <w:t xml:space="preserve"> </w:t>
      </w:r>
      <w:r w:rsidR="00CF482E" w:rsidRPr="00EB4DBD">
        <w:rPr>
          <w:lang w:val="en-US"/>
        </w:rPr>
        <w:t xml:space="preserve">To model the effect of </w:t>
      </w:r>
      <w:r w:rsidR="00975EAE" w:rsidRPr="00EB4DBD">
        <w:rPr>
          <w:lang w:val="en-US"/>
        </w:rPr>
        <w:t>behavior</w:t>
      </w:r>
      <w:r w:rsidR="00CF482E" w:rsidRPr="00EB4DBD">
        <w:rPr>
          <w:lang w:val="en-US"/>
        </w:rPr>
        <w:t xml:space="preserve"> on energetics and life history, </w:t>
      </w:r>
      <w:r w:rsidR="008B70CF">
        <w:rPr>
          <w:lang w:val="en-US"/>
        </w:rPr>
        <w:t>an</w:t>
      </w:r>
      <w:r w:rsidR="007B0509" w:rsidRPr="00EB4DBD">
        <w:rPr>
          <w:lang w:val="en-US"/>
        </w:rPr>
        <w:t xml:space="preserve"> </w:t>
      </w:r>
      <w:r w:rsidR="00A51FAE" w:rsidRPr="00EB4DBD">
        <w:rPr>
          <w:lang w:val="en-US"/>
        </w:rPr>
        <w:t>energ</w:t>
      </w:r>
      <w:r w:rsidR="00E14563" w:rsidRPr="00EB4DBD">
        <w:rPr>
          <w:lang w:val="en-US"/>
        </w:rPr>
        <w:t>y</w:t>
      </w:r>
      <w:r w:rsidR="00033C74" w:rsidRPr="00EB4DBD">
        <w:rPr>
          <w:lang w:val="en-US"/>
        </w:rPr>
        <w:t xml:space="preserve"> budget</w:t>
      </w:r>
      <w:r w:rsidR="00A51FAE" w:rsidRPr="00EB4DBD">
        <w:rPr>
          <w:lang w:val="en-US"/>
        </w:rPr>
        <w:t xml:space="preserve"> model for </w:t>
      </w:r>
      <w:r w:rsidR="00173779" w:rsidRPr="00EB4DBD">
        <w:rPr>
          <w:lang w:val="en-US"/>
        </w:rPr>
        <w:t xml:space="preserve">the </w:t>
      </w:r>
      <w:r w:rsidR="00A51FAE" w:rsidRPr="00EB4DBD">
        <w:rPr>
          <w:lang w:val="en-US"/>
        </w:rPr>
        <w:t>long-finned pilot whale (</w:t>
      </w:r>
      <w:r w:rsidR="00A51FAE" w:rsidRPr="00EB4DBD">
        <w:rPr>
          <w:i/>
          <w:iCs/>
          <w:lang w:val="en-US"/>
        </w:rPr>
        <w:t>G. melas</w:t>
      </w:r>
      <w:r w:rsidR="00A51FAE" w:rsidRPr="00EB4DBD">
        <w:rPr>
          <w:lang w:val="en-US"/>
        </w:rPr>
        <w:t>)</w:t>
      </w:r>
      <w:r w:rsidR="008B70CF">
        <w:rPr>
          <w:lang w:val="en-US"/>
        </w:rPr>
        <w:t xml:space="preserve"> </w:t>
      </w:r>
      <w:r w:rsidR="000F6918" w:rsidRPr="00EB4DBD">
        <w:rPr>
          <w:lang w:val="en-US"/>
        </w:rPr>
        <w:fldChar w:fldCharType="begin"/>
      </w:r>
      <w:r w:rsidR="00EB0B9D">
        <w:rPr>
          <w:lang w:val="en-US"/>
        </w:rPr>
        <w:instrText xml:space="preserve"> ADDIN ZOTERO_ITEM CSL_CITATION {"citationID":"a1m6snf5og","properties":{"formattedCitation":"(Hin et al., 2021, 2019)","plainCitation":"(Hin et al., 2021, 2019)","noteIndex":0},"citationItems":[{"id":2377,"uris":["http://zotero.org/users/local/6qJKLD2C/items/AQ84RVRD"],"uri":["http://zotero.org/users/local/6qJKLD2C/items/AQ84RVRD"],"itemData":{"id":2377,"type":"article-journal","abstract":"Nonlethal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Rodrigues"}],"issued":{"date-parts":[["2021",6,3]]}}},{"id":1888,"uris":["http://zotero.org/users/local/6qJKLD2C/items/3DYHU9SD"],"uri":["http://zotero.org/users/local/6qJKLD2C/items/3DYHU9SD"],"itemData":{"id":1888,"type":"article-journal","abstract":"Understanding the full scope of human impact on wildlife populations requires a framework to assess the population-level repercussions of nonlethal disturbance. The Population Consequences of Disturbance (PCoD) framework provides such an approach, by linking the effects of disturbance on the behavior and physiology of individuals to their populationlevel consequences. Bio-energetic models have been used as implementations of PCoD, as these integrate the behavioral and physiological state of an individual with the state of the environment, to mediate between disturbance and biological significant changes in vital rates (survival, growth, and reproduction). To assess which levels of disturbance lead to adverse effects on population growth rate requires a bio-energetic model that covers the complete life cycle of the organism under study. In a density-independent setting, the expected lifetime reproductive output of a single female can then be used to predict the level of disturbance that leads to population decline. Here, we present such a model for a medium-sized cetacean, the long-finned pilot whale (Globicephala melas). Disturbance is modeled as a yearly recurrent period of no resource feeding for the pilot whale female and her calf. Short periods of disturbance lead to the pre-weaned death of the first one or more calves of the young female. Higher disturbance levels also affect survival of calves produced later in the life of the female, in addition to degrading female survival. The level of disturbance that leads to a negative population growth rate strongly depends on the available resources in the environment. This has important repercussion for the timing of disturbance if resource availability fluctuates seasonally. The model predicts that pilot whales can tolerate on average three times longer periods of disturbance in seasons of high resource availability, compared to disturbance happening when resources are low. Although our model is specifically parameterized for pilot whales, it provides useful insights into the general consequences of nonlethal disturbance. If appropriate data on life history and energetics are available, it can be used to provide management advice for specific species or populations.","container-title":"Ecological Applications","DOI":"10.1002/eap.1903","ISSN":"1051-0761, 1939-5582","issue":"5","journalAbbreviation":"Ecol Appl","language":"en","source":"DOI.org (Crossref)","title":"Bio‐energetic modeling of medium‐sized cetaceans shows high sensitivity to disturbance in seasons of low resource supply","URL":"https://onlinelibrary.wiley.com/doi/abs/10.1002/eap.1903","volume":"29","author":[{"family":"Hin","given":"Vincent"},{"family":"Harwood","given":"John"},{"family":"De Roos","given":"André M."}],"accessed":{"date-parts":[["2020",5,6]]},"issued":{"date-parts":[["2019",7]]}}}],"schema":"https://github.com/citation-style-language/schema/raw/master/csl-citation.json"} </w:instrText>
      </w:r>
      <w:r w:rsidR="000F6918" w:rsidRPr="00EB4DBD">
        <w:rPr>
          <w:lang w:val="en-US"/>
        </w:rPr>
        <w:fldChar w:fldCharType="separate"/>
      </w:r>
      <w:r w:rsidR="00EB0B9D" w:rsidRPr="00EB0B9D">
        <w:rPr>
          <w:lang w:val="en-US"/>
        </w:rPr>
        <w:t>(Hin et al., 2021, 2019)</w:t>
      </w:r>
      <w:r w:rsidR="000F6918" w:rsidRPr="00EB4DBD">
        <w:rPr>
          <w:lang w:val="en-US"/>
        </w:rPr>
        <w:fldChar w:fldCharType="end"/>
      </w:r>
      <w:r w:rsidR="000F6918" w:rsidRPr="00EB4DBD">
        <w:rPr>
          <w:lang w:val="en-US"/>
        </w:rPr>
        <w:t xml:space="preserve"> </w:t>
      </w:r>
      <w:r w:rsidR="00A51FAE" w:rsidRPr="00EB4DBD">
        <w:rPr>
          <w:lang w:val="en-US"/>
        </w:rPr>
        <w:t xml:space="preserve">was </w:t>
      </w:r>
      <w:r w:rsidR="008036B1" w:rsidRPr="00EB4DBD">
        <w:rPr>
          <w:lang w:val="en-US"/>
        </w:rPr>
        <w:t>reparametrized</w:t>
      </w:r>
      <w:r w:rsidR="00A51FAE" w:rsidRPr="00EB4DBD">
        <w:rPr>
          <w:lang w:val="en-US"/>
        </w:rPr>
        <w:t xml:space="preserve"> for </w:t>
      </w:r>
      <w:r w:rsidR="00A51FAE" w:rsidRPr="00EB4DBD">
        <w:rPr>
          <w:i/>
          <w:iCs/>
          <w:lang w:val="en-US"/>
        </w:rPr>
        <w:t>Zc</w:t>
      </w:r>
      <w:r w:rsidR="00A51FAE" w:rsidRPr="00EB4DBD">
        <w:rPr>
          <w:lang w:val="en-US"/>
        </w:rPr>
        <w:t xml:space="preserve"> and </w:t>
      </w:r>
      <w:r w:rsidR="00A51FAE" w:rsidRPr="00EB4DBD">
        <w:rPr>
          <w:i/>
          <w:iCs/>
          <w:lang w:val="en-US"/>
        </w:rPr>
        <w:t>Md</w:t>
      </w:r>
      <w:r w:rsidR="005362A5" w:rsidRPr="00EB4DBD">
        <w:rPr>
          <w:lang w:val="en-US"/>
        </w:rPr>
        <w:t xml:space="preserve">. </w:t>
      </w:r>
      <w:r w:rsidR="00973686" w:rsidRPr="00EB4DBD">
        <w:rPr>
          <w:lang w:val="en-US"/>
        </w:rPr>
        <w:t>In this model, b</w:t>
      </w:r>
      <w:r w:rsidR="00F7253C" w:rsidRPr="00EB4DBD">
        <w:rPr>
          <w:lang w:val="en-US"/>
        </w:rPr>
        <w:t>eaked w</w:t>
      </w:r>
      <w:r w:rsidR="0015599A" w:rsidRPr="00EB4DBD">
        <w:rPr>
          <w:lang w:val="en-US"/>
        </w:rPr>
        <w:t xml:space="preserve">hale life history emerges </w:t>
      </w:r>
      <w:r w:rsidR="00806362" w:rsidRPr="00EB4DBD">
        <w:rPr>
          <w:lang w:val="en-US"/>
        </w:rPr>
        <w:t xml:space="preserve">from </w:t>
      </w:r>
      <w:r w:rsidR="00497DEF" w:rsidRPr="00EB4DBD">
        <w:rPr>
          <w:lang w:val="en-US"/>
        </w:rPr>
        <w:t>the rule</w:t>
      </w:r>
      <w:r w:rsidR="008914BF" w:rsidRPr="00EB4DBD">
        <w:rPr>
          <w:lang w:val="en-US"/>
        </w:rPr>
        <w:t>s</w:t>
      </w:r>
      <w:r w:rsidR="00497DEF" w:rsidRPr="00EB4DBD">
        <w:rPr>
          <w:lang w:val="en-US"/>
        </w:rPr>
        <w:t xml:space="preserve"> </w:t>
      </w:r>
      <w:r w:rsidR="008914BF" w:rsidRPr="00EB4DBD">
        <w:rPr>
          <w:lang w:val="en-US"/>
        </w:rPr>
        <w:t xml:space="preserve">that govern </w:t>
      </w:r>
      <w:r w:rsidR="00F0430A" w:rsidRPr="00EB4DBD">
        <w:rPr>
          <w:lang w:val="en-US"/>
        </w:rPr>
        <w:t xml:space="preserve">allocation </w:t>
      </w:r>
      <w:r w:rsidR="008914BF" w:rsidRPr="00EB4DBD">
        <w:rPr>
          <w:lang w:val="en-US"/>
        </w:rPr>
        <w:t xml:space="preserve">of </w:t>
      </w:r>
      <w:r w:rsidR="006847D4" w:rsidRPr="00EB4DBD">
        <w:rPr>
          <w:lang w:val="en-US"/>
        </w:rPr>
        <w:t xml:space="preserve">acquired </w:t>
      </w:r>
      <w:r w:rsidR="008914BF" w:rsidRPr="00EB4DBD">
        <w:rPr>
          <w:lang w:val="en-US"/>
        </w:rPr>
        <w:t xml:space="preserve">energy </w:t>
      </w:r>
      <w:r w:rsidR="006847D4" w:rsidRPr="00EB4DBD">
        <w:rPr>
          <w:lang w:val="en-US"/>
        </w:rPr>
        <w:t xml:space="preserve">from </w:t>
      </w:r>
      <w:r w:rsidR="00FB3AC0" w:rsidRPr="00EB4DBD">
        <w:rPr>
          <w:lang w:val="en-US"/>
        </w:rPr>
        <w:t xml:space="preserve">prey </w:t>
      </w:r>
      <w:r w:rsidR="006847D4" w:rsidRPr="00EB4DBD">
        <w:rPr>
          <w:lang w:val="en-US"/>
        </w:rPr>
        <w:t xml:space="preserve">feeding </w:t>
      </w:r>
      <w:r w:rsidR="00FB3AC0" w:rsidRPr="00EB4DBD">
        <w:rPr>
          <w:lang w:val="en-US"/>
        </w:rPr>
        <w:t xml:space="preserve">and milk suckling </w:t>
      </w:r>
      <w:r w:rsidR="004915FA" w:rsidRPr="00EB4DBD">
        <w:rPr>
          <w:lang w:val="en-US"/>
        </w:rPr>
        <w:t>(</w:t>
      </w:r>
      <w:r w:rsidR="00FB3AC0" w:rsidRPr="00EB4DBD">
        <w:rPr>
          <w:lang w:val="en-US"/>
        </w:rPr>
        <w:t xml:space="preserve">for calves </w:t>
      </w:r>
      <w:r w:rsidR="004915FA" w:rsidRPr="00EB4DBD">
        <w:rPr>
          <w:lang w:val="en-US"/>
        </w:rPr>
        <w:t xml:space="preserve">only) </w:t>
      </w:r>
      <w:r w:rsidR="00FB3AC0" w:rsidRPr="00EB4DBD">
        <w:rPr>
          <w:lang w:val="en-US"/>
        </w:rPr>
        <w:t>t</w:t>
      </w:r>
      <w:r w:rsidR="00F0430A" w:rsidRPr="00EB4DBD">
        <w:rPr>
          <w:lang w:val="en-US"/>
        </w:rPr>
        <w:t>o metabolic maintenance, growth in body size, gestation</w:t>
      </w:r>
      <w:r w:rsidR="00176AF9" w:rsidRPr="00EB4DBD">
        <w:rPr>
          <w:lang w:val="en-US"/>
        </w:rPr>
        <w:t xml:space="preserve"> (pregnant females)</w:t>
      </w:r>
      <w:r w:rsidR="00F0430A" w:rsidRPr="00EB4DBD">
        <w:rPr>
          <w:lang w:val="en-US"/>
        </w:rPr>
        <w:t xml:space="preserve"> and lactation</w:t>
      </w:r>
      <w:r w:rsidR="00176AF9" w:rsidRPr="00EB4DBD">
        <w:rPr>
          <w:lang w:val="en-US"/>
        </w:rPr>
        <w:t xml:space="preserve"> (females with calves)</w:t>
      </w:r>
      <w:r w:rsidR="00F0430A" w:rsidRPr="00EB4DBD">
        <w:rPr>
          <w:lang w:val="en-US"/>
        </w:rPr>
        <w:t>.</w:t>
      </w:r>
      <w:r w:rsidR="00FB3AC0" w:rsidRPr="00EB4DBD">
        <w:rPr>
          <w:lang w:val="en-US"/>
        </w:rPr>
        <w:t xml:space="preserve"> </w:t>
      </w:r>
    </w:p>
    <w:p w14:paraId="1929A934" w14:textId="036AFE6C" w:rsidR="005D2A78" w:rsidRPr="00EB4DBD" w:rsidRDefault="00242016" w:rsidP="00A81F39">
      <w:pPr>
        <w:rPr>
          <w:lang w:val="en-US"/>
        </w:rPr>
      </w:pPr>
      <w:r w:rsidRPr="00EB4DBD">
        <w:rPr>
          <w:lang w:val="en-US"/>
        </w:rPr>
        <w:t>We consider a</w:t>
      </w:r>
      <w:r w:rsidR="000D4209" w:rsidRPr="00EB4DBD">
        <w:rPr>
          <w:lang w:val="en-US"/>
        </w:rPr>
        <w:t xml:space="preserve"> single, self-replenishing prey base across all areas </w:t>
      </w:r>
      <w:r w:rsidR="00414A21" w:rsidRPr="00EB4DBD">
        <w:rPr>
          <w:lang w:val="en-US"/>
        </w:rPr>
        <w:t xml:space="preserve">in each </w:t>
      </w:r>
      <w:r w:rsidR="000D4209" w:rsidRPr="00EB4DBD">
        <w:rPr>
          <w:lang w:val="en-US"/>
        </w:rPr>
        <w:t xml:space="preserve">location (SCORE </w:t>
      </w:r>
      <w:r w:rsidR="00414A21" w:rsidRPr="00EB4DBD">
        <w:rPr>
          <w:lang w:val="en-US"/>
        </w:rPr>
        <w:t xml:space="preserve">and </w:t>
      </w:r>
      <w:r w:rsidR="000D4209" w:rsidRPr="00EB4DBD">
        <w:rPr>
          <w:lang w:val="en-US"/>
        </w:rPr>
        <w:t xml:space="preserve">AUTEC) </w:t>
      </w:r>
      <w:r w:rsidR="00E434BA" w:rsidRPr="00EB4DBD">
        <w:rPr>
          <w:lang w:val="en-US"/>
        </w:rPr>
        <w:t>from which whales feed. A</w:t>
      </w:r>
      <w:r w:rsidR="001473CA" w:rsidRPr="00EB4DBD">
        <w:rPr>
          <w:lang w:val="en-US"/>
        </w:rPr>
        <w:t>rea-specific difference</w:t>
      </w:r>
      <w:r w:rsidR="00A01FEB" w:rsidRPr="00EB4DBD">
        <w:rPr>
          <w:lang w:val="en-US"/>
        </w:rPr>
        <w:t>s</w:t>
      </w:r>
      <w:r w:rsidR="001473CA" w:rsidRPr="00EB4DBD">
        <w:rPr>
          <w:lang w:val="en-US"/>
        </w:rPr>
        <w:t xml:space="preserve"> in habitat quality are reflected in the catchability</w:t>
      </w:r>
      <w:r w:rsidR="00577E04" w:rsidRPr="00EB4DBD">
        <w:rPr>
          <w:lang w:val="en-US"/>
        </w:rPr>
        <w:t xml:space="preserve"> </w:t>
      </w:r>
      <w:r w:rsidR="00414A21" w:rsidRPr="00EB4DBD">
        <w:rPr>
          <w:lang w:val="en-US"/>
        </w:rPr>
        <w:t xml:space="preserve">of prey </w:t>
      </w:r>
      <w:r w:rsidR="004810BF" w:rsidRPr="00EB4DBD">
        <w:rPr>
          <w:lang w:val="en-US"/>
        </w:rPr>
        <w:t>(</w:t>
      </w:r>
      <w:r w:rsidR="00C00706" w:rsidRPr="00EB4DBD">
        <w:rPr>
          <w:lang w:val="en-US"/>
        </w:rPr>
        <w:t xml:space="preserve">parameterized </w:t>
      </w:r>
      <w:r w:rsidR="005F105A" w:rsidRPr="00EB4DBD">
        <w:rPr>
          <w:lang w:val="en-US"/>
        </w:rPr>
        <w:t>as</w:t>
      </w:r>
      <w:r w:rsidR="00E31918" w:rsidRPr="00EB4DBD">
        <w:rPr>
          <w:lang w:val="en-US"/>
        </w:rPr>
        <w:t xml:space="preserve"> prey</w:t>
      </w:r>
      <w:r w:rsidR="005F105A" w:rsidRPr="00EB4DBD">
        <w:rPr>
          <w:lang w:val="en-US"/>
        </w:rPr>
        <w:t xml:space="preserve"> </w:t>
      </w:r>
      <w:r w:rsidR="00577E04" w:rsidRPr="00EB4DBD">
        <w:rPr>
          <w:lang w:val="en-US"/>
        </w:rPr>
        <w:t>encounter rate</w:t>
      </w:r>
      <w:r w:rsidR="004810BF" w:rsidRPr="00EB4DBD">
        <w:rPr>
          <w:lang w:val="en-US"/>
        </w:rPr>
        <w:t>)</w:t>
      </w:r>
      <w:r w:rsidR="001473CA" w:rsidRPr="00EB4DBD">
        <w:rPr>
          <w:lang w:val="en-US"/>
        </w:rPr>
        <w:t xml:space="preserve">. </w:t>
      </w:r>
      <w:r w:rsidR="00785E20" w:rsidRPr="00EB4DBD">
        <w:rPr>
          <w:lang w:val="en-US"/>
        </w:rPr>
        <w:t xml:space="preserve">Consequently, foraging whales deplete prey across </w:t>
      </w:r>
      <w:r w:rsidR="003E5A63" w:rsidRPr="00EB4DBD">
        <w:rPr>
          <w:lang w:val="en-US"/>
        </w:rPr>
        <w:t>all spatial units</w:t>
      </w:r>
      <w:r w:rsidR="00395ADD" w:rsidRPr="00EB4DBD">
        <w:rPr>
          <w:lang w:val="en-US"/>
        </w:rPr>
        <w:t xml:space="preserve">, although </w:t>
      </w:r>
      <w:r w:rsidR="006C0C44" w:rsidRPr="00EB4DBD">
        <w:rPr>
          <w:lang w:val="en-US"/>
        </w:rPr>
        <w:t xml:space="preserve">the </w:t>
      </w:r>
      <w:r w:rsidR="00FE4F80" w:rsidRPr="00EB4DBD">
        <w:rPr>
          <w:lang w:val="en-US"/>
        </w:rPr>
        <w:t xml:space="preserve">per capita </w:t>
      </w:r>
      <w:r w:rsidR="006C0C44" w:rsidRPr="00EB4DBD">
        <w:rPr>
          <w:lang w:val="en-US"/>
        </w:rPr>
        <w:t xml:space="preserve">contribution to </w:t>
      </w:r>
      <w:r w:rsidR="00FE4F80" w:rsidRPr="00EB4DBD">
        <w:rPr>
          <w:lang w:val="en-US"/>
        </w:rPr>
        <w:t xml:space="preserve">the </w:t>
      </w:r>
      <w:r w:rsidR="006C0C44" w:rsidRPr="00EB4DBD">
        <w:rPr>
          <w:lang w:val="en-US"/>
        </w:rPr>
        <w:t xml:space="preserve">prey depletion </w:t>
      </w:r>
      <w:r w:rsidR="00FE4F80" w:rsidRPr="00EB4DBD">
        <w:rPr>
          <w:lang w:val="en-US"/>
        </w:rPr>
        <w:t xml:space="preserve">rate </w:t>
      </w:r>
      <w:r w:rsidR="006C0C44" w:rsidRPr="00EB4DBD">
        <w:rPr>
          <w:lang w:val="en-US"/>
        </w:rPr>
        <w:t>is</w:t>
      </w:r>
      <w:r w:rsidR="00E96289" w:rsidRPr="00EB4DBD">
        <w:rPr>
          <w:lang w:val="en-US"/>
        </w:rPr>
        <w:t xml:space="preserve"> larger </w:t>
      </w:r>
      <w:r w:rsidR="00E64E34" w:rsidRPr="00EB4DBD">
        <w:rPr>
          <w:lang w:val="en-US"/>
        </w:rPr>
        <w:t xml:space="preserve">in </w:t>
      </w:r>
      <w:r w:rsidR="00395ADD" w:rsidRPr="00EB4DBD">
        <w:rPr>
          <w:lang w:val="en-US"/>
        </w:rPr>
        <w:t xml:space="preserve">high-quality areas. </w:t>
      </w:r>
      <w:r w:rsidR="005D2A78" w:rsidRPr="00EB4DBD">
        <w:rPr>
          <w:lang w:val="en-US"/>
        </w:rPr>
        <w:t>Top-down p</w:t>
      </w:r>
      <w:r w:rsidR="00E31EE1" w:rsidRPr="00EB4DBD">
        <w:rPr>
          <w:lang w:val="en-US"/>
        </w:rPr>
        <w:t xml:space="preserve">rey depletion </w:t>
      </w:r>
      <w:r w:rsidR="00975788" w:rsidRPr="00EB4DBD">
        <w:rPr>
          <w:lang w:val="en-US"/>
        </w:rPr>
        <w:t xml:space="preserve">by the whale population suppresses </w:t>
      </w:r>
      <w:r w:rsidR="00436BAE" w:rsidRPr="00EB4DBD">
        <w:rPr>
          <w:lang w:val="en-US"/>
        </w:rPr>
        <w:t xml:space="preserve">whale </w:t>
      </w:r>
      <w:r w:rsidR="003A4A00" w:rsidRPr="00EB4DBD">
        <w:rPr>
          <w:lang w:val="en-US"/>
        </w:rPr>
        <w:t>vital rates</w:t>
      </w:r>
      <w:r w:rsidR="001702E4" w:rsidRPr="00EB4DBD">
        <w:rPr>
          <w:lang w:val="en-US"/>
        </w:rPr>
        <w:t xml:space="preserve"> through the energy</w:t>
      </w:r>
      <w:r w:rsidR="00F01793">
        <w:rPr>
          <w:lang w:val="en-US"/>
        </w:rPr>
        <w:t xml:space="preserve"> </w:t>
      </w:r>
      <w:r w:rsidR="001702E4" w:rsidRPr="00EB4DBD">
        <w:rPr>
          <w:lang w:val="en-US"/>
        </w:rPr>
        <w:t>budget model</w:t>
      </w:r>
      <w:r w:rsidR="00AF408B">
        <w:rPr>
          <w:lang w:val="en-US"/>
        </w:rPr>
        <w:t xml:space="preserve"> </w:t>
      </w:r>
      <w:r w:rsidR="00AF408B">
        <w:rPr>
          <w:lang w:val="en-US"/>
        </w:rPr>
        <w:fldChar w:fldCharType="begin"/>
      </w:r>
      <w:r w:rsidR="00EB0B9D">
        <w:rPr>
          <w:lang w:val="en-US"/>
        </w:rPr>
        <w:instrText xml:space="preserve"> ADDIN ZOTERO_ITEM CSL_CITATION {"citationID":"a1c11jksl3g","properties":{"formattedCitation":"(Hin et al., 2021)","plainCitation":"(Hin et al., 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Rodrigues"}],"issued":{"date-parts":[["2021",6,3]]}}}],"schema":"https://github.com/citation-style-language/schema/raw/master/csl-citation.json"} </w:instrText>
      </w:r>
      <w:r w:rsidR="00AF408B">
        <w:rPr>
          <w:lang w:val="en-US"/>
        </w:rPr>
        <w:fldChar w:fldCharType="separate"/>
      </w:r>
      <w:r w:rsidR="00EB0B9D" w:rsidRPr="00EB0B9D">
        <w:rPr>
          <w:lang w:val="en-US"/>
        </w:rPr>
        <w:t>(Hin et al., 2021)</w:t>
      </w:r>
      <w:r w:rsidR="00AF408B">
        <w:rPr>
          <w:lang w:val="en-US"/>
        </w:rPr>
        <w:fldChar w:fldCharType="end"/>
      </w:r>
      <w:r w:rsidR="00975788" w:rsidRPr="00EB4DBD">
        <w:rPr>
          <w:lang w:val="en-US"/>
        </w:rPr>
        <w:t>. Th</w:t>
      </w:r>
      <w:r w:rsidR="000D16B7" w:rsidRPr="00EB4DBD">
        <w:rPr>
          <w:lang w:val="en-US"/>
        </w:rPr>
        <w:t>is</w:t>
      </w:r>
      <w:r w:rsidR="00975788" w:rsidRPr="00EB4DBD">
        <w:rPr>
          <w:lang w:val="en-US"/>
        </w:rPr>
        <w:t xml:space="preserve"> leads to negative density-dependent population growth</w:t>
      </w:r>
      <w:r w:rsidR="000D16B7" w:rsidRPr="00EB4DBD">
        <w:rPr>
          <w:lang w:val="en-US"/>
        </w:rPr>
        <w:t xml:space="preserve"> as an emerging property of the model, </w:t>
      </w:r>
      <w:r w:rsidR="00975788" w:rsidRPr="00EB4DBD">
        <w:rPr>
          <w:lang w:val="en-US"/>
        </w:rPr>
        <w:t>opposed to</w:t>
      </w:r>
      <w:r w:rsidR="000D16B7" w:rsidRPr="00EB4DBD">
        <w:rPr>
          <w:lang w:val="en-US"/>
        </w:rPr>
        <w:t xml:space="preserve"> forms of density dependence</w:t>
      </w:r>
      <w:r w:rsidR="00975788" w:rsidRPr="00EB4DBD">
        <w:rPr>
          <w:lang w:val="en-US"/>
        </w:rPr>
        <w:t xml:space="preserve"> </w:t>
      </w:r>
      <w:r w:rsidR="00BC1342" w:rsidRPr="00EB4DBD">
        <w:rPr>
          <w:lang w:val="en-US"/>
        </w:rPr>
        <w:t xml:space="preserve">that are implemented </w:t>
      </w:r>
      <w:r w:rsidR="000D16B7" w:rsidRPr="00EB4DBD">
        <w:rPr>
          <w:lang w:val="en-US"/>
        </w:rPr>
        <w:t xml:space="preserve">as a </w:t>
      </w:r>
      <w:r w:rsidR="00975788" w:rsidRPr="00EB4DBD">
        <w:rPr>
          <w:lang w:val="en-US"/>
        </w:rPr>
        <w:t>direct effect of whale density on reproduction or survival</w:t>
      </w:r>
      <w:r w:rsidR="00D017D2" w:rsidRPr="00EB4DBD">
        <w:rPr>
          <w:lang w:val="en-US"/>
        </w:rPr>
        <w:t xml:space="preserve"> </w:t>
      </w:r>
      <w:r w:rsidR="00D017D2" w:rsidRPr="00EB4DBD">
        <w:rPr>
          <w:lang w:val="en-US"/>
        </w:rPr>
        <w:fldChar w:fldCharType="begin"/>
      </w:r>
      <w:r w:rsidR="00641F77">
        <w:rPr>
          <w:lang w:val="en-US"/>
        </w:rPr>
        <w:instrText xml:space="preserve"> ADDIN ZOTERO_ITEM CSL_CITATION {"citationID":"kZ1pP3QA","properties":{"formattedCitation":"(Taylor and Demaster, 1993)","plainCitation":"(Taylor and Demaster, 1993)","noteIndex":0},"citationItems":[{"id":2011,"uris":["http://zotero.org/users/local/6qJKLD2C/items/AIRNZ7N4"],"uri":["http://zotero.org/users/local/6qJKLD2C/items/AIRNZ7N4"],"itemData":{"id":2011,"type":"article-journal","abstract":"Ranges of the ratio of maximum net productivity level (MNPL) to carrying capacity ( K ) are explored in general models for pinnipeds and odontocetes. MNPL/K is used in management of marine mammals but no empirical evidence exists to limit the range of values expected. Density dependent changes in agespecific birth and death rates have been used to infer MNPL/K. Non-linearities in these rates do not translate directly to population growth curves. The simple models demonstrate: (1) density dependence is likely to involve more than a single parameter (such as binh rate), (2) MNPL/K can be greatly reduced from that inferred from one strongly non-linear parameter when changes in other parameters are linear, (3) ranges of MNPL/K depend on biological limits on ranges of fecundity and survival rates, and (4)the magnitude and sign of bias incurred by inferring MNPL/K from functional forms of single parameters cannot be determined. Given current empirical evidence the range of MNPL/K for marine mammals as a group is large. Although MNPL/K should not be inferred from single parameter non-linearities, distributions of MNPL/K values can be generated through models which account for single species ranges for birth and death rates and maximum population growth rate.","container-title":"Marine Mammal Science","DOI":"10.1111/j.1748-7692.1993.tb00469.x","ISSN":"0824-0469, 1748-7692","issue":"4","journalAbbreviation":"Mar Mamm Sci","language":"en","page":"360-371","source":"DOI.org (Crossref)","title":"Implications of non-linear density dependence","volume":"9","author":[{"family":"Taylor","given":"Barbara L."},{"family":"Demaster","given":"Douglas P."}],"issued":{"date-parts":[["1993",10]]}}}],"schema":"https://github.com/citation-style-language/schema/raw/master/csl-citation.json"} </w:instrText>
      </w:r>
      <w:r w:rsidR="00D017D2" w:rsidRPr="00EB4DBD">
        <w:rPr>
          <w:lang w:val="en-US"/>
        </w:rPr>
        <w:fldChar w:fldCharType="separate"/>
      </w:r>
      <w:r w:rsidR="00D017D2" w:rsidRPr="00EB4DBD">
        <w:rPr>
          <w:noProof/>
          <w:lang w:val="en-US"/>
        </w:rPr>
        <w:t>(Taylor and Demaster, 1993)</w:t>
      </w:r>
      <w:r w:rsidR="00D017D2" w:rsidRPr="00EB4DBD">
        <w:rPr>
          <w:lang w:val="en-US"/>
        </w:rPr>
        <w:fldChar w:fldCharType="end"/>
      </w:r>
      <w:r w:rsidR="00975788" w:rsidRPr="00EB4DBD">
        <w:rPr>
          <w:lang w:val="en-US"/>
        </w:rPr>
        <w:t>.</w:t>
      </w:r>
      <w:r w:rsidR="005D2A78" w:rsidRPr="00EB4DBD">
        <w:rPr>
          <w:lang w:val="en-US"/>
        </w:rPr>
        <w:t xml:space="preserve"> Because of the predator–prey coupling, an increase in overall prey productivity will increase </w:t>
      </w:r>
      <w:r w:rsidR="00906CB3" w:rsidRPr="00EB4DBD">
        <w:rPr>
          <w:lang w:val="en-US"/>
        </w:rPr>
        <w:t xml:space="preserve">modeled </w:t>
      </w:r>
      <w:r w:rsidR="005D2A78" w:rsidRPr="00EB4DBD">
        <w:rPr>
          <w:lang w:val="en-US"/>
        </w:rPr>
        <w:t>whale population density, as opposed to prey density, which is top-</w:t>
      </w:r>
      <w:r w:rsidR="00906CB3" w:rsidRPr="00EB4DBD">
        <w:rPr>
          <w:lang w:val="en-US"/>
        </w:rPr>
        <w:t xml:space="preserve">down controlled. </w:t>
      </w:r>
      <w:r w:rsidR="00D44D4F" w:rsidRPr="00EB4DBD">
        <w:rPr>
          <w:lang w:val="en-US"/>
        </w:rPr>
        <w:t>We selected prey productivity values that resulted</w:t>
      </w:r>
      <w:r w:rsidR="005B3E79" w:rsidRPr="00EB4DBD">
        <w:rPr>
          <w:lang w:val="en-US"/>
        </w:rPr>
        <w:t xml:space="preserve"> </w:t>
      </w:r>
      <w:r w:rsidR="002C7CFA" w:rsidRPr="00EB4DBD">
        <w:rPr>
          <w:lang w:val="en-US"/>
        </w:rPr>
        <w:t xml:space="preserve">in undisturbed </w:t>
      </w:r>
      <w:r w:rsidR="00406D5C" w:rsidRPr="00EB4DBD">
        <w:rPr>
          <w:lang w:val="en-US"/>
        </w:rPr>
        <w:t>whale</w:t>
      </w:r>
      <w:r w:rsidR="00D44D4F" w:rsidRPr="00EB4DBD">
        <w:rPr>
          <w:lang w:val="en-US"/>
        </w:rPr>
        <w:t xml:space="preserve"> population densities </w:t>
      </w:r>
      <w:r w:rsidR="00276C51" w:rsidRPr="00EB4DBD">
        <w:rPr>
          <w:lang w:val="en-US"/>
        </w:rPr>
        <w:t xml:space="preserve">at stationary state </w:t>
      </w:r>
      <w:r w:rsidR="00D44D4F" w:rsidRPr="00EB4DBD">
        <w:rPr>
          <w:lang w:val="en-US"/>
        </w:rPr>
        <w:t>that were close</w:t>
      </w:r>
      <w:r w:rsidR="00406D5C" w:rsidRPr="00EB4DBD">
        <w:rPr>
          <w:lang w:val="en-US"/>
        </w:rPr>
        <w:t xml:space="preserve"> to</w:t>
      </w:r>
      <w:r w:rsidR="00D44D4F" w:rsidRPr="00EB4DBD">
        <w:rPr>
          <w:lang w:val="en-US"/>
        </w:rPr>
        <w:t>, or slightly higher</w:t>
      </w:r>
      <w:r w:rsidR="00406D5C" w:rsidRPr="00EB4DBD">
        <w:rPr>
          <w:lang w:val="en-US"/>
        </w:rPr>
        <w:t xml:space="preserve"> than</w:t>
      </w:r>
      <w:r w:rsidR="00D44D4F" w:rsidRPr="00EB4DBD">
        <w:rPr>
          <w:lang w:val="en-US"/>
        </w:rPr>
        <w:t xml:space="preserve">, those estimated for </w:t>
      </w:r>
      <w:r w:rsidR="00D44D4F" w:rsidRPr="00EB4DBD">
        <w:rPr>
          <w:i/>
          <w:iCs/>
          <w:lang w:val="en-US"/>
        </w:rPr>
        <w:t>Zc</w:t>
      </w:r>
      <w:r w:rsidR="00D44D4F" w:rsidRPr="00EB4DBD">
        <w:rPr>
          <w:lang w:val="en-US"/>
        </w:rPr>
        <w:t xml:space="preserve"> at SCORE (</w:t>
      </w:r>
      <w:r w:rsidR="00015A33" w:rsidRPr="00EB4DBD">
        <w:rPr>
          <w:lang w:val="en-US"/>
        </w:rPr>
        <w:t xml:space="preserve">+/- </w:t>
      </w:r>
      <w:r w:rsidR="00D44D4F" w:rsidRPr="00EB4DBD">
        <w:rPr>
          <w:lang w:val="en-US"/>
        </w:rPr>
        <w:t xml:space="preserve">100 individuals) and </w:t>
      </w:r>
      <w:r w:rsidR="00D44D4F" w:rsidRPr="00EB4DBD">
        <w:rPr>
          <w:i/>
          <w:iCs/>
          <w:lang w:val="en-US"/>
        </w:rPr>
        <w:t>Md</w:t>
      </w:r>
      <w:r w:rsidR="00D44D4F" w:rsidRPr="00EB4DBD">
        <w:rPr>
          <w:lang w:val="en-US"/>
        </w:rPr>
        <w:t xml:space="preserve"> at AUTEC (</w:t>
      </w:r>
      <w:r w:rsidR="00015A33" w:rsidRPr="00EB4DBD">
        <w:rPr>
          <w:lang w:val="en-US"/>
        </w:rPr>
        <w:t xml:space="preserve">+/- </w:t>
      </w:r>
      <w:r w:rsidR="00D44D4F" w:rsidRPr="00EB4DBD">
        <w:rPr>
          <w:lang w:val="en-US"/>
        </w:rPr>
        <w:t xml:space="preserve">40 individuals) </w:t>
      </w:r>
      <w:r w:rsidR="00D44D4F" w:rsidRPr="00EB4DBD">
        <w:rPr>
          <w:lang w:val="en-US"/>
        </w:rPr>
        <w:fldChar w:fldCharType="begin"/>
      </w:r>
      <w:r w:rsidR="00641F77">
        <w:rPr>
          <w:lang w:val="en-US"/>
        </w:rPr>
        <w:instrText xml:space="preserve"> ADDIN ZOTERO_ITEM CSL_CITATION {"citationID":"aovb9l1f1d","properties":{"formattedCitation":"(Claridge, 2013; Curtis et al., 2020; Hooker et al., 2019)","plainCitation":"(Claridge, 2013; Curtis et al., 2020; Hooker et al., 2019)","noteIndex":0},"citationItems":[{"id":1806,"uris":["http://zotero.org/users/local/6qJKLD2C/items/GCE98GL2"],"uri":["http://zotero.org/users/local/6qJKLD2C/items/GCE98GL2"],"itemData":{"id":1806,"type":"thesis","event-place":"St.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E"}],"issued":{"date-parts":[["2013"]]}}},{"id":2140,"uris":["http://zotero.org/users/local/6qJKLD2C/items/MB4B9EKD"],"uri":["http://zotero.org/users/local/6qJKLD2C/items/MB4B9EKD"],"itemData":{"id":2140,"type":"article-journal","container-title":"Marine Mammal Science","DOI":"10.1111/mms.12747","ISSN":"0824-0469, 1748-7692","journalAbbreviation":"Mar Mamm Sci","language":"en","page":"1-21","source":"DOI.org (Crossref)","title":"Abundance, survival, and annual rate of change of Cuvier's beaked whales (Ziphius cavirostris) on a Navy sonar range","title-short":"Abundance, survival, and annual rate of change of Cuvier's beaked whales ( &lt;span style=\"font-variant","author":[{"family":"Curtis","given":"K. Alexandra"},{"family":"Falcone","given":"Erin A."},{"family":"Schorr","given":"Gregory S."},{"family":"Moore","given":"Jeffrey E."},{"family":"Moretti","given":"David J."},{"family":"Barlow","given":"Jay"},{"family":"Keene","given":"Erin"}],"issued":{"date-parts":[["2020",9,22]]}}},{"id":1657,"uris":["http://zotero.org/users/local/6qJKLD2C/items/ANU75ELI"],"uri":["http://zotero.org/users/local/6qJKLD2C/items/ANU75ELI"],"itemData":{"id":1657,"type":"article-journal","container-title":"Frontiers in Marine Science","DOI":"10.3389/fmars.2018.00514","ISSN":"2296-7745","journalAbbreviation":"Front. Mar. Sci.","language":"en","page":"514","source":"DOI.org (Crossref)","title":"Future Directions in Research on Beaked Whales","volume":"5","author":[{"family":"Hooker","given":"Sascha K."},{"family":"De Soto","given":"Natacha Aguilar"},{"family":"Baird","given":"Robin W."},{"family":"Carroll","given":"Emma L."},{"family":"Claridge","given":"Diane"},{"family":"Feyrer","given":"Laura"},{"family":"Miller","given":"Patrick J. O."},{"family":"Onoufriou","given":"Aubrie"},{"family":"Schorr","given":"Greg"},{"family":"Siegal","given":"Eilidh"},{"family":"Whitehead","given":"Hal"}],"issued":{"date-parts":[["2019",1,25]]}}}],"schema":"https://github.com/citation-style-language/schema/raw/master/csl-citation.json"} </w:instrText>
      </w:r>
      <w:r w:rsidR="00D44D4F" w:rsidRPr="00EB4DBD">
        <w:rPr>
          <w:lang w:val="en-US"/>
        </w:rPr>
        <w:fldChar w:fldCharType="separate"/>
      </w:r>
      <w:r w:rsidR="00D733ED" w:rsidRPr="00EB4DBD">
        <w:rPr>
          <w:lang w:val="en-US"/>
        </w:rPr>
        <w:t>(Claridge, 2013; Curtis et al., 2020; Hooker et al., 2019)</w:t>
      </w:r>
      <w:r w:rsidR="00D44D4F" w:rsidRPr="00EB4DBD">
        <w:rPr>
          <w:lang w:val="en-US"/>
        </w:rPr>
        <w:fldChar w:fldCharType="end"/>
      </w:r>
      <w:r w:rsidR="00D44D4F" w:rsidRPr="00EB4DBD">
        <w:rPr>
          <w:lang w:val="en-US"/>
        </w:rPr>
        <w:t xml:space="preserve">. </w:t>
      </w:r>
    </w:p>
    <w:p w14:paraId="6224313B" w14:textId="0B13213A" w:rsidR="00CB591B" w:rsidRPr="00EB4DBD" w:rsidRDefault="00CB591B" w:rsidP="00A81F39">
      <w:pPr>
        <w:rPr>
          <w:lang w:val="en-US"/>
        </w:rPr>
      </w:pPr>
    </w:p>
    <w:p w14:paraId="77EE6883" w14:textId="505A5C30" w:rsidR="00CB591B" w:rsidRPr="00EB4DBD" w:rsidRDefault="00CB591B" w:rsidP="00A81F39">
      <w:pPr>
        <w:pStyle w:val="Heading2"/>
        <w:rPr>
          <w:lang w:val="en-US"/>
        </w:rPr>
      </w:pPr>
      <w:r w:rsidRPr="00EB4DBD">
        <w:rPr>
          <w:lang w:val="en-US"/>
        </w:rPr>
        <w:t>Navy ranges</w:t>
      </w:r>
    </w:p>
    <w:p w14:paraId="2DF6B1DC" w14:textId="4F883201" w:rsidR="007A77C6" w:rsidRPr="00EB4DBD" w:rsidRDefault="00CB591B" w:rsidP="00A81F39">
      <w:pPr>
        <w:pStyle w:val="Firstparagraph"/>
        <w:rPr>
          <w:lang w:val="en-US"/>
        </w:rPr>
      </w:pPr>
      <w:r w:rsidRPr="00EB4DBD">
        <w:rPr>
          <w:lang w:val="en-US"/>
        </w:rPr>
        <w:t xml:space="preserve">The </w:t>
      </w:r>
      <w:r w:rsidR="00E61EA6" w:rsidRPr="00EB4DBD">
        <w:rPr>
          <w:lang w:val="en-US"/>
        </w:rPr>
        <w:t xml:space="preserve">SCORE range </w:t>
      </w:r>
      <w:r w:rsidR="00323A21" w:rsidRPr="00EB4DBD">
        <w:rPr>
          <w:lang w:val="en-US"/>
        </w:rPr>
        <w:t>is</w:t>
      </w:r>
      <w:r w:rsidR="006C1AA5" w:rsidRPr="00EB4DBD">
        <w:rPr>
          <w:lang w:val="en-US"/>
        </w:rPr>
        <w:t xml:space="preserve"> located off the coast of California, west of St Clement</w:t>
      </w:r>
      <w:r w:rsidR="005F105A" w:rsidRPr="00EB4DBD">
        <w:rPr>
          <w:lang w:val="en-US"/>
        </w:rPr>
        <w:t>e</w:t>
      </w:r>
      <w:r w:rsidR="006C1AA5" w:rsidRPr="00EB4DBD">
        <w:rPr>
          <w:lang w:val="en-US"/>
        </w:rPr>
        <w:t xml:space="preserve"> Island</w:t>
      </w:r>
      <w:r w:rsidR="00DC7627" w:rsidRPr="00EB4DBD">
        <w:rPr>
          <w:lang w:val="en-US"/>
        </w:rPr>
        <w:t>,</w:t>
      </w:r>
      <w:r w:rsidR="00323A21" w:rsidRPr="00EB4DBD">
        <w:rPr>
          <w:lang w:val="en-US"/>
        </w:rPr>
        <w:t xml:space="preserve"> </w:t>
      </w:r>
      <w:r w:rsidR="00AF14D0" w:rsidRPr="00EB4DBD">
        <w:rPr>
          <w:lang w:val="en-US"/>
        </w:rPr>
        <w:t xml:space="preserve">and </w:t>
      </w:r>
      <w:r w:rsidR="006C1AA5" w:rsidRPr="00EB4DBD">
        <w:rPr>
          <w:lang w:val="en-US"/>
        </w:rPr>
        <w:t xml:space="preserve">is </w:t>
      </w:r>
      <w:r w:rsidR="00323A21" w:rsidRPr="00EB4DBD">
        <w:rPr>
          <w:lang w:val="en-US"/>
        </w:rPr>
        <w:t xml:space="preserve">part of the broader </w:t>
      </w:r>
      <w:r w:rsidR="0022116A" w:rsidRPr="00EB4DBD">
        <w:rPr>
          <w:lang w:val="en-US"/>
        </w:rPr>
        <w:t xml:space="preserve">United States military’s </w:t>
      </w:r>
      <w:r w:rsidR="00323A21" w:rsidRPr="00EB4DBD">
        <w:rPr>
          <w:lang w:val="en-US"/>
        </w:rPr>
        <w:t>Southern California Range Complex (SOCAL)</w:t>
      </w:r>
      <w:r w:rsidR="0022116A" w:rsidRPr="00EB4DBD">
        <w:rPr>
          <w:lang w:val="en-US"/>
        </w:rPr>
        <w:t xml:space="preserve"> </w:t>
      </w:r>
      <w:r w:rsidR="00C917C0" w:rsidRPr="00EB4DBD">
        <w:rPr>
          <w:lang w:val="en-US"/>
        </w:rPr>
        <w:fldChar w:fldCharType="begin"/>
      </w:r>
      <w:r w:rsidR="00567071" w:rsidRPr="00EB4DBD">
        <w:rPr>
          <w:lang w:val="en-US"/>
        </w:rPr>
        <w:instrText xml:space="preserve"> ADDIN ZOTERO_ITEM CSL_CITATION {"citationID":"8FYIxOpm","properties":{"formattedCitation":"(DiMarzio et al., 2021; Falcone et al., 2017)","plainCitation":"(DiMarzio et al., 2021; Falcone et al., 2017)","noteIndex":0},"citationItems":[{"id":2276,"uris":["http://zotero.org/users/local/6qJKLD2C/items/S33GTBVF"],"uri":["http://zotero.org/users/local/6qJKLD2C/items/S33GTBVF"],"itemData":{"id":2276,"type":"report","note":"Prepared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C917C0" w:rsidRPr="00EB4DBD">
        <w:rPr>
          <w:lang w:val="en-US"/>
        </w:rPr>
        <w:fldChar w:fldCharType="separate"/>
      </w:r>
      <w:r w:rsidR="00567071" w:rsidRPr="00EB4DBD">
        <w:rPr>
          <w:noProof/>
          <w:lang w:val="en-US"/>
        </w:rPr>
        <w:t>(DiMarzio et al., 2021; Falcone et al., 2017)</w:t>
      </w:r>
      <w:r w:rsidR="00C917C0" w:rsidRPr="00EB4DBD">
        <w:rPr>
          <w:lang w:val="en-US"/>
        </w:rPr>
        <w:fldChar w:fldCharType="end"/>
      </w:r>
      <w:r w:rsidR="00323A21" w:rsidRPr="00EB4DBD">
        <w:rPr>
          <w:lang w:val="en-US"/>
        </w:rPr>
        <w:t xml:space="preserve">. </w:t>
      </w:r>
      <w:r w:rsidR="00E675B0" w:rsidRPr="00EB4DBD">
        <w:rPr>
          <w:lang w:val="en-US"/>
        </w:rPr>
        <w:t>The range is</w:t>
      </w:r>
      <w:r w:rsidR="00C766BB" w:rsidRPr="00EB4DBD">
        <w:rPr>
          <w:lang w:val="en-US"/>
        </w:rPr>
        <w:t xml:space="preserve"> approximately </w:t>
      </w:r>
      <w:r w:rsidR="00243967" w:rsidRPr="00EB4DBD">
        <w:rPr>
          <w:lang w:val="en-US"/>
        </w:rPr>
        <w:t>1</w:t>
      </w:r>
      <w:r w:rsidR="004A2ED4">
        <w:rPr>
          <w:lang w:val="en-US"/>
        </w:rPr>
        <w:t>,</w:t>
      </w:r>
      <w:r w:rsidR="00243967" w:rsidRPr="00EB4DBD">
        <w:rPr>
          <w:lang w:val="en-US"/>
        </w:rPr>
        <w:t>800</w:t>
      </w:r>
      <w:r w:rsidR="00C766BB" w:rsidRPr="00EB4DBD">
        <w:rPr>
          <w:lang w:val="en-US"/>
        </w:rPr>
        <w:t xml:space="preserve"> km</w:t>
      </w:r>
      <w:r w:rsidR="00C766BB" w:rsidRPr="00EB4DBD">
        <w:rPr>
          <w:vertAlign w:val="superscript"/>
          <w:lang w:val="en-US"/>
        </w:rPr>
        <w:t>2</w:t>
      </w:r>
      <w:r w:rsidR="00B93288" w:rsidRPr="00EB4DBD">
        <w:rPr>
          <w:lang w:val="en-US"/>
        </w:rPr>
        <w:t xml:space="preserve"> and instrumented with an array of 1</w:t>
      </w:r>
      <w:r w:rsidR="007D3534" w:rsidRPr="00EB4DBD">
        <w:rPr>
          <w:lang w:val="en-US"/>
        </w:rPr>
        <w:t>7</w:t>
      </w:r>
      <w:r w:rsidR="00DC31A0" w:rsidRPr="00EB4DBD">
        <w:rPr>
          <w:lang w:val="en-US"/>
        </w:rPr>
        <w:t>7</w:t>
      </w:r>
      <w:r w:rsidR="00B93288" w:rsidRPr="00EB4DBD">
        <w:rPr>
          <w:lang w:val="en-US"/>
        </w:rPr>
        <w:t xml:space="preserve"> bottom-mounted hydrophones used for navy training purposes</w:t>
      </w:r>
      <w:r w:rsidR="00A51047" w:rsidRPr="00EB4DBD">
        <w:rPr>
          <w:lang w:val="en-US"/>
        </w:rPr>
        <w:t xml:space="preserve"> </w:t>
      </w:r>
      <w:r w:rsidR="00A51047" w:rsidRPr="00EB4DBD">
        <w:rPr>
          <w:lang w:val="en-US"/>
        </w:rPr>
        <w:fldChar w:fldCharType="begin"/>
      </w:r>
      <w:r w:rsidR="00A51047" w:rsidRPr="00EB4DBD">
        <w:rPr>
          <w:lang w:val="en-US"/>
        </w:rPr>
        <w:instrText xml:space="preserve"> ADDIN ZOTERO_ITEM CSL_CITATION {"citationID":"JNeszgPA","properties":{"formattedCitation":"(DiMarzio et al., 2021)","plainCitation":"(DiMarzio et al., 2021)","noteIndex":0},"citationItems":[{"id":2276,"uris":["http://zotero.org/users/local/6qJKLD2C/items/S33GTBVF"],"uri":["http://zotero.org/users/local/6qJKLD2C/items/S33GTBVF"],"itemData":{"id":2276,"type":"report","note":"Prepared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schema":"https://github.com/citation-style-language/schema/raw/master/csl-citation.json"} </w:instrText>
      </w:r>
      <w:r w:rsidR="00A51047" w:rsidRPr="00EB4DBD">
        <w:rPr>
          <w:lang w:val="en-US"/>
        </w:rPr>
        <w:fldChar w:fldCharType="separate"/>
      </w:r>
      <w:r w:rsidR="00A51047" w:rsidRPr="00EB4DBD">
        <w:rPr>
          <w:noProof/>
          <w:lang w:val="en-US"/>
        </w:rPr>
        <w:t>(DiMarzio et al., 2021)</w:t>
      </w:r>
      <w:r w:rsidR="00A51047" w:rsidRPr="00EB4DBD">
        <w:rPr>
          <w:lang w:val="en-US"/>
        </w:rPr>
        <w:fldChar w:fldCharType="end"/>
      </w:r>
      <w:r w:rsidR="00B93288" w:rsidRPr="00EB4DBD">
        <w:rPr>
          <w:lang w:val="en-US"/>
        </w:rPr>
        <w:t xml:space="preserve">. </w:t>
      </w:r>
      <w:r w:rsidR="009505A4" w:rsidRPr="00EB4DBD">
        <w:rPr>
          <w:lang w:val="en-US"/>
        </w:rPr>
        <w:t xml:space="preserve">Although navy exercises involving MFAS are concentrated </w:t>
      </w:r>
      <w:r w:rsidR="00EC7779" w:rsidRPr="00EB4DBD">
        <w:rPr>
          <w:lang w:val="en-US"/>
        </w:rPr>
        <w:t xml:space="preserve">on </w:t>
      </w:r>
      <w:r w:rsidR="00BC344A" w:rsidRPr="00EB4DBD">
        <w:rPr>
          <w:lang w:val="en-US"/>
        </w:rPr>
        <w:t>the range</w:t>
      </w:r>
      <w:r w:rsidR="009505A4" w:rsidRPr="00EB4DBD">
        <w:rPr>
          <w:lang w:val="en-US"/>
        </w:rPr>
        <w:t xml:space="preserve">, MFAS exposure </w:t>
      </w:r>
      <w:r w:rsidR="00F74BB8" w:rsidRPr="00EB4DBD">
        <w:rPr>
          <w:lang w:val="en-US"/>
        </w:rPr>
        <w:t xml:space="preserve">can </w:t>
      </w:r>
      <w:r w:rsidR="009505A4" w:rsidRPr="00EB4DBD">
        <w:rPr>
          <w:lang w:val="en-US"/>
        </w:rPr>
        <w:t>occur throughout the entire SOCAL</w:t>
      </w:r>
      <w:r w:rsidR="00AD429C" w:rsidRPr="00EB4DBD">
        <w:rPr>
          <w:lang w:val="en-US"/>
        </w:rPr>
        <w:t xml:space="preserve"> </w:t>
      </w:r>
      <w:r w:rsidR="00AD429C" w:rsidRPr="00EB4DBD">
        <w:rPr>
          <w:lang w:val="en-US"/>
        </w:rPr>
        <w:fldChar w:fldCharType="begin"/>
      </w:r>
      <w:r w:rsidR="00AD429C" w:rsidRPr="00EB4DBD">
        <w:rPr>
          <w:lang w:val="en-US"/>
        </w:rPr>
        <w:instrText xml:space="preserve"> ADDIN ZOTERO_ITEM CSL_CITATION {"citationID":"BNdQy3Ei","properties":{"formattedCitation":"(Falcone et al., 2017)","plainCitation":"(Falcone et al., 2017)","noteIndex":0},"citationItems":[{"id":2194,"uris":["http://zotero.org/users/local/6qJKLD2C/items/7ZW3CWSR"],"uri":["http://zotero.org/users/local/6qJKLD2C/items/7ZW3CWSR"],"itemData":{"id":2194,"type":"article-journal","abstract":"Cuvier's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AD429C" w:rsidRPr="00EB4DBD">
        <w:rPr>
          <w:lang w:val="en-US"/>
        </w:rPr>
        <w:fldChar w:fldCharType="separate"/>
      </w:r>
      <w:r w:rsidR="00AD429C" w:rsidRPr="00EB4DBD">
        <w:rPr>
          <w:noProof/>
          <w:lang w:val="en-US"/>
        </w:rPr>
        <w:t>(Falcone et al., 2017)</w:t>
      </w:r>
      <w:r w:rsidR="00AD429C" w:rsidRPr="00EB4DBD">
        <w:rPr>
          <w:lang w:val="en-US"/>
        </w:rPr>
        <w:fldChar w:fldCharType="end"/>
      </w:r>
      <w:r w:rsidR="00615177" w:rsidRPr="00EB4DBD">
        <w:rPr>
          <w:lang w:val="en-US"/>
        </w:rPr>
        <w:t xml:space="preserve">. </w:t>
      </w:r>
      <w:r w:rsidR="00F862BE" w:rsidRPr="00EB4DBD">
        <w:rPr>
          <w:lang w:val="en-US"/>
        </w:rPr>
        <w:t>The SCORE range and surrounding areas support</w:t>
      </w:r>
      <w:r w:rsidR="00877EBA" w:rsidRPr="00EB4DBD">
        <w:rPr>
          <w:lang w:val="en-US"/>
        </w:rPr>
        <w:t xml:space="preserve"> </w:t>
      </w:r>
      <w:r w:rsidR="0079015A" w:rsidRPr="00EB4DBD">
        <w:rPr>
          <w:lang w:val="en-US"/>
        </w:rPr>
        <w:t xml:space="preserve">densities of </w:t>
      </w:r>
      <w:r w:rsidR="0079015A" w:rsidRPr="00EB4DBD">
        <w:rPr>
          <w:i/>
          <w:iCs/>
          <w:lang w:val="en-US"/>
        </w:rPr>
        <w:t>Zc</w:t>
      </w:r>
      <w:r w:rsidR="0079015A" w:rsidRPr="00EB4DBD">
        <w:rPr>
          <w:lang w:val="en-US"/>
        </w:rPr>
        <w:t xml:space="preserve"> that </w:t>
      </w:r>
      <w:r w:rsidR="00877EBA" w:rsidRPr="00EB4DBD">
        <w:rPr>
          <w:lang w:val="en-US"/>
        </w:rPr>
        <w:t>a</w:t>
      </w:r>
      <w:r w:rsidR="0079015A" w:rsidRPr="00EB4DBD">
        <w:rPr>
          <w:lang w:val="en-US"/>
        </w:rPr>
        <w:t xml:space="preserve">re considered high for this species </w:t>
      </w:r>
      <w:r w:rsidR="00AD429C" w:rsidRPr="00EB4DBD">
        <w:rPr>
          <w:lang w:val="en-US"/>
        </w:rPr>
        <w:fldChar w:fldCharType="begin"/>
      </w:r>
      <w:r w:rsidR="00AD429C" w:rsidRPr="00EB4DBD">
        <w:rPr>
          <w:lang w:val="en-US"/>
        </w:rPr>
        <w:instrText xml:space="preserve"> ADDIN ZOTERO_ITEM CSL_CITATION {"citationID":"wnEzHnJk","properties":{"formattedCitation":"(Moore and Barlow, 2013)","plainCitation":"(Moore and Barlow, 2013)","noteIndex":0},"citationItems":[{"id":2242,"uris":["http://zotero.org/users/local/6qJKLD2C/items/TWPUVGC4"],"uri":["http://zotero.org/users/local/6qJKLD2C/items/TWPUVGC4"],"itemData":{"id":2242,"type":"article-journal","abstract":"Beaked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P."}],"editor":[{"family":"Fahlman","given":"Andreas"}],"issued":{"date-parts":[["2013",1,16]]}}}],"schema":"https://github.com/citation-style-language/schema/raw/master/csl-citation.json"} </w:instrText>
      </w:r>
      <w:r w:rsidR="00AD429C" w:rsidRPr="00EB4DBD">
        <w:rPr>
          <w:lang w:val="en-US"/>
        </w:rPr>
        <w:fldChar w:fldCharType="separate"/>
      </w:r>
      <w:r w:rsidR="00AD429C" w:rsidRPr="00EB4DBD">
        <w:rPr>
          <w:noProof/>
          <w:lang w:val="en-US"/>
        </w:rPr>
        <w:t>(Moore and Barlow, 2013)</w:t>
      </w:r>
      <w:r w:rsidR="00AD429C" w:rsidRPr="00EB4DBD">
        <w:rPr>
          <w:lang w:val="en-US"/>
        </w:rPr>
        <w:fldChar w:fldCharType="end"/>
      </w:r>
      <w:r w:rsidR="00656453" w:rsidRPr="00EB4DBD">
        <w:rPr>
          <w:lang w:val="en-US"/>
        </w:rPr>
        <w:t xml:space="preserve">. </w:t>
      </w:r>
      <w:r w:rsidR="00AD6A85" w:rsidRPr="00EB4DBD">
        <w:rPr>
          <w:i/>
          <w:iCs/>
          <w:lang w:val="en-US"/>
        </w:rPr>
        <w:t>Zc</w:t>
      </w:r>
      <w:r w:rsidR="00AD6A85" w:rsidRPr="00EB4DBD">
        <w:rPr>
          <w:lang w:val="en-US"/>
        </w:rPr>
        <w:t xml:space="preserve"> individuals</w:t>
      </w:r>
      <w:r w:rsidR="006345E4" w:rsidRPr="00EB4DBD">
        <w:rPr>
          <w:lang w:val="en-US"/>
        </w:rPr>
        <w:t xml:space="preserve"> are </w:t>
      </w:r>
      <w:r w:rsidR="00CE436F" w:rsidRPr="00EB4DBD">
        <w:rPr>
          <w:lang w:val="en-US"/>
        </w:rPr>
        <w:t>regularly detected both acoustically and visually on SCORE and display a high site fidelity to the area</w:t>
      </w:r>
      <w:r w:rsidR="00AD429C" w:rsidRPr="00EB4DBD">
        <w:rPr>
          <w:lang w:val="en-US"/>
        </w:rPr>
        <w:t xml:space="preserve"> </w:t>
      </w:r>
      <w:r w:rsidR="00AD429C" w:rsidRPr="00EB4DBD">
        <w:rPr>
          <w:lang w:val="en-US"/>
        </w:rPr>
        <w:fldChar w:fldCharType="begin"/>
      </w:r>
      <w:r w:rsidR="00AD429C" w:rsidRPr="00EB4DBD">
        <w:rPr>
          <w:lang w:val="en-US"/>
        </w:rPr>
        <w:instrText xml:space="preserve"> ADDIN ZOTERO_ITEM CSL_CITATION {"citationID":"JKQ4RxaD","properties":{"formattedCitation":"(Falcone et al., 2017, 2009; Schorr et al., 2014)","plainCitation":"(Falcone et al., 2017, 2009; Schorr et al., 2014)","noteIndex":0},"citationItems":[{"id":2194,"uris":["http://zotero.org/users/local/6qJKLD2C/items/7ZW3CWSR"],"uri":["http://zotero.org/users/local/6qJKLD2C/items/7ZW3CWSR"],"itemData":{"id":2194,"type":"article-journal","abstract":"Cuvier's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J."}],"issued":{"date-parts":[["2017",8]]}}},{"id":2228,"uris":["http://zotero.org/users/local/6qJKLD2C/items/ZCY5ZGLW"],"uri":["http://zotero.org/users/local/6qJKLD2C/items/ZCY5ZGLW"],"itemData":{"id":2228,"type":"article-journal","container-title":"Marine Biology","DOI":"10.1007/s00227-009-1289-8","ISSN":"0025-3162, 1432-1793","issue":"12","journalAbbreviation":"Mar Biol","language":"en","page":"2631-2640","source":"DOI.org (Crossref)","title":"Sighting characteristics and photo-identification of Cuvier’s beaked whales (Ziphius cavirostris) near San Clemente Island, California: a key area for beaked whales and the military?","title-short":"Sighting characteristics and photo-identification of Cuvier’s beaked whales (Ziphius cavirostris) near San Clemente Island, California","volume":"156","author":[{"family":"Falcone","given":"Erin A."},{"family":"Schorr","given":"Gregory S."},{"family":"Douglas","given":"Annie B."},{"family":"Calambokidis","given":"John"},{"family":"Henderson","given":"Elizabeth"},{"family":"McKenna","given":"Megan F."},{"family":"Hildebrand","given":"John"},{"family":"Moretti","given":"David"}],"issued":{"date-parts":[["2009",11]]}}},{"id":1987,"uris":["http://zotero.org/users/local/6qJKLD2C/items/UHLIZQFW"],"uri":["http://zotero.org/users/local/6qJKLD2C/items/UHLIZQFW"],"itemData":{"id":1987,"type":"article-journal","abstract":"Cuvier’s beaked whales (Ziphius cavirostris) are known as extreme divers, though behavioral data from this difficult-to-study species have been limited. They are also the species most often stranded in association with Mid-Frequency Active (MFA) sonar use, a relationship that remains poorly understood. We used satellite-linked tags to record the diving behavior and locations of eight Ziphius off the Southern California coast for periods up to three months. The effort resulted in 3732 hr of dive data with associated regional movements – the first dataset of its kind for any beaked whale – and included dives to 2992 m depth and lasting 137.5 min, both new mammalian dive records. Deep dives had a group mean depth of 1401 m (s.d. = 137.8, n = 1142) and duration of 67.4 min (s.d. = 6.9). The group mean time between deep dives was 102.3 min (s.d. = 30.8, n = 783). While the previously described stereotypic pattern of deep and shallow dives was apparent, there was considerable inter- and intra-individual variability in most parameters. There was significant diel behavioral variation, including increased time near the surface and decreased shallow diving at night. However, maximum depth and the proportion of time spent on deep dives (presumed foraging), varied little from day to night. Surprisingly, tagged whales were present within an MFA sonar training range for 38% of days locations were received, and though comprehensive records of sonar use during tag deployments were not available, we discuss the effects frequent acoustic disturbance may have had on the observed behaviors. These data better characterize the true behavioral range of this species, and suggest caution should be exercised when drawing conclusions about behavior using short-term datasets.","container-title":"PLoS ONE","DOI":"10.1371/journal.pone.0092633","ISSN":"1932-6203","issue":"3","journalAbbreviation":"PLoS ONE","language":"en","page":"e92633","source":"DOI.org (Crossref)","title":"First Long-Term Behavioral Records from Cuvier’s Beaked Whales (Ziphius cavirostris) Reveal Record-Breaking Dives","volume":"9","author":[{"family":"Schorr","given":"Gregory S."},{"family":"Falcone","given":"Erin A."},{"family":"Moretti","given":"David J."},{"family":"Andrews","given":"Russel D."}],"editor":[{"family":"Fahlman","given":"Andreas"}],"issued":{"date-parts":[["2014",3,26]]}}}],"schema":"https://github.com/citation-style-language/schema/raw/master/csl-citation.json"} </w:instrText>
      </w:r>
      <w:r w:rsidR="00AD429C" w:rsidRPr="00EB4DBD">
        <w:rPr>
          <w:lang w:val="en-US"/>
        </w:rPr>
        <w:fldChar w:fldCharType="separate"/>
      </w:r>
      <w:r w:rsidR="00AD429C" w:rsidRPr="00EB4DBD">
        <w:rPr>
          <w:noProof/>
          <w:lang w:val="en-US"/>
        </w:rPr>
        <w:t>(Falcone et al., 2017, 2009; Schorr et al., 2014)</w:t>
      </w:r>
      <w:r w:rsidR="00AD429C" w:rsidRPr="00EB4DBD">
        <w:rPr>
          <w:lang w:val="en-US"/>
        </w:rPr>
        <w:fldChar w:fldCharType="end"/>
      </w:r>
      <w:r w:rsidR="00A52F5F" w:rsidRPr="00EB4DBD">
        <w:rPr>
          <w:lang w:val="en-US"/>
        </w:rPr>
        <w:t xml:space="preserve">. </w:t>
      </w:r>
    </w:p>
    <w:p w14:paraId="2ACC30E2" w14:textId="2FA3E8EA" w:rsidR="00CB591B" w:rsidRPr="00EB4DBD" w:rsidRDefault="00CB591B" w:rsidP="00A81F39">
      <w:pPr>
        <w:rPr>
          <w:lang w:val="en-US"/>
        </w:rPr>
      </w:pPr>
      <w:r w:rsidRPr="00EB4DBD">
        <w:rPr>
          <w:lang w:val="en-US"/>
        </w:rPr>
        <w:t xml:space="preserve">The AUTEC range is located </w:t>
      </w:r>
      <w:r w:rsidR="000E5788" w:rsidRPr="00EB4DBD">
        <w:rPr>
          <w:lang w:val="en-US"/>
        </w:rPr>
        <w:t xml:space="preserve">east of Andros Island, </w:t>
      </w:r>
      <w:r w:rsidR="005F105A" w:rsidRPr="00EB4DBD">
        <w:rPr>
          <w:lang w:val="en-US"/>
        </w:rPr>
        <w:t xml:space="preserve">The </w:t>
      </w:r>
      <w:r w:rsidR="000E5788" w:rsidRPr="00EB4DBD">
        <w:rPr>
          <w:lang w:val="en-US"/>
        </w:rPr>
        <w:t xml:space="preserve">Bahamas, </w:t>
      </w:r>
      <w:r w:rsidRPr="00EB4DBD">
        <w:rPr>
          <w:lang w:val="en-US"/>
        </w:rPr>
        <w:t xml:space="preserve">in the Tongue of the Ocean, </w:t>
      </w:r>
      <w:r w:rsidR="00C83DC1" w:rsidRPr="00EB4DBD">
        <w:rPr>
          <w:lang w:val="en-US"/>
        </w:rPr>
        <w:t xml:space="preserve">which is part of the Great Bahama Canyon, </w:t>
      </w:r>
      <w:r w:rsidRPr="00EB4DBD">
        <w:rPr>
          <w:lang w:val="en-US"/>
        </w:rPr>
        <w:t xml:space="preserve">a deep-water </w:t>
      </w:r>
      <w:r w:rsidR="00C00706" w:rsidRPr="00EB4DBD">
        <w:rPr>
          <w:lang w:val="en-US"/>
        </w:rPr>
        <w:t xml:space="preserve">trench </w:t>
      </w:r>
      <w:r w:rsidR="00C83DC1" w:rsidRPr="00EB4DBD">
        <w:rPr>
          <w:lang w:val="en-US"/>
        </w:rPr>
        <w:t>that extends south from the Northwest Providence Channel</w:t>
      </w:r>
      <w:r w:rsidR="00DD4741" w:rsidRPr="00EB4DBD">
        <w:rPr>
          <w:lang w:val="en-US"/>
        </w:rPr>
        <w:t xml:space="preserve"> </w:t>
      </w:r>
      <w:r w:rsidR="00DD4741" w:rsidRPr="00EB4DBD">
        <w:rPr>
          <w:lang w:val="en-US"/>
        </w:rPr>
        <w:fldChar w:fldCharType="begin"/>
      </w:r>
      <w:r w:rsidR="00C20F68" w:rsidRPr="00EB4DBD">
        <w:rPr>
          <w:lang w:val="en-US"/>
        </w:rPr>
        <w:instrText xml:space="preserve"> ADDIN ZOTERO_ITEM CSL_CITATION {"citationID":"ZYUFw8CO","properties":{"formattedCitation":"(Claridge,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DD4741" w:rsidRPr="00EB4DBD">
        <w:rPr>
          <w:lang w:val="en-US"/>
        </w:rPr>
        <w:fldChar w:fldCharType="separate"/>
      </w:r>
      <w:r w:rsidR="00C20F68" w:rsidRPr="00EB4DBD">
        <w:rPr>
          <w:noProof/>
          <w:lang w:val="en-US"/>
        </w:rPr>
        <w:t>(Claridge, 2013)</w:t>
      </w:r>
      <w:r w:rsidR="00DD4741" w:rsidRPr="00EB4DBD">
        <w:rPr>
          <w:lang w:val="en-US"/>
        </w:rPr>
        <w:fldChar w:fldCharType="end"/>
      </w:r>
      <w:r w:rsidR="00AF0812" w:rsidRPr="00EB4DBD">
        <w:rPr>
          <w:lang w:val="en-US"/>
        </w:rPr>
        <w:t xml:space="preserve">. </w:t>
      </w:r>
      <w:r w:rsidR="00946D7F" w:rsidRPr="00EB4DBD">
        <w:rPr>
          <w:lang w:val="en-US"/>
        </w:rPr>
        <w:t>This range is approximately 1,500 km</w:t>
      </w:r>
      <w:r w:rsidR="00946D7F" w:rsidRPr="00EB4DBD">
        <w:rPr>
          <w:vertAlign w:val="superscript"/>
          <w:lang w:val="en-US"/>
        </w:rPr>
        <w:t>2</w:t>
      </w:r>
      <w:r w:rsidR="00946D7F" w:rsidRPr="00EB4DBD">
        <w:rPr>
          <w:lang w:val="en-US"/>
        </w:rPr>
        <w:t xml:space="preserve"> and equipped with </w:t>
      </w:r>
      <w:r w:rsidR="00DC31A0" w:rsidRPr="00EB4DBD">
        <w:rPr>
          <w:lang w:val="en-US"/>
        </w:rPr>
        <w:t xml:space="preserve">91 </w:t>
      </w:r>
      <w:r w:rsidR="00946D7F" w:rsidRPr="00EB4DBD">
        <w:rPr>
          <w:lang w:val="en-US"/>
        </w:rPr>
        <w:t xml:space="preserve">bottom-mounted </w:t>
      </w:r>
      <w:r w:rsidR="00946D7F" w:rsidRPr="00EB4DBD">
        <w:rPr>
          <w:lang w:val="en-US"/>
        </w:rPr>
        <w:lastRenderedPageBreak/>
        <w:t xml:space="preserve">hydrophones </w:t>
      </w:r>
      <w:r w:rsidR="008168D9" w:rsidRPr="00EB4DBD">
        <w:rPr>
          <w:lang w:val="en-US"/>
        </w:rPr>
        <w:fldChar w:fldCharType="begin"/>
      </w:r>
      <w:r w:rsidR="00641F77">
        <w:rPr>
          <w:lang w:val="en-US"/>
        </w:rPr>
        <w:instrText xml:space="preserve"> ADDIN ZOTERO_ITEM CSL_CITATION {"citationID":"sRP99I9Y","properties":{"formattedCitation":"(McCarthy et al., 2011; Moretti et al., 2014)","plainCitation":"(McCarthy et al., 2011; Moretti et al., 2014)","noteIndex":0},"citationItems":[{"id":1928,"uris":["http://zotero.org/users/local/6qJKLD2C/items/DALMFJG2"],"uri":["http://zotero.org/users/local/6qJKLD2C/items/DALMFJG2"],"itemData":{"id":1928,"type":"article-journal","container-title":"Marine Mammal Science","DOI":"10.1111/j.1748-7692.2010.00457.x","ISSN":"08240469","issue":"3","journalAbbreviation":"Mar Mamm Sci","language":"en","page":"E206-E226","source":"DOI.org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id":1945,"uris":["http://zotero.org/users/local/6qJKLD2C/items/MR9M4C3Z"],"uri":["http://zotero.org/users/local/6qJKLD2C/items/MR9M4C3Z"],"itemData":{"id":1945,"type":"article-journal","abstract":"There is increasing concern about the potential effects of noise pollution on marine life in the world’s oceans. For marine mammals, anthropogenic sounds may cause behavioral disruption, and this can be quantified using a risk function that relates sound exposure to a measured behavioral response. Beaked whales are a taxon of deep diving whales that may be particularly susceptible to naval sonar as the species has been associated with sonar-related mass stranding events. Here we derive the first empirical risk function for Blainville’s beaked whales (Mesoplodon densirostris) by combining in situ data from passive acoustic monitoring of animal vocalizations and navy sonar operations with precise ship tracks and sound field modeling. The hydrophone array at the Atlantic Undersea Test and Evaluation Center, Bahamas, was used to locate vocalizing groups of Blainville’s beaked whales and identify sonar transmissions before, during, and after Mid-Frequency Active (MFA) sonar operations. Sonar transmission times and source levels were combined with ship tracks using a sound propagation model to estimate the received level (RL) at each hydrophone. A generalized additive model was fitted to data to model the presence or absence of the start of foraging dives in 30-minute periods as a function of the corresponding sonar RL at the hydrophone closest to the center of each group. This model was then used to construct a risk function that can be used to estimate the probability of a behavioral change (cessation of foraging) the individual members of a Blainville’s beaked whale population might experience as a function of sonar RL. The function predicts a 0.5 probability of disturbance at a RL of 150dBrms re mPa (CI: 144 to 155) This is 15dB lower than the level used historically by the US Navy in their risk assessments but 10 dB higher than the current 140 dB step-function.","container-title":"PLoS ONE","DOI":"10.1371/journal.pone.0085064","ISSN":"1932-6203","issue":"1","journalAbbreviation":"PLoS ONE","language":"en","page":"e85064","source":"DOI.org (Crossref)","title":"A Risk Function for Behavioral Disruption of Blainville’s Beaked Whales (Mesoplodon densirostris) from Mid-Frequency Active Sonar","volume":"9","author":[{"family":"Moretti","given":"David"},{"family":"Thomas","given":"Len"},{"family":"Marques","given":"Tiago"},{"family":"Harwood","given":"John"},{"family":"Dilley","given":"Ashley"},{"family":"Neales","given":"Bert"},{"family":"Shaffer","given":"Jessica"},{"family":"McCarthy","given":"Elena"},{"family":"New","given":"Leslie"},{"family":"Jarvis","given":"Susan"},{"family":"Morrissey","given":"Ronald"}],"editor":[{"family":"Fahlman","given":"Andreas"}],"issued":{"date-parts":[["2014",1,21]]}}}],"schema":"https://github.com/citation-style-language/schema/raw/master/csl-citation.json"} </w:instrText>
      </w:r>
      <w:r w:rsidR="008168D9" w:rsidRPr="00EB4DBD">
        <w:rPr>
          <w:lang w:val="en-US"/>
        </w:rPr>
        <w:fldChar w:fldCharType="separate"/>
      </w:r>
      <w:r w:rsidR="006C3139" w:rsidRPr="00EB4DBD">
        <w:rPr>
          <w:noProof/>
          <w:lang w:val="en-US"/>
        </w:rPr>
        <w:t>(McCarthy et al., 2011; Moretti et al., 2014)</w:t>
      </w:r>
      <w:r w:rsidR="008168D9" w:rsidRPr="00EB4DBD">
        <w:rPr>
          <w:lang w:val="en-US"/>
        </w:rPr>
        <w:fldChar w:fldCharType="end"/>
      </w:r>
      <w:r w:rsidR="00946D7F" w:rsidRPr="00EB4DBD">
        <w:rPr>
          <w:lang w:val="en-US"/>
        </w:rPr>
        <w:t>.</w:t>
      </w:r>
      <w:r w:rsidR="00584CF4" w:rsidRPr="00EB4DBD">
        <w:rPr>
          <w:lang w:val="en-US"/>
        </w:rPr>
        <w:t xml:space="preserve"> </w:t>
      </w:r>
      <w:r w:rsidR="0082073B" w:rsidRPr="00EB4DBD">
        <w:rPr>
          <w:lang w:val="en-US"/>
        </w:rPr>
        <w:t xml:space="preserve">The resident population of </w:t>
      </w:r>
      <w:r w:rsidR="00584CF4" w:rsidRPr="00EB4DBD">
        <w:rPr>
          <w:i/>
          <w:iCs/>
          <w:lang w:val="en-US"/>
        </w:rPr>
        <w:t>Md</w:t>
      </w:r>
      <w:r w:rsidR="00584CF4" w:rsidRPr="00EB4DBD">
        <w:rPr>
          <w:lang w:val="en-US"/>
        </w:rPr>
        <w:t xml:space="preserve"> at AUTEC </w:t>
      </w:r>
      <w:r w:rsidR="00A72518" w:rsidRPr="00EB4DBD">
        <w:rPr>
          <w:lang w:val="en-US"/>
        </w:rPr>
        <w:t xml:space="preserve">has </w:t>
      </w:r>
      <w:r w:rsidR="00C708CC" w:rsidRPr="00EB4DBD">
        <w:rPr>
          <w:lang w:val="en-US"/>
        </w:rPr>
        <w:t xml:space="preserve">one of </w:t>
      </w:r>
      <w:r w:rsidR="00A72518" w:rsidRPr="00EB4DBD">
        <w:rPr>
          <w:lang w:val="en-US"/>
        </w:rPr>
        <w:t>the highest densit</w:t>
      </w:r>
      <w:r w:rsidR="00C708CC" w:rsidRPr="00EB4DBD">
        <w:rPr>
          <w:lang w:val="en-US"/>
        </w:rPr>
        <w:t>ies</w:t>
      </w:r>
      <w:r w:rsidR="00A72518" w:rsidRPr="00EB4DBD">
        <w:rPr>
          <w:lang w:val="en-US"/>
        </w:rPr>
        <w:t xml:space="preserve"> of </w:t>
      </w:r>
      <w:r w:rsidR="00A72518" w:rsidRPr="00EB4DBD">
        <w:rPr>
          <w:i/>
          <w:iCs/>
          <w:lang w:val="en-US"/>
        </w:rPr>
        <w:t>Md</w:t>
      </w:r>
      <w:r w:rsidR="00A72518" w:rsidRPr="00EB4DBD">
        <w:rPr>
          <w:lang w:val="en-US"/>
        </w:rPr>
        <w:t xml:space="preserve"> that has </w:t>
      </w:r>
      <w:r w:rsidR="00C708CC" w:rsidRPr="00EB4DBD">
        <w:rPr>
          <w:lang w:val="en-US"/>
        </w:rPr>
        <w:t xml:space="preserve">ever </w:t>
      </w:r>
      <w:r w:rsidR="00A72518" w:rsidRPr="00EB4DBD">
        <w:rPr>
          <w:lang w:val="en-US"/>
        </w:rPr>
        <w:t>been estimated</w:t>
      </w:r>
      <w:r w:rsidR="00C9136F" w:rsidRPr="00EB4DBD">
        <w:rPr>
          <w:lang w:val="en-US"/>
        </w:rPr>
        <w:t xml:space="preserve"> </w:t>
      </w:r>
      <w:r w:rsidR="00C9136F" w:rsidRPr="00EB4DBD">
        <w:rPr>
          <w:lang w:val="en-US"/>
        </w:rPr>
        <w:fldChar w:fldCharType="begin"/>
      </w:r>
      <w:r w:rsidR="00C9136F" w:rsidRPr="00EB4DBD">
        <w:rPr>
          <w:lang w:val="en-US"/>
        </w:rPr>
        <w:instrText xml:space="preserve"> ADDIN ZOTERO_ITEM CSL_CITATION {"citationID":"GHPzmh7q","properties":{"formattedCitation":"(Marques et al., 2009; Moore and Barlow, 2013; Moretti et al., 2006)","plainCitation":"(Marques et al., 2009; Moore and Barlow, 2013; Moretti et al., 2006)","noteIndex":0},"citationItems":[{"id":2246,"uris":["http://zotero.org/users/local/6qJKLD2C/items/ZBGHJGUF"],"uri":["http://zotero.org/users/local/6qJKLD2C/items/ZBGHJGUF"],"itemData":{"id":2246,"type":"article-journal","container-title":"The Journal of the Acoustical Society of America","DOI":"10.1121/1.3089590","ISSN":"0001-4966","issue":"4","journalAbbreviation":"The Journal of the Acoustical Society of America","language":"en","page":"1982-1994","source":"DOI.org (Crossref)","title":"Estimating cetacean population density using fixed passive acoustic sensors: An example with Blainville’s beaked whales","title-short":"Estimating cetacean population density using fixed passive acoustic sensors","volume":"125","author":[{"family":"Marques","given":"Tiago A."},{"family":"Thomas","given":"Len"},{"family":"Ward","given":"Jessica"},{"family":"DiMarzio","given":"Nancy"},{"family":"Tyack","given":"Peter L."}],"issued":{"date-parts":[["2009",4]]}}},{"id":2242,"uris":["http://zotero.org/users/local/6qJKLD2C/items/TWPUVGC4"],"uri":["http://zotero.org/users/local/6qJKLD2C/items/TWPUVGC4"],"itemData":{"id":2242,"type":"article-journal","abstract":"Beaked whales are among the most diverse yet least understood groups of marine mammals. A diverse set of mostly anthropogenic threats necessitates improvement in our ability to assess population status for this cryptic group. The Southwest Fisheries Science Center (NOAA) conducted six ship line-transect cetacean abundance surveys in the California Current off the contiguous western United States between 1991 and 2008. We used a Bayesian hidden-process modeling approach to estimate abundance and population trends of beaked whales using sightings data from these surveys. We also compiled records of beaked whale stranding events (3 genera, at least 8 species) on adjacent beaches from 1900 to 2012, to help assess population status of beaked whales in the northern part of the California Current. Bayesian posterior summaries for trend parameters provide strong evidence of declining beaked whale abundance in the study area. The probability of negative trend for Cuvier’s beaked whale (Ziphius cavirostris) during 1991–2008 was 0.84, with 1991 and 2008 estimates of 10771 (CV = 0.51) and &lt;7550 (CV = 0.55), respectively. The probability of decline for Mesoplodon spp. (pooled across species) was 0.96, with 1991 and 2008 estimates of 2206 (CV = 0.46) and 811 (CV = 0.65). The mean posterior estimates for average rate of decline were 2.9% and 7.0% per year. There was no evidence of abundance trend for Baird’s beaked whale (Berardius bairdii), for which annual abundance estimates in the survey area ranged from &lt;900 to 1300 (CV&lt;1.3). Stranding data were consistent with the survey results. Causes of apparent declines are unknown. Direct impacts of fisheries (bycatch) can be ruled out, but impacts of anthropogenic sound (e.g., naval active sonar) and ecosystem change are plausible hypotheses that merit investigation.","container-title":"PLoS ONE","DOI":"10.1371/journal.pone.0052770","ISSN":"1932-6203","issue":"1","journalAbbreviation":"PLoS ONE","language":"en","page":"e52770","source":"DOI.org (Crossref)","title":"Declining Abundance of Beaked Whales (Family Ziphiidae) in the California Current Large Marine Ecosystem","volume":"8","author":[{"family":"Moore","given":"Jeffrey E."},{"family":"Barlow","given":"Jay P."}],"editor":[{"family":"Fahlman","given":"Andreas"}],"issued":{"date-parts":[["2013",1,16]]}}},{"id":2248,"uris":["http://zotero.org/users/local/6qJKLD2C/items/SM2MLI8K"],"uri":["http://zotero.org/users/local/6qJKLD2C/items/SM2MLI8K"],"itemData":{"id":2248,"type":"paper-conference","container-title":"OCEANS 2006","DOI":"10.1109/OCEANS.2006.307083","event":"OCEANS 2006","event-place":"Boston, MA, USA","ISBN":"978-1-4244-0114-7","language":"en","page":"1-5","publisher":"IEEE","publisher-place":"Boston, MA, USA","source":"DOI.org (Crossref)","title":"Estimating the density of Blainville's beaked whale (Mesoplodon densirostris) in the Tongue of the Ocean (TOTO) using passive acoustics","URL":"http://ieeexplore.ieee.org/document/4098882/","author":[{"family":"Moretti","given":"D."},{"family":"DiMarzio","given":"N."},{"family":"Morrissey","given":"R."},{"family":"Ward","given":"J."},{"family":"Jarvis","given":"S."}],"accessed":{"date-parts":[["2020",12,30]]},"issued":{"date-parts":[["2006",9]]}}}],"schema":"https://github.com/citation-style-language/schema/raw/master/csl-citation.json"} </w:instrText>
      </w:r>
      <w:r w:rsidR="00C9136F" w:rsidRPr="00EB4DBD">
        <w:rPr>
          <w:lang w:val="en-US"/>
        </w:rPr>
        <w:fldChar w:fldCharType="separate"/>
      </w:r>
      <w:r w:rsidR="00C9136F" w:rsidRPr="00EB4DBD">
        <w:rPr>
          <w:noProof/>
          <w:lang w:val="en-US"/>
        </w:rPr>
        <w:t>(Marques et al., 2009; Moore and Barlow, 2013; Moretti et al., 2006)</w:t>
      </w:r>
      <w:r w:rsidR="00C9136F" w:rsidRPr="00EB4DBD">
        <w:rPr>
          <w:lang w:val="en-US"/>
        </w:rPr>
        <w:fldChar w:fldCharType="end"/>
      </w:r>
      <w:r w:rsidR="00A72518" w:rsidRPr="00EB4DBD">
        <w:rPr>
          <w:lang w:val="en-US"/>
        </w:rPr>
        <w:t xml:space="preserve"> </w:t>
      </w:r>
      <w:r w:rsidR="00395E0C" w:rsidRPr="00EB4DBD">
        <w:rPr>
          <w:lang w:val="en-US"/>
        </w:rPr>
        <w:t>and is subject to</w:t>
      </w:r>
      <w:r w:rsidR="009649EF" w:rsidRPr="00EB4DBD">
        <w:rPr>
          <w:lang w:val="en-US"/>
        </w:rPr>
        <w:t xml:space="preserve"> a</w:t>
      </w:r>
      <w:r w:rsidR="00395E0C" w:rsidRPr="00EB4DBD">
        <w:rPr>
          <w:lang w:val="en-US"/>
        </w:rPr>
        <w:t xml:space="preserve"> long</w:t>
      </w:r>
      <w:r w:rsidR="009469AB" w:rsidRPr="00EB4DBD">
        <w:rPr>
          <w:lang w:val="en-US"/>
        </w:rPr>
        <w:t>-</w:t>
      </w:r>
      <w:r w:rsidR="00395E0C" w:rsidRPr="00EB4DBD">
        <w:rPr>
          <w:lang w:val="en-US"/>
        </w:rPr>
        <w:t>term photo-identification program</w:t>
      </w:r>
      <w:r w:rsidR="00C9136F" w:rsidRPr="00EB4DBD">
        <w:rPr>
          <w:lang w:val="en-US"/>
        </w:rPr>
        <w:t xml:space="preserve"> </w:t>
      </w:r>
      <w:r w:rsidR="00C9136F" w:rsidRPr="00EB4DBD">
        <w:rPr>
          <w:lang w:val="en-US"/>
        </w:rPr>
        <w:fldChar w:fldCharType="begin"/>
      </w:r>
      <w:r w:rsidR="00C9136F" w:rsidRPr="00EB4DBD">
        <w:rPr>
          <w:lang w:val="en-US"/>
        </w:rPr>
        <w:instrText xml:space="preserve"> ADDIN ZOTERO_ITEM CSL_CITATION {"citationID":"eTBh4WSH","properties":{"formattedCitation":"(Claridge, 2013)","plainCitation":"(Claridge, 2013)","noteIndex":0},"citationItems":[{"id":1806,"uris":["http://zotero.org/users/local/6qJKLD2C/items/GCE98GL2"],"uri":["http://zotero.org/users/local/6qJKLD2C/items/GCE98GL2"],"itemData":{"id":1806,"type":"thesis","event-place":"St. Andrews, United Kingdom","language":"en","publisher":"University of St. Andrews","publisher-place":"St. Andrews, United Kingdom","source":"Zotero","title":"Population Ecology of Blainville’s Beaked Whales (Mesoplodon densirostris)","URL":"http://hdl.handle.net/10023/3741","author":[{"family":"Claridge","given":"Diane E"}],"issued":{"date-parts":[["2013"]]}}}],"schema":"https://github.com/citation-style-language/schema/raw/master/csl-citation.json"} </w:instrText>
      </w:r>
      <w:r w:rsidR="00C9136F" w:rsidRPr="00EB4DBD">
        <w:rPr>
          <w:lang w:val="en-US"/>
        </w:rPr>
        <w:fldChar w:fldCharType="separate"/>
      </w:r>
      <w:r w:rsidR="00C9136F" w:rsidRPr="00EB4DBD">
        <w:rPr>
          <w:noProof/>
          <w:lang w:val="en-US"/>
        </w:rPr>
        <w:t>(Claridge, 2013)</w:t>
      </w:r>
      <w:r w:rsidR="00C9136F" w:rsidRPr="00EB4DBD">
        <w:rPr>
          <w:lang w:val="en-US"/>
        </w:rPr>
        <w:fldChar w:fldCharType="end"/>
      </w:r>
      <w:r w:rsidR="000E0376" w:rsidRPr="00EB4DBD">
        <w:rPr>
          <w:lang w:val="en-US"/>
        </w:rPr>
        <w:t>.</w:t>
      </w:r>
    </w:p>
    <w:p w14:paraId="0778048B" w14:textId="77A752B9" w:rsidR="00CB591B" w:rsidRPr="00EB4DBD" w:rsidRDefault="00CB591B" w:rsidP="00A81F39">
      <w:pPr>
        <w:rPr>
          <w:lang w:val="en-US"/>
        </w:rPr>
      </w:pPr>
    </w:p>
    <w:p w14:paraId="20365933" w14:textId="1DFFDD16" w:rsidR="006256DB" w:rsidRPr="00EB4DBD" w:rsidRDefault="00272B09" w:rsidP="00A81F39">
      <w:pPr>
        <w:pStyle w:val="Heading2"/>
        <w:rPr>
          <w:lang w:val="en-US"/>
        </w:rPr>
      </w:pPr>
      <w:r w:rsidRPr="00EB4DBD">
        <w:rPr>
          <w:lang w:val="en-US"/>
        </w:rPr>
        <w:t>Division of s</w:t>
      </w:r>
      <w:r w:rsidR="0008381E" w:rsidRPr="00EB4DBD">
        <w:rPr>
          <w:lang w:val="en-US"/>
        </w:rPr>
        <w:t>patial units</w:t>
      </w:r>
    </w:p>
    <w:p w14:paraId="6EFFCF11" w14:textId="208AF4F1" w:rsidR="00516710" w:rsidRPr="00EB4DBD" w:rsidRDefault="000C3B5F" w:rsidP="000831D5">
      <w:pPr>
        <w:pStyle w:val="Firstparagraph"/>
        <w:rPr>
          <w:lang w:val="en-US"/>
        </w:rPr>
      </w:pPr>
      <w:r w:rsidRPr="00EB4DBD">
        <w:rPr>
          <w:lang w:val="en-US"/>
        </w:rPr>
        <w:t>For e</w:t>
      </w:r>
      <w:r w:rsidR="003B508C" w:rsidRPr="00EB4DBD">
        <w:rPr>
          <w:lang w:val="en-US"/>
        </w:rPr>
        <w:t xml:space="preserve">ach location (SCORE </w:t>
      </w:r>
      <w:r w:rsidR="003B7C5C" w:rsidRPr="00EB4DBD">
        <w:rPr>
          <w:lang w:val="en-US"/>
        </w:rPr>
        <w:t>and</w:t>
      </w:r>
      <w:r w:rsidR="003B508C" w:rsidRPr="00EB4DBD">
        <w:rPr>
          <w:lang w:val="en-US"/>
        </w:rPr>
        <w:t xml:space="preserve"> AUTEC)</w:t>
      </w:r>
      <w:r w:rsidR="005426DA" w:rsidRPr="00EB4DBD">
        <w:rPr>
          <w:lang w:val="en-US"/>
        </w:rPr>
        <w:t xml:space="preserve"> </w:t>
      </w:r>
      <w:r w:rsidRPr="00EB4DBD">
        <w:rPr>
          <w:lang w:val="en-US"/>
        </w:rPr>
        <w:t xml:space="preserve">we modelled a number of spatial units, based </w:t>
      </w:r>
      <w:r w:rsidR="003B508C" w:rsidRPr="00EB4DBD">
        <w:rPr>
          <w:lang w:val="en-US"/>
        </w:rPr>
        <w:t xml:space="preserve">on MFAS use and </w:t>
      </w:r>
      <w:r w:rsidR="00D737CD" w:rsidRPr="00EB4DBD">
        <w:rPr>
          <w:lang w:val="en-US"/>
        </w:rPr>
        <w:t>habitat quality</w:t>
      </w:r>
      <w:r w:rsidR="00F13715" w:rsidRPr="00EB4DBD">
        <w:rPr>
          <w:lang w:val="en-US"/>
        </w:rPr>
        <w:t>.</w:t>
      </w:r>
      <w:r w:rsidR="00A337ED" w:rsidRPr="00EB4DBD">
        <w:rPr>
          <w:lang w:val="en-US"/>
        </w:rPr>
        <w:t xml:space="preserve"> </w:t>
      </w:r>
      <w:r w:rsidR="00DC7627" w:rsidRPr="00EB4DBD">
        <w:rPr>
          <w:lang w:val="en-US"/>
        </w:rPr>
        <w:t>A</w:t>
      </w:r>
      <w:r w:rsidR="00A337ED" w:rsidRPr="00EB4DBD">
        <w:rPr>
          <w:lang w:val="en-US"/>
        </w:rPr>
        <w:t xml:space="preserve">reas </w:t>
      </w:r>
      <w:r w:rsidR="00DC7627" w:rsidRPr="00EB4DBD">
        <w:rPr>
          <w:lang w:val="en-US"/>
        </w:rPr>
        <w:t xml:space="preserve">were categorized </w:t>
      </w:r>
      <w:r w:rsidR="00A337ED" w:rsidRPr="00EB4DBD">
        <w:rPr>
          <w:lang w:val="en-US"/>
        </w:rPr>
        <w:t xml:space="preserve">as </w:t>
      </w:r>
      <w:r w:rsidR="00DC7627" w:rsidRPr="00EB4DBD">
        <w:rPr>
          <w:lang w:val="en-US"/>
        </w:rPr>
        <w:t xml:space="preserve">either </w:t>
      </w:r>
      <w:r w:rsidR="00A312D4" w:rsidRPr="00EB4DBD">
        <w:rPr>
          <w:lang w:val="en-US"/>
        </w:rPr>
        <w:t xml:space="preserve">high- </w:t>
      </w:r>
      <w:r w:rsidR="00A337ED" w:rsidRPr="00EB4DBD">
        <w:rPr>
          <w:lang w:val="en-US"/>
        </w:rPr>
        <w:t>or</w:t>
      </w:r>
      <w:r w:rsidR="00A312D4" w:rsidRPr="00EB4DBD">
        <w:rPr>
          <w:lang w:val="en-US"/>
        </w:rPr>
        <w:t xml:space="preserve"> low-quality</w:t>
      </w:r>
      <w:r w:rsidR="00A154B2" w:rsidRPr="00EB4DBD">
        <w:rPr>
          <w:lang w:val="en-US"/>
        </w:rPr>
        <w:t xml:space="preserve"> </w:t>
      </w:r>
      <w:r w:rsidR="00A337ED" w:rsidRPr="00EB4DBD">
        <w:rPr>
          <w:lang w:val="en-US"/>
        </w:rPr>
        <w:t>habitat</w:t>
      </w:r>
      <w:r w:rsidR="00DC7627" w:rsidRPr="00EB4DBD">
        <w:rPr>
          <w:lang w:val="en-US"/>
        </w:rPr>
        <w:t xml:space="preserve"> </w:t>
      </w:r>
      <w:r w:rsidR="0068727E" w:rsidRPr="00EB4DBD">
        <w:rPr>
          <w:lang w:val="en-US"/>
        </w:rPr>
        <w:t>to minimize the number of spatial units per location</w:t>
      </w:r>
      <w:r w:rsidR="00DC7627" w:rsidRPr="00EB4DBD">
        <w:rPr>
          <w:lang w:val="en-US"/>
        </w:rPr>
        <w:t xml:space="preserve"> and</w:t>
      </w:r>
      <w:r w:rsidR="0068727E" w:rsidRPr="00EB4DBD">
        <w:rPr>
          <w:lang w:val="en-US"/>
        </w:rPr>
        <w:t xml:space="preserve"> ensure </w:t>
      </w:r>
      <w:r w:rsidR="002C7B16" w:rsidRPr="00EB4DBD">
        <w:rPr>
          <w:lang w:val="en-US"/>
        </w:rPr>
        <w:t xml:space="preserve">convergence </w:t>
      </w:r>
      <w:r w:rsidR="0068727E" w:rsidRPr="00EB4DBD">
        <w:rPr>
          <w:lang w:val="en-US"/>
        </w:rPr>
        <w:t xml:space="preserve">of the estimation of transition rates (see </w:t>
      </w:r>
      <w:r w:rsidR="0068727E" w:rsidRPr="00EB4DBD">
        <w:rPr>
          <w:i/>
          <w:iCs/>
          <w:lang w:val="en-US"/>
        </w:rPr>
        <w:t>movement</w:t>
      </w:r>
      <w:r w:rsidR="0068727E" w:rsidRPr="00EB4DBD">
        <w:rPr>
          <w:lang w:val="en-US"/>
        </w:rPr>
        <w:t xml:space="preserve"> section). </w:t>
      </w:r>
      <w:r w:rsidR="00DC7627" w:rsidRPr="00EB4DBD">
        <w:rPr>
          <w:lang w:val="en-US"/>
        </w:rPr>
        <w:t xml:space="preserve"> </w:t>
      </w:r>
      <w:r w:rsidR="00F62B08" w:rsidRPr="00EB4DBD">
        <w:rPr>
          <w:lang w:val="en-US"/>
        </w:rPr>
        <w:t xml:space="preserve">Assessments of </w:t>
      </w:r>
      <w:r w:rsidR="00552C49" w:rsidRPr="00EB4DBD">
        <w:rPr>
          <w:lang w:val="en-US"/>
        </w:rPr>
        <w:t xml:space="preserve">spatial </w:t>
      </w:r>
      <w:r w:rsidR="00DC7627" w:rsidRPr="00EB4DBD">
        <w:rPr>
          <w:lang w:val="en-US"/>
        </w:rPr>
        <w:t>variation in the quality of beaked whale habitat at SCORE a</w:t>
      </w:r>
      <w:r w:rsidR="0005063B" w:rsidRPr="00EB4DBD">
        <w:rPr>
          <w:lang w:val="en-US"/>
        </w:rPr>
        <w:t>n</w:t>
      </w:r>
      <w:r w:rsidR="00DC7627" w:rsidRPr="00EB4DBD">
        <w:rPr>
          <w:lang w:val="en-US"/>
        </w:rPr>
        <w:t xml:space="preserve">d AUTEC </w:t>
      </w:r>
      <w:r w:rsidR="00F62B08" w:rsidRPr="00EB4DBD">
        <w:rPr>
          <w:lang w:val="en-US"/>
        </w:rPr>
        <w:t xml:space="preserve">are presented in </w:t>
      </w:r>
      <w:r w:rsidR="000A0CD7" w:rsidRPr="00EB4DBD">
        <w:rPr>
          <w:lang w:val="en-US"/>
        </w:rPr>
        <w:fldChar w:fldCharType="begin"/>
      </w:r>
      <w:r w:rsidR="00E42CD7" w:rsidRPr="00EB4DBD">
        <w:rPr>
          <w:lang w:val="en-US"/>
        </w:rPr>
        <w:instrText xml:space="preserve"> ADDIN ZOTERO_ITEM CSL_CITATION {"citationID":"MjiuZ0HF","properties":{"formattedCitation":"(Southall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0A0CD7" w:rsidRPr="00EB4DBD">
        <w:rPr>
          <w:lang w:val="en-US"/>
        </w:rPr>
        <w:fldChar w:fldCharType="separate"/>
      </w:r>
      <w:r w:rsidR="000A0CD7" w:rsidRPr="00EB4DBD">
        <w:rPr>
          <w:noProof/>
          <w:lang w:val="en-US"/>
        </w:rPr>
        <w:t>Southall et al., (2019)</w:t>
      </w:r>
      <w:r w:rsidR="000A0CD7" w:rsidRPr="00EB4DBD">
        <w:rPr>
          <w:lang w:val="en-US"/>
        </w:rPr>
        <w:fldChar w:fldCharType="end"/>
      </w:r>
      <w:r w:rsidR="000A0CD7" w:rsidRPr="00EB4DBD">
        <w:rPr>
          <w:lang w:val="en-US"/>
        </w:rPr>
        <w:t xml:space="preserve"> </w:t>
      </w:r>
      <w:r w:rsidR="00F62B08" w:rsidRPr="00EB4DBD">
        <w:rPr>
          <w:lang w:val="en-US"/>
        </w:rPr>
        <w:t xml:space="preserve">and </w:t>
      </w:r>
      <w:r w:rsidR="000A0CD7" w:rsidRPr="00EB4DBD">
        <w:rPr>
          <w:lang w:val="en-US"/>
        </w:rPr>
        <w:fldChar w:fldCharType="begin"/>
      </w:r>
      <w:r w:rsidR="00E42CD7" w:rsidRPr="00EB4DBD">
        <w:rPr>
          <w:lang w:val="en-US"/>
        </w:rPr>
        <w:instrText xml:space="preserve"> ADDIN ZOTERO_ITEM CSL_CITATION {"citationID":"pti8sdEh","properties":{"formattedCitation":"(Benoit-Bird et al., 2020)","plainCitation":"(Benoit-Bird et al., 2020)","dontUpdate":true,"noteIndex":0},"citationItems":[{"id":2113,"uris":["http://zotero.org/users/local/6qJKLD2C/items/SZFKMM7P"],"uri":["http://zotero.org/users/local/6qJKLD2C/items/SZFKMM7P"],"itemData":{"id":2113,"type":"article-journal","abstract":"Anthropogenic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0A0CD7" w:rsidRPr="00EB4DBD">
        <w:rPr>
          <w:lang w:val="en-US"/>
        </w:rPr>
        <w:fldChar w:fldCharType="separate"/>
      </w:r>
      <w:r w:rsidR="000A0CD7" w:rsidRPr="00EB4DBD">
        <w:rPr>
          <w:noProof/>
          <w:lang w:val="en-US"/>
        </w:rPr>
        <w:t>Benoit-Bird et al. (2020)</w:t>
      </w:r>
      <w:r w:rsidR="000A0CD7" w:rsidRPr="00EB4DBD">
        <w:rPr>
          <w:lang w:val="en-US"/>
        </w:rPr>
        <w:fldChar w:fldCharType="end"/>
      </w:r>
      <w:r w:rsidR="00DC7627" w:rsidRPr="00EB4DBD">
        <w:rPr>
          <w:lang w:val="en-US"/>
        </w:rPr>
        <w:t>, respectively.</w:t>
      </w:r>
      <w:r w:rsidR="00A026AE">
        <w:rPr>
          <w:lang w:val="en-US"/>
        </w:rPr>
        <w:t xml:space="preserve"> Specifically, </w:t>
      </w:r>
      <w:r w:rsidR="008C1956">
        <w:rPr>
          <w:lang w:val="en-US"/>
        </w:rPr>
        <w:t>both</w:t>
      </w:r>
      <w:r w:rsidR="00644E48" w:rsidRPr="00EB4DBD">
        <w:rPr>
          <w:lang w:val="en-US"/>
        </w:rPr>
        <w:t xml:space="preserve"> range</w:t>
      </w:r>
      <w:r w:rsidR="008C1956">
        <w:rPr>
          <w:lang w:val="en-US"/>
        </w:rPr>
        <w:t>s</w:t>
      </w:r>
      <w:r w:rsidR="00AA2DF5" w:rsidRPr="00EB4DBD">
        <w:rPr>
          <w:lang w:val="en-US"/>
        </w:rPr>
        <w:t xml:space="preserve"> </w:t>
      </w:r>
      <w:r w:rsidR="008C1956">
        <w:rPr>
          <w:lang w:val="en-US"/>
        </w:rPr>
        <w:t xml:space="preserve">were </w:t>
      </w:r>
      <w:r w:rsidR="00644E48" w:rsidRPr="00EB4DBD">
        <w:rPr>
          <w:lang w:val="en-US"/>
        </w:rPr>
        <w:t>divided into a western, high-quality area and an eastern low-quality area.</w:t>
      </w:r>
      <w:r w:rsidR="00F23C0C" w:rsidRPr="00EB4DBD">
        <w:rPr>
          <w:lang w:val="en-US"/>
        </w:rPr>
        <w:t xml:space="preserve"> </w:t>
      </w:r>
      <w:r w:rsidR="00644E48" w:rsidRPr="00EB4DBD">
        <w:rPr>
          <w:lang w:val="en-US"/>
        </w:rPr>
        <w:t xml:space="preserve">Because of the specific topography of the </w:t>
      </w:r>
      <w:r w:rsidR="00110F9F">
        <w:rPr>
          <w:lang w:val="en-US"/>
        </w:rPr>
        <w:t>Tongue of the Ocean</w:t>
      </w:r>
      <w:r w:rsidR="00644E48" w:rsidRPr="00EB4DBD">
        <w:rPr>
          <w:lang w:val="en-US"/>
        </w:rPr>
        <w:t xml:space="preserve">, </w:t>
      </w:r>
      <w:r w:rsidR="003A06D1">
        <w:rPr>
          <w:lang w:val="en-US"/>
        </w:rPr>
        <w:t>there were</w:t>
      </w:r>
      <w:r w:rsidR="00644E48" w:rsidRPr="00EB4DBD">
        <w:rPr>
          <w:lang w:val="en-US"/>
        </w:rPr>
        <w:t xml:space="preserve"> </w:t>
      </w:r>
      <w:r w:rsidR="00110F9F">
        <w:rPr>
          <w:lang w:val="en-US"/>
        </w:rPr>
        <w:t xml:space="preserve">three areas outside the </w:t>
      </w:r>
      <w:r w:rsidR="00903B38">
        <w:rPr>
          <w:lang w:val="en-US"/>
        </w:rPr>
        <w:t xml:space="preserve">AUTEC </w:t>
      </w:r>
      <w:r w:rsidR="00644E48" w:rsidRPr="00EB4DBD">
        <w:rPr>
          <w:lang w:val="en-US"/>
        </w:rPr>
        <w:t>range</w:t>
      </w:r>
      <w:r w:rsidR="00903B38">
        <w:rPr>
          <w:lang w:val="en-US"/>
        </w:rPr>
        <w:t xml:space="preserve"> which encompassed all locations of tagged individuals (</w:t>
      </w:r>
      <w:r w:rsidR="00407236">
        <w:rPr>
          <w:lang w:val="en-US"/>
        </w:rPr>
        <w:t>Fig.</w:t>
      </w:r>
      <w:r w:rsidR="00903B38">
        <w:rPr>
          <w:lang w:val="en-US"/>
        </w:rPr>
        <w:t xml:space="preserve"> 1</w:t>
      </w:r>
      <w:r w:rsidR="001B314C">
        <w:rPr>
          <w:lang w:val="en-US"/>
        </w:rPr>
        <w:t>a)</w:t>
      </w:r>
      <w:r w:rsidR="00644E48" w:rsidRPr="00EB4DBD">
        <w:rPr>
          <w:lang w:val="en-US"/>
        </w:rPr>
        <w:t>. For each on-range area</w:t>
      </w:r>
      <w:r w:rsidR="00AD2618" w:rsidRPr="00EB4DBD">
        <w:rPr>
          <w:lang w:val="en-US"/>
        </w:rPr>
        <w:t xml:space="preserve"> at AUTEC</w:t>
      </w:r>
      <w:r w:rsidR="00644E48" w:rsidRPr="00EB4DBD">
        <w:rPr>
          <w:lang w:val="en-US"/>
        </w:rPr>
        <w:t xml:space="preserve">, there was one off-range area to the north that had the same </w:t>
      </w:r>
      <w:r w:rsidR="003D7B8F" w:rsidRPr="00EB4DBD">
        <w:rPr>
          <w:lang w:val="en-US"/>
        </w:rPr>
        <w:t xml:space="preserve">habitat </w:t>
      </w:r>
      <w:r w:rsidR="00644E48" w:rsidRPr="00EB4DBD">
        <w:rPr>
          <w:lang w:val="en-US"/>
        </w:rPr>
        <w:t xml:space="preserve">quality as its </w:t>
      </w:r>
      <w:r w:rsidR="00735662" w:rsidRPr="00EB4DBD">
        <w:rPr>
          <w:lang w:val="en-US"/>
        </w:rPr>
        <w:t>neighboring</w:t>
      </w:r>
      <w:r w:rsidR="00644E48" w:rsidRPr="00EB4DBD">
        <w:rPr>
          <w:lang w:val="en-US"/>
        </w:rPr>
        <w:t xml:space="preserve"> on-range area</w:t>
      </w:r>
      <w:r w:rsidR="00AA2DF5" w:rsidRPr="00EB4DBD">
        <w:rPr>
          <w:lang w:val="en-US"/>
        </w:rPr>
        <w:t>, and</w:t>
      </w:r>
      <w:r w:rsidR="00644E48" w:rsidRPr="00EB4DBD">
        <w:rPr>
          <w:lang w:val="en-US"/>
        </w:rPr>
        <w:t xml:space="preserve"> a single </w:t>
      </w:r>
      <w:r w:rsidR="00393117">
        <w:rPr>
          <w:lang w:val="en-US"/>
        </w:rPr>
        <w:t>low</w:t>
      </w:r>
      <w:r w:rsidR="00644E48" w:rsidRPr="00EB4DBD">
        <w:rPr>
          <w:lang w:val="en-US"/>
        </w:rPr>
        <w:t>-quality off-range area south of</w:t>
      </w:r>
      <w:r w:rsidR="007F5C9F" w:rsidRPr="00EB4DBD">
        <w:rPr>
          <w:lang w:val="en-US"/>
        </w:rPr>
        <w:t xml:space="preserve"> AUTEC</w:t>
      </w:r>
      <w:r w:rsidR="00827ED2" w:rsidRPr="00EB4DBD">
        <w:rPr>
          <w:lang w:val="en-US"/>
        </w:rPr>
        <w:t xml:space="preserve"> </w:t>
      </w:r>
      <w:r w:rsidR="00827ED2" w:rsidRPr="00EB4DBD">
        <w:rPr>
          <w:lang w:val="en-US"/>
        </w:rPr>
        <w:fldChar w:fldCharType="begin"/>
      </w:r>
      <w:r w:rsidR="00827ED2" w:rsidRPr="00EB4DBD">
        <w:rPr>
          <w:lang w:val="en-US"/>
        </w:rPr>
        <w:instrText xml:space="preserve"> ADDIN ZOTERO_ITEM CSL_CITATION {"citationID":"RZOxVy7p","properties":{"formattedCitation":"(Benoit-Bird et al., 2020)","plainCitation":"(Benoit-Bird et al., 2020)","noteIndex":0},"citationItems":[{"id":2113,"uris":["http://zotero.org/users/local/6qJKLD2C/items/SZFKMM7P"],"uri":["http://zotero.org/users/local/6qJKLD2C/items/SZFKMM7P"],"itemData":{"id":2113,"type":"article-journal","abstract":"Anthropogenic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827ED2" w:rsidRPr="00EB4DBD">
        <w:rPr>
          <w:lang w:val="en-US"/>
        </w:rPr>
        <w:fldChar w:fldCharType="separate"/>
      </w:r>
      <w:r w:rsidR="00827ED2" w:rsidRPr="00EB4DBD">
        <w:rPr>
          <w:noProof/>
          <w:lang w:val="en-US"/>
        </w:rPr>
        <w:t>(Benoit-Bird et al., 2020)</w:t>
      </w:r>
      <w:r w:rsidR="00827ED2" w:rsidRPr="00EB4DBD">
        <w:rPr>
          <w:lang w:val="en-US"/>
        </w:rPr>
        <w:fldChar w:fldCharType="end"/>
      </w:r>
      <w:r w:rsidR="00644E48" w:rsidRPr="00EB4DBD">
        <w:rPr>
          <w:lang w:val="en-US"/>
        </w:rPr>
        <w:t>.</w:t>
      </w:r>
      <w:r w:rsidR="003A4A03" w:rsidRPr="003A4A03">
        <w:rPr>
          <w:lang w:val="en-US"/>
        </w:rPr>
        <w:t xml:space="preserve"> </w:t>
      </w:r>
      <w:r w:rsidR="003A4A03" w:rsidRPr="00EB4DBD">
        <w:rPr>
          <w:lang w:val="en-US"/>
        </w:rPr>
        <w:t>For SCORE, we modelled single off-range area that was free of sonar and of low quality</w:t>
      </w:r>
      <w:r w:rsidR="003A4A03">
        <w:rPr>
          <w:lang w:val="en-US"/>
        </w:rPr>
        <w:t xml:space="preserve"> (Fig 1b)</w:t>
      </w:r>
      <w:r w:rsidR="003A4A03" w:rsidRPr="00EB4DBD">
        <w:rPr>
          <w:lang w:val="en-US"/>
        </w:rPr>
        <w:t>.</w:t>
      </w:r>
    </w:p>
    <w:p w14:paraId="003797E1" w14:textId="0C6AC36D" w:rsidR="009F6D9F" w:rsidRPr="00EB4DBD" w:rsidRDefault="009F6D9F" w:rsidP="00A81F39">
      <w:pPr>
        <w:pStyle w:val="Firstparagraph"/>
        <w:rPr>
          <w:lang w:val="en-US"/>
        </w:rPr>
      </w:pPr>
    </w:p>
    <w:p w14:paraId="76D7D67B" w14:textId="46F6868E" w:rsidR="009F6D9F" w:rsidRPr="00EB4DBD" w:rsidRDefault="009F6D9F" w:rsidP="00A81F39">
      <w:pPr>
        <w:pStyle w:val="Heading2"/>
        <w:rPr>
          <w:lang w:val="en-US"/>
        </w:rPr>
      </w:pPr>
      <w:r w:rsidRPr="00EB4DBD">
        <w:rPr>
          <w:lang w:val="en-US"/>
        </w:rPr>
        <w:t>Habitat quality</w:t>
      </w:r>
    </w:p>
    <w:p w14:paraId="511A85D3" w14:textId="6B42BCBB" w:rsidR="00056BC4" w:rsidRPr="00EB4DBD" w:rsidRDefault="00997065" w:rsidP="00A81F39">
      <w:pPr>
        <w:pStyle w:val="Firstparagraph"/>
        <w:rPr>
          <w:lang w:val="en-US"/>
        </w:rPr>
      </w:pPr>
      <w:r w:rsidRPr="00EB4DBD">
        <w:rPr>
          <w:lang w:val="en-US"/>
        </w:rPr>
        <w:t xml:space="preserve">Following </w:t>
      </w:r>
      <w:r w:rsidR="00AF7B91" w:rsidRPr="00EB4DBD">
        <w:rPr>
          <w:lang w:val="en-US"/>
        </w:rPr>
        <w:fldChar w:fldCharType="begin"/>
      </w:r>
      <w:r w:rsidR="003504AC" w:rsidRPr="00EB4DBD">
        <w:rPr>
          <w:lang w:val="en-US"/>
        </w:rPr>
        <w:instrText xml:space="preserve"> ADDIN ZOTERO_ITEM CSL_CITATION {"citationID":"Crui4nGP","properties":{"formattedCitation":"(Southall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AF7B91" w:rsidRPr="00EB4DBD">
        <w:rPr>
          <w:lang w:val="en-US"/>
        </w:rPr>
        <w:fldChar w:fldCharType="separate"/>
      </w:r>
      <w:r w:rsidR="00AF7B91" w:rsidRPr="00EB4DBD">
        <w:rPr>
          <w:noProof/>
          <w:lang w:val="en-US"/>
        </w:rPr>
        <w:t>Southall et al. (2019)</w:t>
      </w:r>
      <w:r w:rsidR="00AF7B91" w:rsidRPr="00EB4DBD">
        <w:rPr>
          <w:lang w:val="en-US"/>
        </w:rPr>
        <w:fldChar w:fldCharType="end"/>
      </w:r>
      <w:r w:rsidRPr="00EB4DBD">
        <w:rPr>
          <w:lang w:val="en-US"/>
        </w:rPr>
        <w:t>, h</w:t>
      </w:r>
      <w:r w:rsidR="00066124" w:rsidRPr="00EB4DBD">
        <w:rPr>
          <w:lang w:val="en-US"/>
        </w:rPr>
        <w:t xml:space="preserve">abitat quality </w:t>
      </w:r>
      <w:r w:rsidR="00090985" w:rsidRPr="00EB4DBD">
        <w:rPr>
          <w:lang w:val="en-US"/>
        </w:rPr>
        <w:t xml:space="preserve">was </w:t>
      </w:r>
      <w:r w:rsidR="00B64AC9" w:rsidRPr="00EB4DBD">
        <w:rPr>
          <w:lang w:val="en-US"/>
        </w:rPr>
        <w:t>quantified</w:t>
      </w:r>
      <w:r w:rsidR="00090985" w:rsidRPr="00EB4DBD">
        <w:rPr>
          <w:lang w:val="en-US"/>
        </w:rPr>
        <w:t xml:space="preserve"> as the number of dives per day required to meet the basal metabolic needs of a typical adult beaked whale</w:t>
      </w:r>
      <w:r w:rsidR="00AA2DF5" w:rsidRPr="00EB4DBD">
        <w:rPr>
          <w:lang w:val="en-US"/>
        </w:rPr>
        <w:t>,</w:t>
      </w:r>
      <w:r w:rsidR="00090985" w:rsidRPr="00EB4DBD">
        <w:rPr>
          <w:lang w:val="en-US"/>
        </w:rPr>
        <w:t xml:space="preserve"> with high values indicating</w:t>
      </w:r>
      <w:r w:rsidR="00AA2DF5" w:rsidRPr="00EB4DBD">
        <w:rPr>
          <w:lang w:val="en-US"/>
        </w:rPr>
        <w:t xml:space="preserve"> low</w:t>
      </w:r>
      <w:r w:rsidR="00090985" w:rsidRPr="00EB4DBD">
        <w:rPr>
          <w:lang w:val="en-US"/>
        </w:rPr>
        <w:t xml:space="preserve"> habitat quality.</w:t>
      </w:r>
      <w:r w:rsidR="000A6814" w:rsidRPr="00EB4DBD">
        <w:rPr>
          <w:lang w:val="en-US"/>
        </w:rPr>
        <w:t xml:space="preserve"> </w:t>
      </w:r>
      <w:r w:rsidR="00C608E8" w:rsidRPr="00EB4DBD">
        <w:rPr>
          <w:lang w:val="en-US"/>
        </w:rPr>
        <w:t xml:space="preserve">This metric combined </w:t>
      </w:r>
      <w:r w:rsidR="002E5DDC" w:rsidRPr="00EB4DBD">
        <w:rPr>
          <w:lang w:val="en-US"/>
        </w:rPr>
        <w:t>data</w:t>
      </w:r>
      <w:r w:rsidR="00C608E8" w:rsidRPr="00EB4DBD">
        <w:rPr>
          <w:lang w:val="en-US"/>
        </w:rPr>
        <w:t xml:space="preserve"> on </w:t>
      </w:r>
      <w:r w:rsidR="008B1FD5" w:rsidRPr="00EB4DBD">
        <w:rPr>
          <w:lang w:val="en-US"/>
        </w:rPr>
        <w:t xml:space="preserve">prey fields, prey energetic content and prey spatial aggregation </w:t>
      </w:r>
      <w:r w:rsidR="004C6483" w:rsidRPr="00EB4DBD">
        <w:rPr>
          <w:lang w:val="en-US"/>
        </w:rPr>
        <w:t xml:space="preserve">with </w:t>
      </w:r>
      <w:r w:rsidR="002E5DDC" w:rsidRPr="00EB4DBD">
        <w:rPr>
          <w:lang w:val="en-US"/>
        </w:rPr>
        <w:t xml:space="preserve">estimates of swimming speed and </w:t>
      </w:r>
      <w:r w:rsidR="005E42D3" w:rsidRPr="00EB4DBD">
        <w:rPr>
          <w:lang w:val="en-US"/>
        </w:rPr>
        <w:t>metabolic rate of adult beaked whales.</w:t>
      </w:r>
      <w:r w:rsidR="00A14BF4" w:rsidRPr="00EB4DBD">
        <w:rPr>
          <w:lang w:val="en-US"/>
        </w:rPr>
        <w:t xml:space="preserve"> As our model </w:t>
      </w:r>
      <w:r w:rsidR="00283CC0" w:rsidRPr="00EB4DBD">
        <w:rPr>
          <w:lang w:val="en-US"/>
        </w:rPr>
        <w:t xml:space="preserve">only accounted for </w:t>
      </w:r>
      <w:r w:rsidR="00A14BF4" w:rsidRPr="00EB4DBD">
        <w:rPr>
          <w:lang w:val="en-US"/>
        </w:rPr>
        <w:t>a single prey base, d</w:t>
      </w:r>
      <w:r w:rsidR="00AE07D7" w:rsidRPr="00EB4DBD">
        <w:rPr>
          <w:lang w:val="en-US"/>
        </w:rPr>
        <w:t>ifferences in h</w:t>
      </w:r>
      <w:r w:rsidR="0010775C" w:rsidRPr="00EB4DBD">
        <w:rPr>
          <w:lang w:val="en-US"/>
        </w:rPr>
        <w:t xml:space="preserve">abitat quality </w:t>
      </w:r>
      <w:r w:rsidR="008D5705" w:rsidRPr="00EB4DBD">
        <w:rPr>
          <w:lang w:val="en-US"/>
        </w:rPr>
        <w:t xml:space="preserve">were </w:t>
      </w:r>
      <w:r w:rsidR="00A14BF4" w:rsidRPr="00EB4DBD">
        <w:rPr>
          <w:lang w:val="en-US"/>
        </w:rPr>
        <w:t xml:space="preserve">reflected in the </w:t>
      </w:r>
      <w:r w:rsidR="00AE07D7" w:rsidRPr="00EB4DBD">
        <w:rPr>
          <w:lang w:val="en-US"/>
        </w:rPr>
        <w:t xml:space="preserve">area-specific </w:t>
      </w:r>
      <w:r w:rsidR="0010775C" w:rsidRPr="00EB4DBD">
        <w:rPr>
          <w:lang w:val="en-US"/>
        </w:rPr>
        <w:t xml:space="preserve">prey encounter </w:t>
      </w:r>
      <w:r w:rsidR="00AE07D7" w:rsidRPr="00EB4DBD">
        <w:rPr>
          <w:lang w:val="en-US"/>
        </w:rPr>
        <w:t>rate</w:t>
      </w:r>
      <w:r w:rsidR="001E42A2" w:rsidRPr="00EB4DBD">
        <w:rPr>
          <w:lang w:val="en-US"/>
        </w:rPr>
        <w:t>s</w:t>
      </w:r>
      <w:r w:rsidR="00AE07D7" w:rsidRPr="00EB4DBD">
        <w:rPr>
          <w:lang w:val="en-US"/>
        </w:rPr>
        <w:t xml:space="preserve"> </w:t>
      </w:r>
      <w:r w:rsidR="0010775C" w:rsidRPr="00EB4DBD">
        <w:rPr>
          <w:lang w:val="en-US"/>
        </w:rPr>
        <w:t>(attack rates)</w:t>
      </w:r>
      <w:r w:rsidR="009975D5" w:rsidRPr="00EB4DBD">
        <w:rPr>
          <w:lang w:val="en-US"/>
        </w:rPr>
        <w:t>,</w:t>
      </w:r>
      <w:r w:rsidR="007F094F" w:rsidRPr="00EB4DBD">
        <w:rPr>
          <w:lang w:val="en-US"/>
        </w:rPr>
        <w:t xml:space="preserve"> with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low</m:t>
                </m:r>
              </m:sub>
            </m:sSub>
          </m:sub>
        </m:sSub>
      </m:oMath>
      <w:r w:rsidR="007F094F" w:rsidRPr="00EB4DBD">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oMath>
      <w:r w:rsidR="007F094F" w:rsidRPr="00EB4DBD">
        <w:rPr>
          <w:rFonts w:eastAsiaTheme="minorEastAsia"/>
          <w:lang w:val="en-US"/>
        </w:rPr>
        <w:t xml:space="preserve"> denoting prey encounter rates for </w:t>
      </w:r>
      <w:r w:rsidR="0005063B" w:rsidRPr="00EB4DBD">
        <w:rPr>
          <w:rFonts w:eastAsiaTheme="minorEastAsia"/>
          <w:lang w:val="en-US"/>
        </w:rPr>
        <w:t>low- and high-quality</w:t>
      </w:r>
      <w:r w:rsidR="007F094F" w:rsidRPr="00EB4DBD">
        <w:rPr>
          <w:rFonts w:eastAsiaTheme="minorEastAsia"/>
          <w:lang w:val="en-US"/>
        </w:rPr>
        <w:t xml:space="preserve"> areas, respectively. </w:t>
      </w:r>
      <w:r w:rsidR="007703CC" w:rsidRPr="00EB4DBD">
        <w:rPr>
          <w:lang w:val="en-US"/>
        </w:rPr>
        <w:t xml:space="preserve">Without loss of generality, we set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low</m:t>
                </m:r>
              </m:sub>
            </m:sSub>
          </m:sub>
        </m:sSub>
        <m:r>
          <w:rPr>
            <w:rFonts w:ascii="Cambria Math" w:hAnsi="Cambria Math"/>
            <w:lang w:val="en-US"/>
          </w:rPr>
          <m:t>=1</m:t>
        </m:r>
      </m:oMath>
      <w:r w:rsidR="007703CC" w:rsidRPr="00EB4DBD">
        <w:rPr>
          <w:lang w:val="en-US"/>
        </w:rPr>
        <w:t xml:space="preserve"> and used the </w:t>
      </w:r>
      <w:r w:rsidR="00710F95" w:rsidRPr="00EB4DBD">
        <w:rPr>
          <w:lang w:val="en-US"/>
        </w:rPr>
        <w:t xml:space="preserve">relative difference </w:t>
      </w:r>
      <w:r w:rsidR="0005398B" w:rsidRPr="00EB4DBD">
        <w:rPr>
          <w:lang w:val="en-US"/>
        </w:rPr>
        <w:t xml:space="preserve">in </w:t>
      </w:r>
      <w:r w:rsidR="007703CC" w:rsidRPr="00EB4DBD">
        <w:rPr>
          <w:lang w:val="en-US"/>
        </w:rPr>
        <w:t xml:space="preserve">habitat quality </w:t>
      </w:r>
      <w:r w:rsidR="00834D16">
        <w:rPr>
          <w:lang w:val="en-US"/>
        </w:rPr>
        <w:t>as an</w:t>
      </w:r>
      <w:r w:rsidR="00E35794" w:rsidRPr="00EB4DBD">
        <w:rPr>
          <w:lang w:val="en-US"/>
        </w:rPr>
        <w:t xml:space="preserve"> </w:t>
      </w:r>
      <w:r w:rsidR="007703CC" w:rsidRPr="00EB4DBD">
        <w:rPr>
          <w:lang w:val="en-US"/>
        </w:rPr>
        <w:t xml:space="preserve">estimate </w:t>
      </w:r>
      <w:r w:rsidR="00834D16">
        <w:rPr>
          <w:lang w:val="en-US"/>
        </w:rPr>
        <w:t xml:space="preserve">for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oMath>
      <w:r w:rsidR="00710F95" w:rsidRPr="00EB4DBD">
        <w:rPr>
          <w:rFonts w:eastAsiaTheme="minorEastAsia"/>
          <w:lang w:val="en-US"/>
        </w:rPr>
        <w:t xml:space="preserve">. For SCORE, </w:t>
      </w:r>
      <w:r w:rsidR="00C95C16" w:rsidRPr="00EB4DBD">
        <w:rPr>
          <w:lang w:val="en-US"/>
        </w:rPr>
        <w:t xml:space="preserve">the mode for the number of dives per day </w:t>
      </w:r>
      <w:r w:rsidR="0008613E" w:rsidRPr="00EB4DBD">
        <w:rPr>
          <w:lang w:val="en-US"/>
        </w:rPr>
        <w:t xml:space="preserve">required to meet </w:t>
      </w:r>
      <w:r w:rsidR="0082498F" w:rsidRPr="00EB4DBD">
        <w:rPr>
          <w:lang w:val="en-US"/>
        </w:rPr>
        <w:t xml:space="preserve">baseline daily </w:t>
      </w:r>
      <w:r w:rsidR="0008613E" w:rsidRPr="00EB4DBD">
        <w:rPr>
          <w:lang w:val="en-US"/>
        </w:rPr>
        <w:t xml:space="preserve">metabolic </w:t>
      </w:r>
      <w:r w:rsidR="0082498F" w:rsidRPr="00EB4DBD">
        <w:rPr>
          <w:lang w:val="en-US"/>
        </w:rPr>
        <w:t xml:space="preserve">requirements </w:t>
      </w:r>
      <w:r w:rsidR="0008613E" w:rsidRPr="00EB4DBD">
        <w:rPr>
          <w:lang w:val="en-US"/>
        </w:rPr>
        <w:t xml:space="preserve">of </w:t>
      </w:r>
      <w:r w:rsidR="00C95C16" w:rsidRPr="00EB4DBD">
        <w:rPr>
          <w:lang w:val="en-US"/>
        </w:rPr>
        <w:t xml:space="preserve">an adult </w:t>
      </w:r>
      <w:r w:rsidR="00C95C16" w:rsidRPr="00EB4DBD">
        <w:rPr>
          <w:i/>
          <w:iCs/>
          <w:lang w:val="en-US"/>
        </w:rPr>
        <w:t>Zc</w:t>
      </w:r>
      <w:r w:rsidR="00C95C16" w:rsidRPr="00EB4DBD">
        <w:rPr>
          <w:lang w:val="en-US"/>
        </w:rPr>
        <w:t xml:space="preserve"> </w:t>
      </w:r>
      <w:r w:rsidR="00AE6917" w:rsidRPr="00EB4DBD">
        <w:rPr>
          <w:lang w:val="en-US"/>
        </w:rPr>
        <w:t>equaled</w:t>
      </w:r>
      <w:r w:rsidR="00C95C16" w:rsidRPr="00EB4DBD">
        <w:rPr>
          <w:lang w:val="en-US"/>
        </w:rPr>
        <w:t xml:space="preserve"> </w:t>
      </w:r>
      <w:r w:rsidR="0013043F" w:rsidRPr="00EB4DBD">
        <w:rPr>
          <w:lang w:val="en-US"/>
        </w:rPr>
        <w:t>1.5</w:t>
      </w:r>
      <w:r w:rsidR="00C95C16" w:rsidRPr="00EB4DBD">
        <w:rPr>
          <w:lang w:val="en-US"/>
        </w:rPr>
        <w:t xml:space="preserve"> </w:t>
      </w:r>
      <w:r w:rsidR="0008613E" w:rsidRPr="00EB4DBD">
        <w:rPr>
          <w:lang w:val="en-US"/>
        </w:rPr>
        <w:t xml:space="preserve">for </w:t>
      </w:r>
      <w:r w:rsidR="00C95C16" w:rsidRPr="00EB4DBD">
        <w:rPr>
          <w:lang w:val="en-US"/>
        </w:rPr>
        <w:t>high</w:t>
      </w:r>
      <w:r w:rsidR="000D1C4C" w:rsidRPr="00EB4DBD">
        <w:rPr>
          <w:lang w:val="en-US"/>
        </w:rPr>
        <w:t>-</w:t>
      </w:r>
      <w:r w:rsidR="00365EAA" w:rsidRPr="00EB4DBD">
        <w:rPr>
          <w:lang w:val="en-US"/>
        </w:rPr>
        <w:t xml:space="preserve">quality </w:t>
      </w:r>
      <w:r w:rsidR="00C95C16" w:rsidRPr="00EB4DBD">
        <w:rPr>
          <w:lang w:val="en-US"/>
        </w:rPr>
        <w:t xml:space="preserve">areas and 20 </w:t>
      </w:r>
      <w:r w:rsidR="0008613E" w:rsidRPr="00EB4DBD">
        <w:rPr>
          <w:lang w:val="en-US"/>
        </w:rPr>
        <w:t xml:space="preserve">for </w:t>
      </w:r>
      <w:r w:rsidR="000D1C4C" w:rsidRPr="00EB4DBD">
        <w:rPr>
          <w:lang w:val="en-US"/>
        </w:rPr>
        <w:t xml:space="preserve">low-quality </w:t>
      </w:r>
      <w:r w:rsidR="00C95C16" w:rsidRPr="00EB4DBD">
        <w:rPr>
          <w:lang w:val="en-US"/>
        </w:rPr>
        <w:t>areas (Table 1</w:t>
      </w:r>
      <w:r w:rsidR="003E00F8" w:rsidRPr="00EB4DBD">
        <w:rPr>
          <w:lang w:val="en-US"/>
        </w:rPr>
        <w:t xml:space="preserve"> in</w:t>
      </w:r>
      <w:r w:rsidR="00BE237F" w:rsidRPr="00EB4DBD">
        <w:rPr>
          <w:lang w:val="en-US"/>
        </w:rPr>
        <w:t xml:space="preserve"> </w:t>
      </w:r>
      <w:r w:rsidR="00BE237F" w:rsidRPr="00EB4DBD">
        <w:rPr>
          <w:lang w:val="en-US"/>
        </w:rPr>
        <w:fldChar w:fldCharType="begin"/>
      </w:r>
      <w:r w:rsidR="003504AC" w:rsidRPr="00EB4DBD">
        <w:rPr>
          <w:lang w:val="en-US"/>
        </w:rPr>
        <w:instrText xml:space="preserve"> ADDIN ZOTERO_ITEM CSL_CITATION {"citationID":"okXEVZ1K","properties":{"formattedCitation":"(Southall et al., 2019)","plainCitation":"(Southall et al., 2019)","dontUpdate":true,"noteIndex":0},"citationItems":[{"id":2002,"uris":["http://zotero.org/users/local/6qJKLD2C/items/XG93LS5P"],"uri":["http://zotero.org/users/local/6qJKLD2C/items/XG93LS5P"],"itemData":{"id":2002,"type":"article-journal","container-title":"Journal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BE237F" w:rsidRPr="00EB4DBD">
        <w:rPr>
          <w:lang w:val="en-US"/>
        </w:rPr>
        <w:fldChar w:fldCharType="separate"/>
      </w:r>
      <w:r w:rsidR="00BE237F" w:rsidRPr="00EB4DBD">
        <w:rPr>
          <w:noProof/>
          <w:lang w:val="en-US"/>
        </w:rPr>
        <w:t>Southall et al. (2019)</w:t>
      </w:r>
      <w:r w:rsidR="00BE237F" w:rsidRPr="00EB4DBD">
        <w:rPr>
          <w:lang w:val="en-US"/>
        </w:rPr>
        <w:fldChar w:fldCharType="end"/>
      </w:r>
      <w:r w:rsidR="003E00F8" w:rsidRPr="00EB4DBD">
        <w:rPr>
          <w:lang w:val="en-US"/>
        </w:rPr>
        <w:t>)</w:t>
      </w:r>
      <w:r w:rsidR="00C95C16" w:rsidRPr="00EB4DBD">
        <w:rPr>
          <w:lang w:val="en-US"/>
        </w:rPr>
        <w:t>.</w:t>
      </w:r>
      <w:r w:rsidR="00A53D45" w:rsidRPr="00EB4DBD">
        <w:rPr>
          <w:lang w:val="en-US"/>
        </w:rPr>
        <w:t xml:space="preserve"> </w:t>
      </w:r>
      <w:r w:rsidR="005A7BDE" w:rsidRPr="00EB4DBD">
        <w:rPr>
          <w:lang w:val="en-US"/>
        </w:rPr>
        <w:t xml:space="preserve">For </w:t>
      </w:r>
      <w:r w:rsidR="005A7BDE" w:rsidRPr="00EB4DBD">
        <w:rPr>
          <w:i/>
          <w:iCs/>
          <w:lang w:val="en-US"/>
        </w:rPr>
        <w:t>Zc</w:t>
      </w:r>
      <w:r w:rsidR="005A7BDE" w:rsidRPr="00EB4DBD">
        <w:rPr>
          <w:lang w:val="en-US"/>
        </w:rPr>
        <w:t xml:space="preserve"> at SCORE</w:t>
      </w:r>
      <w:r w:rsidR="009F35DE" w:rsidRPr="00EB4DBD">
        <w:rPr>
          <w:lang w:val="en-US"/>
        </w:rPr>
        <w:t>,</w:t>
      </w:r>
      <w:r w:rsidR="005A7BDE" w:rsidRPr="00EB4DBD">
        <w:rPr>
          <w:lang w:val="en-US"/>
        </w:rPr>
        <w:t xml:space="preserve"> we therefore adopt</w:t>
      </w:r>
      <w:r w:rsidR="003F01ED" w:rsidRPr="00EB4DBD">
        <w:rPr>
          <w:lang w:val="en-US"/>
        </w:rPr>
        <w:t>ed</w:t>
      </w:r>
      <w:r w:rsidR="005A7BDE" w:rsidRPr="00EB4DBD">
        <w:rPr>
          <w:lang w:val="en-US"/>
        </w:rPr>
        <w:t xml:space="preserve">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r>
          <w:rPr>
            <w:rFonts w:ascii="Cambria Math" w:hAnsi="Cambria Math"/>
            <w:lang w:val="en-US"/>
          </w:rPr>
          <m:t>=</m:t>
        </m:r>
        <m:f>
          <m:fPr>
            <m:ctrlPr>
              <w:rPr>
                <w:rFonts w:ascii="Cambria Math" w:hAnsi="Cambria Math"/>
                <w:i/>
                <w:lang w:val="en-US"/>
              </w:rPr>
            </m:ctrlPr>
          </m:fPr>
          <m:num>
            <m:r>
              <w:rPr>
                <w:rFonts w:ascii="Cambria Math" w:hAnsi="Cambria Math"/>
                <w:lang w:val="en-US"/>
              </w:rPr>
              <m:t>20</m:t>
            </m:r>
          </m:num>
          <m:den>
            <m:r>
              <w:rPr>
                <w:rFonts w:ascii="Cambria Math" w:hAnsi="Cambria Math"/>
                <w:lang w:val="en-US"/>
              </w:rPr>
              <m:t>1.5</m:t>
            </m:r>
          </m:den>
        </m:f>
        <m:r>
          <w:rPr>
            <w:rFonts w:ascii="Cambria Math" w:hAnsi="Cambria Math"/>
            <w:lang w:val="en-US"/>
          </w:rPr>
          <m:t>=13.3</m:t>
        </m:r>
      </m:oMath>
      <w:r w:rsidR="005A7BDE" w:rsidRPr="00EB4DBD">
        <w:rPr>
          <w:rFonts w:eastAsiaTheme="minorEastAsia"/>
          <w:lang w:val="en-US"/>
        </w:rPr>
        <w:t xml:space="preserve"> by default.</w:t>
      </w:r>
      <w:r w:rsidR="007044CD" w:rsidRPr="00EB4DBD">
        <w:rPr>
          <w:rFonts w:eastAsiaTheme="minorEastAsia"/>
          <w:lang w:val="en-US"/>
        </w:rPr>
        <w:t xml:space="preserve"> </w:t>
      </w:r>
      <w:r w:rsidR="004508CC" w:rsidRPr="00EB4DBD">
        <w:rPr>
          <w:rFonts w:eastAsiaTheme="minorEastAsia"/>
          <w:lang w:val="en-US"/>
        </w:rPr>
        <w:t xml:space="preserve">For </w:t>
      </w:r>
      <w:r w:rsidR="004508CC" w:rsidRPr="00EB4DBD">
        <w:rPr>
          <w:rFonts w:eastAsiaTheme="minorEastAsia"/>
          <w:i/>
          <w:iCs/>
          <w:lang w:val="en-US"/>
        </w:rPr>
        <w:t>Md</w:t>
      </w:r>
      <w:r w:rsidR="004508CC" w:rsidRPr="00EB4DBD">
        <w:rPr>
          <w:rFonts w:eastAsiaTheme="minorEastAsia"/>
          <w:lang w:val="en-US"/>
        </w:rPr>
        <w:t xml:space="preserve"> at </w:t>
      </w:r>
      <w:r w:rsidR="00E95B7F" w:rsidRPr="00EB4DBD">
        <w:rPr>
          <w:rFonts w:eastAsiaTheme="minorEastAsia"/>
          <w:lang w:val="en-US"/>
        </w:rPr>
        <w:t>AUTEC</w:t>
      </w:r>
      <w:r w:rsidR="004508CC" w:rsidRPr="00EB4DBD">
        <w:rPr>
          <w:rFonts w:eastAsiaTheme="minorEastAsia"/>
          <w:lang w:val="en-US"/>
        </w:rPr>
        <w:t xml:space="preserve"> the </w:t>
      </w:r>
      <w:r w:rsidR="000A448C" w:rsidRPr="00EB4DBD">
        <w:rPr>
          <w:rFonts w:eastAsiaTheme="minorEastAsia"/>
          <w:lang w:val="en-US"/>
        </w:rPr>
        <w:t>dive</w:t>
      </w:r>
      <w:r w:rsidR="00BD5DDF" w:rsidRPr="00EB4DBD">
        <w:rPr>
          <w:rFonts w:eastAsiaTheme="minorEastAsia"/>
          <w:lang w:val="en-US"/>
        </w:rPr>
        <w:t xml:space="preserve"> rate</w:t>
      </w:r>
      <w:r w:rsidR="000A448C" w:rsidRPr="00EB4DBD">
        <w:rPr>
          <w:rFonts w:eastAsiaTheme="minorEastAsia"/>
          <w:lang w:val="en-US"/>
        </w:rPr>
        <w:t xml:space="preserve"> </w:t>
      </w:r>
      <w:r w:rsidR="00DC14BD" w:rsidRPr="00EB4DBD">
        <w:rPr>
          <w:rFonts w:eastAsiaTheme="minorEastAsia"/>
          <w:lang w:val="en-US"/>
        </w:rPr>
        <w:t xml:space="preserve">required to </w:t>
      </w:r>
      <w:r w:rsidR="00DC14BD" w:rsidRPr="00EB4DBD">
        <w:rPr>
          <w:rFonts w:eastAsiaTheme="minorEastAsia"/>
          <w:lang w:val="en-US"/>
        </w:rPr>
        <w:lastRenderedPageBreak/>
        <w:t xml:space="preserve">meet metabolic demands </w:t>
      </w:r>
      <w:r w:rsidR="00AE6917" w:rsidRPr="00EB4DBD">
        <w:rPr>
          <w:rFonts w:eastAsiaTheme="minorEastAsia"/>
          <w:lang w:val="en-US"/>
        </w:rPr>
        <w:t>equaled</w:t>
      </w:r>
      <w:r w:rsidR="00DC14BD" w:rsidRPr="00EB4DBD">
        <w:rPr>
          <w:rFonts w:eastAsiaTheme="minorEastAsia"/>
          <w:lang w:val="en-US"/>
        </w:rPr>
        <w:t xml:space="preserve"> 6.0 and 1.2 for </w:t>
      </w:r>
      <w:r w:rsidR="00877EBA" w:rsidRPr="00EB4DBD">
        <w:rPr>
          <w:rFonts w:eastAsiaTheme="minorEastAsia"/>
          <w:lang w:val="en-US"/>
        </w:rPr>
        <w:t>low</w:t>
      </w:r>
      <w:r w:rsidR="00CB3D2E" w:rsidRPr="00EB4DBD">
        <w:rPr>
          <w:rFonts w:eastAsiaTheme="minorEastAsia"/>
          <w:lang w:val="en-US"/>
        </w:rPr>
        <w:t xml:space="preserve">- and </w:t>
      </w:r>
      <w:r w:rsidR="00877EBA" w:rsidRPr="00EB4DBD">
        <w:rPr>
          <w:rFonts w:eastAsiaTheme="minorEastAsia"/>
          <w:lang w:val="en-US"/>
        </w:rPr>
        <w:t>high</w:t>
      </w:r>
      <w:r w:rsidR="00CB3D2E" w:rsidRPr="00EB4DBD">
        <w:rPr>
          <w:rFonts w:eastAsiaTheme="minorEastAsia"/>
          <w:lang w:val="en-US"/>
        </w:rPr>
        <w:t>-quality</w:t>
      </w:r>
      <w:r w:rsidR="00DC14BD" w:rsidRPr="00EB4DBD">
        <w:rPr>
          <w:rFonts w:eastAsiaTheme="minorEastAsia"/>
          <w:lang w:val="en-US"/>
        </w:rPr>
        <w:t xml:space="preserve"> areas</w:t>
      </w:r>
      <w:r w:rsidR="00C945B3" w:rsidRPr="00EB4DBD">
        <w:rPr>
          <w:rFonts w:eastAsiaTheme="minorEastAsia"/>
          <w:lang w:val="en-US"/>
        </w:rPr>
        <w:t xml:space="preserve"> </w:t>
      </w:r>
      <w:r w:rsidR="00C754DA" w:rsidRPr="00EB4DBD">
        <w:rPr>
          <w:rFonts w:eastAsiaTheme="minorEastAsia"/>
          <w:lang w:val="en-US"/>
        </w:rPr>
        <w:fldChar w:fldCharType="begin"/>
      </w:r>
      <w:r w:rsidR="00C754DA" w:rsidRPr="00EB4DBD">
        <w:rPr>
          <w:rFonts w:eastAsiaTheme="minorEastAsia"/>
          <w:lang w:val="en-US"/>
        </w:rPr>
        <w:instrText xml:space="preserve"> ADDIN ZOTERO_ITEM CSL_CITATION {"citationID":"S9Psnqya","properties":{"formattedCitation":"(Benoit-Bird et al., 2020)","plainCitation":"(Benoit-Bird et al., 2020)","noteIndex":0},"citationItems":[{"id":2113,"uris":["http://zotero.org/users/local/6qJKLD2C/items/SZFKMM7P"],"uri":["http://zotero.org/users/local/6qJKLD2C/items/SZFKMM7P"],"itemData":{"id":2113,"type":"article-journal","abstract":"Anthropogenic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schema":"https://github.com/citation-style-language/schema/raw/master/csl-citation.json"} </w:instrText>
      </w:r>
      <w:r w:rsidR="00C754DA" w:rsidRPr="00EB4DBD">
        <w:rPr>
          <w:rFonts w:eastAsiaTheme="minorEastAsia"/>
          <w:lang w:val="en-US"/>
        </w:rPr>
        <w:fldChar w:fldCharType="separate"/>
      </w:r>
      <w:r w:rsidR="00C754DA" w:rsidRPr="00EB4DBD">
        <w:rPr>
          <w:rFonts w:eastAsiaTheme="minorEastAsia"/>
          <w:noProof/>
          <w:lang w:val="en-US"/>
        </w:rPr>
        <w:t>(Benoit-Bird et al., 2020)</w:t>
      </w:r>
      <w:r w:rsidR="00C754DA" w:rsidRPr="00EB4DBD">
        <w:rPr>
          <w:rFonts w:eastAsiaTheme="minorEastAsia"/>
          <w:lang w:val="en-US"/>
        </w:rPr>
        <w:fldChar w:fldCharType="end"/>
      </w:r>
      <w:r w:rsidR="0033621E" w:rsidRPr="00EB4DBD">
        <w:rPr>
          <w:rFonts w:eastAsiaTheme="minorEastAsia"/>
          <w:lang w:val="en-US"/>
        </w:rPr>
        <w:t xml:space="preserve"> and</w:t>
      </w:r>
      <w:r w:rsidR="002F6C7C" w:rsidRPr="00EB4DBD">
        <w:rPr>
          <w:rFonts w:eastAsiaTheme="minorEastAsia"/>
          <w:lang w:val="en-US"/>
        </w:rPr>
        <w:t xml:space="preserve"> we adopt</w:t>
      </w:r>
      <w:r w:rsidR="006F73AF" w:rsidRPr="00EB4DBD">
        <w:rPr>
          <w:rFonts w:eastAsiaTheme="minorEastAsia"/>
          <w:lang w:val="en-US"/>
        </w:rPr>
        <w:t>ed</w:t>
      </w:r>
      <w:r w:rsidR="002F6C7C" w:rsidRPr="00EB4DBD">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m:t>
            </m:r>
          </m:num>
          <m:den>
            <m:r>
              <w:rPr>
                <w:rFonts w:ascii="Cambria Math" w:hAnsi="Cambria Math"/>
                <w:lang w:val="en-US"/>
              </w:rPr>
              <m:t>1.2</m:t>
            </m:r>
          </m:den>
        </m:f>
        <m:r>
          <w:rPr>
            <w:rFonts w:ascii="Cambria Math" w:hAnsi="Cambria Math"/>
            <w:lang w:val="en-US"/>
          </w:rPr>
          <m:t>=5.0</m:t>
        </m:r>
      </m:oMath>
      <w:r w:rsidR="002F6C7C" w:rsidRPr="00EB4DBD">
        <w:rPr>
          <w:rFonts w:eastAsiaTheme="minorEastAsia"/>
          <w:lang w:val="en-US"/>
        </w:rPr>
        <w:t xml:space="preserve"> for </w:t>
      </w:r>
      <w:r w:rsidR="002F6C7C" w:rsidRPr="00EB4DBD">
        <w:rPr>
          <w:rFonts w:eastAsiaTheme="minorEastAsia"/>
          <w:i/>
          <w:iCs/>
          <w:lang w:val="en-US"/>
        </w:rPr>
        <w:t>Md</w:t>
      </w:r>
      <w:r w:rsidR="002F6C7C" w:rsidRPr="00EB4DBD">
        <w:rPr>
          <w:rFonts w:eastAsiaTheme="minorEastAsia"/>
          <w:lang w:val="en-US"/>
        </w:rPr>
        <w:t xml:space="preserve"> by default.</w:t>
      </w:r>
    </w:p>
    <w:p w14:paraId="3E5DBFE1" w14:textId="0A223C81" w:rsidR="00BA717E" w:rsidRPr="00EB4DBD" w:rsidRDefault="00BA717E" w:rsidP="00A81F39">
      <w:pPr>
        <w:pStyle w:val="Firstparagraph"/>
        <w:rPr>
          <w:lang w:val="en-US"/>
        </w:rPr>
      </w:pPr>
    </w:p>
    <w:p w14:paraId="1D86C3F4" w14:textId="77777777" w:rsidR="00BA717E" w:rsidRPr="00EB4DBD" w:rsidRDefault="00BA717E" w:rsidP="00A81F39">
      <w:pPr>
        <w:pStyle w:val="Heading2"/>
        <w:rPr>
          <w:lang w:val="en-US"/>
        </w:rPr>
      </w:pPr>
      <w:r w:rsidRPr="00EB4DBD">
        <w:rPr>
          <w:lang w:val="en-US"/>
        </w:rPr>
        <w:t>Movement</w:t>
      </w:r>
    </w:p>
    <w:p w14:paraId="56181FD6" w14:textId="1889D6FE" w:rsidR="00BA717E" w:rsidRPr="00EB4DBD" w:rsidRDefault="00BA717E" w:rsidP="00A81F39">
      <w:pPr>
        <w:pStyle w:val="Firstparagraph"/>
        <w:rPr>
          <w:lang w:val="en-US"/>
        </w:rPr>
      </w:pPr>
      <w:r w:rsidRPr="00EB4DBD">
        <w:rPr>
          <w:lang w:val="en-US"/>
        </w:rPr>
        <w:t xml:space="preserve">Transition rates between </w:t>
      </w:r>
      <w:r w:rsidR="00CB3D2E" w:rsidRPr="00EB4DBD">
        <w:rPr>
          <w:lang w:val="en-US"/>
        </w:rPr>
        <w:t xml:space="preserve">spatial units </w:t>
      </w:r>
      <w:r w:rsidRPr="00EB4DBD">
        <w:rPr>
          <w:lang w:val="en-US"/>
        </w:rPr>
        <w:t xml:space="preserve">were derived </w:t>
      </w:r>
      <w:r w:rsidR="00B16679" w:rsidRPr="00EB4DBD">
        <w:rPr>
          <w:lang w:val="en-US"/>
        </w:rPr>
        <w:t xml:space="preserve">from </w:t>
      </w:r>
      <w:r w:rsidR="00263418" w:rsidRPr="00EB4DBD">
        <w:rPr>
          <w:lang w:val="en-US"/>
        </w:rPr>
        <w:t xml:space="preserve">satellite </w:t>
      </w:r>
      <w:r w:rsidRPr="00EB4DBD">
        <w:rPr>
          <w:lang w:val="en-US"/>
        </w:rPr>
        <w:t xml:space="preserve">telemetry data of </w:t>
      </w:r>
      <w:r w:rsidR="00C14C40" w:rsidRPr="00EB4DBD">
        <w:rPr>
          <w:i/>
          <w:iCs/>
          <w:lang w:val="en-US"/>
        </w:rPr>
        <w:t>Md</w:t>
      </w:r>
      <w:r w:rsidR="00C14C40" w:rsidRPr="00EB4DBD">
        <w:rPr>
          <w:lang w:val="en-US"/>
        </w:rPr>
        <w:t xml:space="preserve"> individuals</w:t>
      </w:r>
      <w:r w:rsidR="00C14C40" w:rsidRPr="00EB4DBD">
        <w:rPr>
          <w:i/>
          <w:iCs/>
          <w:lang w:val="en-US"/>
        </w:rPr>
        <w:t xml:space="preserve"> </w:t>
      </w:r>
      <w:r w:rsidR="00B16679" w:rsidRPr="00EB4DBD">
        <w:rPr>
          <w:lang w:val="en-US"/>
        </w:rPr>
        <w:t xml:space="preserve">tagged within or near </w:t>
      </w:r>
      <w:r w:rsidRPr="00EB4DBD">
        <w:rPr>
          <w:lang w:val="en-US"/>
        </w:rPr>
        <w:t>AUTEC (</w:t>
      </w:r>
      <w:r w:rsidRPr="004E685C">
        <w:rPr>
          <w:i/>
          <w:iCs/>
          <w:lang w:val="en-US"/>
        </w:rPr>
        <w:t>n</w:t>
      </w:r>
      <w:r w:rsidRPr="00EB4DBD">
        <w:rPr>
          <w:lang w:val="en-US"/>
        </w:rPr>
        <w:t xml:space="preserve"> = 7) and </w:t>
      </w:r>
      <w:r w:rsidR="00C14C40" w:rsidRPr="00EB4DBD">
        <w:rPr>
          <w:i/>
          <w:iCs/>
          <w:lang w:val="en-US"/>
        </w:rPr>
        <w:t xml:space="preserve">Zc </w:t>
      </w:r>
      <w:r w:rsidR="00C14C40" w:rsidRPr="00EB4DBD">
        <w:rPr>
          <w:lang w:val="en-US"/>
        </w:rPr>
        <w:t xml:space="preserve">individuals </w:t>
      </w:r>
      <w:r w:rsidR="00BB152B" w:rsidRPr="00EB4DBD">
        <w:rPr>
          <w:lang w:val="en-US"/>
        </w:rPr>
        <w:t xml:space="preserve">tagged around </w:t>
      </w:r>
      <w:r w:rsidRPr="00EB4DBD">
        <w:rPr>
          <w:lang w:val="en-US"/>
        </w:rPr>
        <w:t>SCORE (</w:t>
      </w:r>
      <w:r w:rsidRPr="004E685C">
        <w:rPr>
          <w:i/>
          <w:iCs/>
          <w:lang w:val="en-US"/>
        </w:rPr>
        <w:t>n</w:t>
      </w:r>
      <w:r w:rsidRPr="00EB4DBD">
        <w:rPr>
          <w:lang w:val="en-US"/>
        </w:rPr>
        <w:t xml:space="preserve"> = 1</w:t>
      </w:r>
      <w:r w:rsidR="005B7B87" w:rsidRPr="00EB4DBD">
        <w:rPr>
          <w:lang w:val="en-US"/>
        </w:rPr>
        <w:t>2</w:t>
      </w:r>
      <w:r w:rsidR="00A31980">
        <w:rPr>
          <w:lang w:val="en-US"/>
        </w:rPr>
        <w:t>; Fig 1</w:t>
      </w:r>
      <w:r w:rsidRPr="00EB4DBD">
        <w:rPr>
          <w:lang w:val="en-US"/>
        </w:rPr>
        <w:t>).</w:t>
      </w:r>
      <w:r w:rsidR="00263418" w:rsidRPr="00EB4DBD">
        <w:rPr>
          <w:lang w:val="en-US"/>
        </w:rPr>
        <w:t xml:space="preserve"> Details of tag deployment and </w:t>
      </w:r>
      <w:r w:rsidR="00BC14FF" w:rsidRPr="00EB4DBD">
        <w:rPr>
          <w:lang w:val="en-US"/>
        </w:rPr>
        <w:t xml:space="preserve">data collection are described in </w:t>
      </w:r>
      <w:r w:rsidR="00B01241" w:rsidRPr="00EB4DBD">
        <w:rPr>
          <w:lang w:val="en-US"/>
        </w:rPr>
        <w:fldChar w:fldCharType="begin"/>
      </w:r>
      <w:r w:rsidR="00641F77">
        <w:rPr>
          <w:lang w:val="en-US"/>
        </w:rPr>
        <w:instrText xml:space="preserve"> ADDIN ZOTERO_ITEM CSL_CITATION {"citationID":"zHQ4zny6","properties":{"formattedCitation":"(Joyce et al., 2019)","plainCitation":"(Joyce et al., 2019)","dontUpdate":true,"noteIndex":0},"citationItems":[{"id":1734,"uris":["http://zotero.org/users/local/6qJKLD2C/items/H9YNUQWQ"],"uri":["http://zotero.org/users/local/6qJKLD2C/items/H9YNUQWQ"],"itemData":{"id":1734,"type":"article-journal","abstract":"The vulnerability of beaked whales (Family: Ziphiidae) to intense sound exposure has led to interest in their behavioral responses to mid-frequency active sonar (MFAS, 3–8 kHz). Here we present satellite-transmitting tag movement and dive behavior records from Blainville's beaked whales (Mesoplodon densirostris) tagged in advance of naval sonar exercises at the Atlantic Undersea Test and Evaluation Center (AUTEC) in the Bahamas. This represents one of the largest samples of beaked whales individually tracked during sonar operations (n = 7). The majority of individuals (five of seven) were displaced 28–68 km after the onset of sonar exposure and returned to the AUTEC range 2–4 days after exercises ended. Modeled sound pressure received levels were available during the tracking of four individuals and three of those individuals showed declines from initial maxima of 145–172 dB re 1 μPa to maxima of 70–150 dB re 1 μPa following displacements. Dive behavior data from tags showed a continuation of deep diving activity consistent with foraging during MFAS exposure periods, but also suggested reductions in time spent on deep dives during initial exposure periods. These data provide new insights into behavioral responses to MFAS and have important implications for modeling the population consequences of disturbance.","container-title":"Marine Mammal Science","DOI":"10.1111/mms.12624","ISSN":"0824-0469, 1748-7692","issue":"1","journalAbbreviation":"Mar Mamm Sci","language":"en","page":"29-46","source":"DOI.org (Crossref)","title":"Behavioral responses of satellite tracked Blainville's beaked whales ( &lt;i&gt;Mesoplodon densirostris&lt;/i&gt; ) to mid‐frequency active sonar","volume":"36","author":[{"family":"Joyce","given":"Trevor W."},{"family":"Durban","given":"John W."},{"family":"Claridge","given":"Diane E."},{"family":"Dunn","given":"Charlotte A."},{"family":"Hickmott","given":"Leigh S."},{"family":"Fearnbach","given":"Holly"},{"family":"Dolan","given":"Karin"},{"family":"Moretti","given":"David"}],"issued":{"date-parts":[["2019"]]}}}],"schema":"https://github.com/citation-style-language/schema/raw/master/csl-citation.json"} </w:instrText>
      </w:r>
      <w:r w:rsidR="00B01241" w:rsidRPr="00EB4DBD">
        <w:rPr>
          <w:lang w:val="en-US"/>
        </w:rPr>
        <w:fldChar w:fldCharType="separate"/>
      </w:r>
      <w:r w:rsidR="00B01241" w:rsidRPr="00EB4DBD">
        <w:rPr>
          <w:noProof/>
          <w:lang w:val="en-US"/>
        </w:rPr>
        <w:t xml:space="preserve">Joyce et al. </w:t>
      </w:r>
      <w:r w:rsidR="00B01241" w:rsidRPr="00AD08C5">
        <w:rPr>
          <w:noProof/>
          <w:lang w:val="da-DK"/>
        </w:rPr>
        <w:t>(2019)</w:t>
      </w:r>
      <w:r w:rsidR="00B01241" w:rsidRPr="00EB4DBD">
        <w:rPr>
          <w:lang w:val="en-US"/>
        </w:rPr>
        <w:fldChar w:fldCharType="end"/>
      </w:r>
      <w:r w:rsidR="00B01241" w:rsidRPr="00AD08C5">
        <w:rPr>
          <w:lang w:val="da-DK"/>
        </w:rPr>
        <w:t xml:space="preserve"> </w:t>
      </w:r>
      <w:r w:rsidR="001A52C7" w:rsidRPr="00AD08C5">
        <w:rPr>
          <w:lang w:val="da-DK"/>
        </w:rPr>
        <w:t xml:space="preserve">for </w:t>
      </w:r>
      <w:r w:rsidR="001A52C7" w:rsidRPr="00AD08C5">
        <w:rPr>
          <w:i/>
          <w:iCs/>
          <w:lang w:val="da-DK"/>
        </w:rPr>
        <w:t>Md</w:t>
      </w:r>
      <w:r w:rsidR="001A52C7" w:rsidRPr="00AD08C5">
        <w:rPr>
          <w:lang w:val="da-DK"/>
        </w:rPr>
        <w:t xml:space="preserve"> at AUTEC and</w:t>
      </w:r>
      <w:r w:rsidR="00B01241" w:rsidRPr="00AD08C5">
        <w:rPr>
          <w:lang w:val="da-DK"/>
        </w:rPr>
        <w:t xml:space="preserve"> </w:t>
      </w:r>
      <w:r w:rsidR="00B01241" w:rsidRPr="00EB4DBD">
        <w:rPr>
          <w:lang w:val="en-US"/>
        </w:rPr>
        <w:fldChar w:fldCharType="begin"/>
      </w:r>
      <w:r w:rsidR="003504AC" w:rsidRPr="00AD08C5">
        <w:rPr>
          <w:lang w:val="da-DK"/>
        </w:rPr>
        <w:instrText xml:space="preserve"> ADDIN ZOTERO_ITEM CSL_CITATION {"citationID":"FWreaUuW","properties":{"formattedCitation":"(Falcone et al., 2017)","plainCitation":"(Falcone et al., 2017)","dontUpdate":true,"noteIndex":0},"citationItems":[{"id":2194,"uris":["http://zotero.org/users/local/6qJKLD2C/items/7ZW3CWSR"],"uri":["http://zotero.org/users/local/6qJKLD2C/items/7ZW3CWSR"],"itemData":{"id":2194,"type":"article-journal","abstract":"Cuvier's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J."}],"issued":{"date-parts":[["2017",8]]}}}],"schema":"https://github.com/citation-style-language/schema/raw/master/csl-citation.json"} </w:instrText>
      </w:r>
      <w:r w:rsidR="00B01241" w:rsidRPr="00EB4DBD">
        <w:rPr>
          <w:lang w:val="en-US"/>
        </w:rPr>
        <w:fldChar w:fldCharType="separate"/>
      </w:r>
      <w:r w:rsidR="00B01241" w:rsidRPr="00AD08C5">
        <w:rPr>
          <w:noProof/>
          <w:lang w:val="da-DK"/>
        </w:rPr>
        <w:t>Falcone et al. (2017)</w:t>
      </w:r>
      <w:r w:rsidR="00B01241" w:rsidRPr="00EB4DBD">
        <w:rPr>
          <w:lang w:val="en-US"/>
        </w:rPr>
        <w:fldChar w:fldCharType="end"/>
      </w:r>
      <w:r w:rsidR="001A52C7" w:rsidRPr="00AD08C5">
        <w:rPr>
          <w:lang w:val="da-DK"/>
        </w:rPr>
        <w:t xml:space="preserve"> for </w:t>
      </w:r>
      <w:proofErr w:type="spellStart"/>
      <w:r w:rsidR="001A52C7" w:rsidRPr="00AD08C5">
        <w:rPr>
          <w:i/>
          <w:iCs/>
          <w:lang w:val="da-DK"/>
        </w:rPr>
        <w:t>Zc</w:t>
      </w:r>
      <w:proofErr w:type="spellEnd"/>
      <w:r w:rsidR="001A52C7" w:rsidRPr="00AD08C5">
        <w:rPr>
          <w:i/>
          <w:iCs/>
          <w:lang w:val="da-DK"/>
        </w:rPr>
        <w:t xml:space="preserve"> </w:t>
      </w:r>
      <w:r w:rsidR="001A52C7" w:rsidRPr="00AD08C5">
        <w:rPr>
          <w:lang w:val="da-DK"/>
        </w:rPr>
        <w:t>at SCORE</w:t>
      </w:r>
      <w:r w:rsidR="00BC14FF" w:rsidRPr="00AD08C5">
        <w:rPr>
          <w:lang w:val="da-DK"/>
        </w:rPr>
        <w:t>.</w:t>
      </w:r>
      <w:r w:rsidRPr="00AD08C5">
        <w:rPr>
          <w:lang w:val="da-DK"/>
        </w:rPr>
        <w:t xml:space="preserve"> </w:t>
      </w:r>
      <w:r w:rsidR="0097631D" w:rsidRPr="00EB4DBD">
        <w:rPr>
          <w:lang w:val="en-US"/>
        </w:rPr>
        <w:t>T</w:t>
      </w:r>
      <w:r w:rsidRPr="00EB4DBD">
        <w:rPr>
          <w:lang w:val="en-US"/>
        </w:rPr>
        <w:t xml:space="preserve">he fitting procedure </w:t>
      </w:r>
      <w:r w:rsidR="0097631D" w:rsidRPr="00EB4DBD">
        <w:rPr>
          <w:lang w:val="en-US"/>
        </w:rPr>
        <w:t xml:space="preserve">is </w:t>
      </w:r>
      <w:r w:rsidRPr="00EB4DBD">
        <w:rPr>
          <w:lang w:val="en-US"/>
        </w:rPr>
        <w:t xml:space="preserve">described in </w:t>
      </w:r>
      <w:r w:rsidR="00FC44EE">
        <w:rPr>
          <w:lang w:val="en-US"/>
        </w:rPr>
        <w:fldChar w:fldCharType="begin"/>
      </w:r>
      <w:r w:rsidR="00FC44EE">
        <w:rPr>
          <w:lang w:val="en-US"/>
        </w:rPr>
        <w:instrText xml:space="preserve"> ADDIN ZOTERO_ITEM CSL_CITATION {"citationID":"a2eca6h1fa","properties":{"formattedCitation":"\\uldash{(Jones\\uc0\\u8208{}Todd et al., 2022)}","plainCitation":"(Jones‐Todd et al., 2022)","noteIndex":0},"citationItems":[{"id":2437,"uris":["http://zotero.org/users/local/6qJKLD2C/items/8RPM8SB5"],"uri":["http://zotero.org/users/local/6qJKLD2C/items/8RPM8SB5"],"itemData":{"id":2437,"type":"article-journal","container-title":"Ecological Applications","DOI":"10.1002/eap.2475","ISSN":"1051-0761, 1939-5582","issue":"1","journalAbbreviation":"Ecological Applications","language":"en","source":"DOI.org (Crossref)","title":"Discrete‐space continuous‐time models of marine mammal exposure to Navy sonar","URL":"https://onlinelibrary.wiley.com/doi/10.1002/eap.2475","volume":"32","author":[{"family":"Jones‐Todd","given":"Charlotte M."},{"family":"Pirotta","given":"Enrico"},{"family":"Durban","given":"John W."},{"family":"Claridge","given":"Diane E."},{"family":"Baird","given":"Robin W."},{"family":"Falcone","given":"Erin A."},{"family":"Schorr","given":"Gregory S."},{"family":"Watwood","given":"Stephanie"},{"family":"Thomas","given":"Len"}],"accessed":{"date-parts":[["2022",1,7]]},"issued":{"date-parts":[["2022",1]]}}}],"schema":"https://github.com/citation-style-language/schema/raw/master/csl-citation.json"} </w:instrText>
      </w:r>
      <w:r w:rsidR="00FC44EE">
        <w:rPr>
          <w:lang w:val="en-US"/>
        </w:rPr>
        <w:fldChar w:fldCharType="separate"/>
      </w:r>
      <w:r w:rsidR="00FC44EE" w:rsidRPr="00FC44EE">
        <w:rPr>
          <w:u w:val="dash"/>
          <w:lang w:val="en-US"/>
        </w:rPr>
        <w:t>(Jones‐Todd et al., 2022)</w:t>
      </w:r>
      <w:r w:rsidR="00FC44EE">
        <w:rPr>
          <w:lang w:val="en-US"/>
        </w:rPr>
        <w:fldChar w:fldCharType="end"/>
      </w:r>
      <w:r w:rsidRPr="00EB4DBD">
        <w:rPr>
          <w:lang w:val="en-US"/>
        </w:rPr>
        <w:t>.</w:t>
      </w:r>
      <w:r w:rsidR="004A10E7" w:rsidRPr="00EB4DBD">
        <w:rPr>
          <w:lang w:val="en-US"/>
        </w:rPr>
        <w:t xml:space="preserve"> In short, </w:t>
      </w:r>
      <w:r w:rsidR="00157FAC" w:rsidRPr="00EB4DBD">
        <w:rPr>
          <w:lang w:val="en-US"/>
        </w:rPr>
        <w:t xml:space="preserve">the </w:t>
      </w:r>
      <w:r w:rsidR="004A10E7" w:rsidRPr="00EB4DBD">
        <w:rPr>
          <w:lang w:val="en-US"/>
        </w:rPr>
        <w:t xml:space="preserve">raw Argos </w:t>
      </w:r>
      <w:r w:rsidR="00157FAC" w:rsidRPr="00EB4DBD">
        <w:rPr>
          <w:lang w:val="en-US"/>
        </w:rPr>
        <w:t xml:space="preserve">telemetry </w:t>
      </w:r>
      <w:r w:rsidR="004A10E7" w:rsidRPr="00EB4DBD">
        <w:rPr>
          <w:lang w:val="en-US"/>
        </w:rPr>
        <w:t xml:space="preserve">data were filtered to exclude highly unrealistic animal locations, after which a continuous-time correlated random walk state-space model was used to adjust filtered tracks for Argos uncertainty </w:t>
      </w:r>
      <w:r w:rsidR="0059003C">
        <w:rPr>
          <w:lang w:val="en-US"/>
        </w:rPr>
        <w:fldChar w:fldCharType="begin"/>
      </w:r>
      <w:r w:rsidR="0059003C">
        <w:rPr>
          <w:lang w:val="en-US"/>
        </w:rPr>
        <w:instrText xml:space="preserve"> ADDIN ZOTERO_ITEM CSL_CITATION {"citationID":"a2eca6h1fa","properties":{"formattedCitation":"\\uldash{(Jones\\uc0\\u8208{}Todd et al., 2022)}","plainCitation":"(Jones‐Todd et al., 2022)","noteIndex":0},"citationItems":[{"id":2437,"uris":["http://zotero.org/users/local/6qJKLD2C/items/8RPM8SB5"],"uri":["http://zotero.org/users/local/6qJKLD2C/items/8RPM8SB5"],"itemData":{"id":2437,"type":"article-journal","container-title":"Ecological Applications","DOI":"10.1002/eap.2475","ISSN":"1051-0761, 1939-5582","issue":"1","journalAbbreviation":"Ecological Applications","language":"en","source":"DOI.org (Crossref)","title":"Discrete‐space continuous‐time models of marine mammal exposure to Navy sonar","URL":"https://onlinelibrary.wiley.com/doi/10.1002/eap.2475","volume":"32","author":[{"family":"Jones‐Todd","given":"Charlotte M."},{"family":"Pirotta","given":"Enrico"},{"family":"Durban","given":"John W."},{"family":"Claridge","given":"Diane E."},{"family":"Baird","given":"Robin W."},{"family":"Falcone","given":"Erin A."},{"family":"Schorr","given":"Gregory S."},{"family":"Watwood","given":"Stephanie"},{"family":"Thomas","given":"Len"}],"accessed":{"date-parts":[["2022",1,7]]},"issued":{"date-parts":[["2022",1]]}}}],"schema":"https://github.com/citation-style-language/schema/raw/master/csl-citation.json"} </w:instrText>
      </w:r>
      <w:r w:rsidR="0059003C">
        <w:rPr>
          <w:lang w:val="en-US"/>
        </w:rPr>
        <w:fldChar w:fldCharType="separate"/>
      </w:r>
      <w:r w:rsidR="0059003C" w:rsidRPr="00FC44EE">
        <w:rPr>
          <w:u w:val="dash"/>
          <w:lang w:val="en-US"/>
        </w:rPr>
        <w:t>(Jones‐Todd et al., 2022)</w:t>
      </w:r>
      <w:r w:rsidR="0059003C">
        <w:rPr>
          <w:lang w:val="en-US"/>
        </w:rPr>
        <w:fldChar w:fldCharType="end"/>
      </w:r>
      <w:r w:rsidR="0039644D" w:rsidRPr="00EB4DBD">
        <w:rPr>
          <w:lang w:val="en-US"/>
        </w:rPr>
        <w:t xml:space="preserve">. </w:t>
      </w:r>
      <w:r w:rsidR="00DB150B" w:rsidRPr="00EB4DBD">
        <w:rPr>
          <w:lang w:val="en-US"/>
        </w:rPr>
        <w:t xml:space="preserve">Transition rates between spatial units were </w:t>
      </w:r>
      <w:r w:rsidR="001A2EF7" w:rsidRPr="00EB4DBD">
        <w:rPr>
          <w:lang w:val="en-US"/>
        </w:rPr>
        <w:t xml:space="preserve">quantified </w:t>
      </w:r>
      <w:r w:rsidR="00DB150B" w:rsidRPr="00EB4DBD">
        <w:rPr>
          <w:lang w:val="en-US"/>
        </w:rPr>
        <w:t>by fitting a discrete-space, continuous-time Markov model on the</w:t>
      </w:r>
      <w:r w:rsidR="001A2EF7" w:rsidRPr="00EB4DBD">
        <w:rPr>
          <w:lang w:val="en-US"/>
        </w:rPr>
        <w:t>se</w:t>
      </w:r>
      <w:r w:rsidR="00DB150B" w:rsidRPr="00EB4DBD">
        <w:rPr>
          <w:lang w:val="en-US"/>
        </w:rPr>
        <w:t xml:space="preserve"> </w:t>
      </w:r>
      <w:r w:rsidR="00BF77BF" w:rsidRPr="00EB4DBD">
        <w:rPr>
          <w:lang w:val="en-US"/>
        </w:rPr>
        <w:t>filtered, adjusted locations</w:t>
      </w:r>
      <w:r w:rsidR="00DB150B" w:rsidRPr="00EB4DBD">
        <w:rPr>
          <w:lang w:val="en-US"/>
        </w:rPr>
        <w:t xml:space="preserve">. </w:t>
      </w:r>
      <w:r w:rsidRPr="00EB4DBD">
        <w:rPr>
          <w:lang w:val="en-US"/>
        </w:rPr>
        <w:t xml:space="preserve">This procedure resulted in a </w:t>
      </w:r>
      <w:r w:rsidR="001A5F76" w:rsidRPr="00EB4DBD">
        <w:rPr>
          <w:lang w:val="en-US"/>
        </w:rPr>
        <w:t>continuous-</w:t>
      </w:r>
      <w:r w:rsidRPr="00EB4DBD">
        <w:rPr>
          <w:lang w:val="en-US"/>
        </w:rPr>
        <w:t xml:space="preserve">time transition rate matrix </w:t>
      </w:r>
      <w:r w:rsidRPr="00EB4DBD">
        <w:rPr>
          <w:b/>
          <w:bCs/>
          <w:lang w:val="en-US"/>
        </w:rPr>
        <w:t>Q</w:t>
      </w:r>
      <w:r w:rsidRPr="00EB4DBD">
        <w:rPr>
          <w:lang w:val="en-US"/>
        </w:rPr>
        <w:t xml:space="preserve">, </w:t>
      </w:r>
      <w:r w:rsidR="004D32B6" w:rsidRPr="00EB4DBD">
        <w:rPr>
          <w:lang w:val="en-US"/>
        </w:rPr>
        <w:t xml:space="preserve">each </w:t>
      </w:r>
      <w:r w:rsidRPr="00EB4DBD">
        <w:rPr>
          <w:lang w:val="en-US"/>
        </w:rPr>
        <w:t>element</w:t>
      </w:r>
      <w:r w:rsidR="004D32B6" w:rsidRPr="00EB4DBD">
        <w:rPr>
          <w:lang w:val="en-US"/>
        </w:rPr>
        <w:t xml:space="preserve"> </w:t>
      </w:r>
      <w:proofErr w:type="spellStart"/>
      <w:proofErr w:type="gramStart"/>
      <w:r w:rsidR="004D32B6" w:rsidRPr="00EB4DBD">
        <w:rPr>
          <w:i/>
          <w:iCs/>
          <w:lang w:val="en-US"/>
        </w:rPr>
        <w:t>q</w:t>
      </w:r>
      <w:r w:rsidR="004D32B6" w:rsidRPr="00EB4DBD">
        <w:rPr>
          <w:i/>
          <w:iCs/>
          <w:vertAlign w:val="subscript"/>
          <w:lang w:val="en-US"/>
        </w:rPr>
        <w:t>r,s</w:t>
      </w:r>
      <w:proofErr w:type="spellEnd"/>
      <w:proofErr w:type="gramEnd"/>
      <w:r w:rsidRPr="00EB4DBD">
        <w:rPr>
          <w:lang w:val="en-US"/>
        </w:rPr>
        <w:t xml:space="preserve"> of which describe</w:t>
      </w:r>
      <w:r w:rsidR="004D32B6" w:rsidRPr="00EB4DBD">
        <w:rPr>
          <w:lang w:val="en-US"/>
        </w:rPr>
        <w:t>d</w:t>
      </w:r>
      <w:r w:rsidRPr="00EB4DBD">
        <w:rPr>
          <w:lang w:val="en-US"/>
        </w:rPr>
        <w:t xml:space="preserve"> the immediate risk of moving from </w:t>
      </w:r>
      <w:r w:rsidR="00B2083F" w:rsidRPr="00EB4DBD">
        <w:rPr>
          <w:lang w:val="en-US"/>
        </w:rPr>
        <w:t>spatial unit</w:t>
      </w:r>
      <w:r w:rsidRPr="00EB4DBD">
        <w:rPr>
          <w:lang w:val="en-US"/>
        </w:rPr>
        <w:t xml:space="preserve"> </w:t>
      </w:r>
      <w:r w:rsidRPr="00EB4DBD">
        <w:rPr>
          <w:i/>
          <w:lang w:val="en-US"/>
        </w:rPr>
        <w:t>r</w:t>
      </w:r>
      <w:r w:rsidRPr="00EB4DBD">
        <w:rPr>
          <w:lang w:val="en-US"/>
        </w:rPr>
        <w:t xml:space="preserve"> </w:t>
      </w:r>
      <w:r w:rsidR="004D32B6" w:rsidRPr="00EB4DBD">
        <w:rPr>
          <w:lang w:val="en-US"/>
        </w:rPr>
        <w:t xml:space="preserve">(rows) </w:t>
      </w:r>
      <w:r w:rsidRPr="00EB4DBD">
        <w:rPr>
          <w:lang w:val="en-US"/>
        </w:rPr>
        <w:t xml:space="preserve">to </w:t>
      </w:r>
      <w:r w:rsidR="00B2083F" w:rsidRPr="00EB4DBD">
        <w:rPr>
          <w:lang w:val="en-US"/>
        </w:rPr>
        <w:t>spatial unit</w:t>
      </w:r>
      <w:r w:rsidRPr="00EB4DBD">
        <w:rPr>
          <w:lang w:val="en-US"/>
        </w:rPr>
        <w:t xml:space="preserve"> </w:t>
      </w:r>
      <w:r w:rsidRPr="00EB4DBD">
        <w:rPr>
          <w:i/>
          <w:lang w:val="en-US"/>
        </w:rPr>
        <w:t>s</w:t>
      </w:r>
      <w:r w:rsidR="007F1D2F" w:rsidRPr="00EB4DBD">
        <w:rPr>
          <w:iCs/>
          <w:lang w:val="en-US"/>
        </w:rPr>
        <w:t xml:space="preserve"> (</w:t>
      </w:r>
      <w:r w:rsidR="004D32B6" w:rsidRPr="00EB4DBD">
        <w:rPr>
          <w:iCs/>
          <w:lang w:val="en-US"/>
        </w:rPr>
        <w:t>columns)</w:t>
      </w:r>
      <w:r w:rsidRPr="00EB4DBD">
        <w:rPr>
          <w:lang w:val="en-US"/>
        </w:rPr>
        <w:t>. We did not consider time-dependence of transition rates or dependence on any covariates. I</w:t>
      </w:r>
      <w:r w:rsidR="000D1C4C" w:rsidRPr="00EB4DBD">
        <w:rPr>
          <w:lang w:val="en-US"/>
        </w:rPr>
        <w:t>f</w:t>
      </w:r>
      <w:r w:rsidRPr="00EB4DBD">
        <w:rPr>
          <w:lang w:val="en-US"/>
        </w:rPr>
        <w:t xml:space="preserve"> sonar </w:t>
      </w:r>
      <w:r w:rsidR="000D1C4C" w:rsidRPr="00EB4DBD">
        <w:rPr>
          <w:lang w:val="en-US"/>
        </w:rPr>
        <w:t xml:space="preserve">exposure </w:t>
      </w:r>
      <w:r w:rsidRPr="00EB4DBD">
        <w:rPr>
          <w:lang w:val="en-US"/>
        </w:rPr>
        <w:t xml:space="preserve">led to displacement from the range, </w:t>
      </w:r>
      <w:r w:rsidR="006F76E0" w:rsidRPr="00EB4DBD">
        <w:rPr>
          <w:lang w:val="en-US"/>
        </w:rPr>
        <w:t xml:space="preserve">modelled </w:t>
      </w:r>
      <w:r w:rsidRPr="00EB4DBD">
        <w:rPr>
          <w:lang w:val="en-US"/>
        </w:rPr>
        <w:t>individuals were translocated to an off-range area</w:t>
      </w:r>
      <w:r w:rsidR="0038246F" w:rsidRPr="00EB4DBD">
        <w:rPr>
          <w:lang w:val="en-US"/>
        </w:rPr>
        <w:t xml:space="preserve"> (see </w:t>
      </w:r>
      <w:r w:rsidR="0038246F" w:rsidRPr="00EB4DBD">
        <w:rPr>
          <w:i/>
          <w:iCs/>
          <w:lang w:val="en-US"/>
        </w:rPr>
        <w:t>disturbance</w:t>
      </w:r>
      <w:r w:rsidR="0038246F" w:rsidRPr="00EB4DBD">
        <w:rPr>
          <w:lang w:val="en-US"/>
        </w:rPr>
        <w:t xml:space="preserve"> section)</w:t>
      </w:r>
      <w:r w:rsidRPr="00EB4DBD">
        <w:rPr>
          <w:lang w:val="en-US"/>
        </w:rPr>
        <w:t xml:space="preserve">, but their </w:t>
      </w:r>
      <w:r w:rsidR="000D1C4C" w:rsidRPr="00EB4DBD">
        <w:rPr>
          <w:lang w:val="en-US"/>
        </w:rPr>
        <w:t xml:space="preserve">subsequent </w:t>
      </w:r>
      <w:r w:rsidRPr="00EB4DBD">
        <w:rPr>
          <w:lang w:val="en-US"/>
        </w:rPr>
        <w:t xml:space="preserve">transition rates remained unaffected. </w:t>
      </w:r>
      <w:r w:rsidR="009A2742" w:rsidRPr="00EB4DBD">
        <w:rPr>
          <w:lang w:val="en-US"/>
        </w:rPr>
        <w:t xml:space="preserve">Therefore, we assumed that the fitted transition rates reflect baseline movement patterns of </w:t>
      </w:r>
      <w:r w:rsidR="009A2742" w:rsidRPr="00EB4DBD">
        <w:rPr>
          <w:i/>
          <w:iCs/>
          <w:lang w:val="en-US"/>
        </w:rPr>
        <w:t>Md</w:t>
      </w:r>
      <w:r w:rsidR="009A2742" w:rsidRPr="00EB4DBD">
        <w:rPr>
          <w:lang w:val="en-US"/>
        </w:rPr>
        <w:t xml:space="preserve"> and </w:t>
      </w:r>
      <w:r w:rsidR="009A2742" w:rsidRPr="00EB4DBD">
        <w:rPr>
          <w:i/>
          <w:iCs/>
          <w:lang w:val="en-US"/>
        </w:rPr>
        <w:t>Zc</w:t>
      </w:r>
      <w:r w:rsidR="009A2742" w:rsidRPr="00EB4DBD">
        <w:rPr>
          <w:lang w:val="en-US"/>
        </w:rPr>
        <w:t xml:space="preserve"> around their respective ranges. </w:t>
      </w:r>
      <w:r w:rsidR="000D1C4C" w:rsidRPr="00EB4DBD">
        <w:rPr>
          <w:lang w:val="en-US"/>
        </w:rPr>
        <w:t>C</w:t>
      </w:r>
      <w:r w:rsidRPr="00EB4DBD">
        <w:rPr>
          <w:lang w:val="en-US"/>
        </w:rPr>
        <w:t>alves were assumed to have the same location as their mother</w:t>
      </w:r>
      <w:r w:rsidR="00E17CC4" w:rsidRPr="00EB4DBD">
        <w:rPr>
          <w:lang w:val="en-US"/>
        </w:rPr>
        <w:t>s</w:t>
      </w:r>
      <w:r w:rsidR="000D1C4C" w:rsidRPr="00EB4DBD">
        <w:rPr>
          <w:lang w:val="en-US"/>
        </w:rPr>
        <w:t xml:space="preserve"> at all times</w:t>
      </w:r>
      <w:r w:rsidRPr="00EB4DBD">
        <w:rPr>
          <w:lang w:val="en-US"/>
        </w:rPr>
        <w:t>.</w:t>
      </w:r>
    </w:p>
    <w:p w14:paraId="6D516F9D" w14:textId="77777777" w:rsidR="00314DE7" w:rsidRPr="00EB4DBD" w:rsidRDefault="00314DE7" w:rsidP="00314DE7">
      <w:pPr>
        <w:rPr>
          <w:lang w:val="en-US"/>
        </w:rPr>
      </w:pPr>
    </w:p>
    <w:p w14:paraId="6833BFEF" w14:textId="77777777" w:rsidR="00314DE7" w:rsidRPr="00EB4DBD" w:rsidRDefault="00314DE7" w:rsidP="00314DE7">
      <w:pPr>
        <w:pStyle w:val="Heading2"/>
        <w:rPr>
          <w:lang w:val="en-US"/>
        </w:rPr>
      </w:pPr>
      <w:r w:rsidRPr="00EB4DBD">
        <w:rPr>
          <w:lang w:val="en-US"/>
        </w:rPr>
        <w:t>Energetics</w:t>
      </w:r>
    </w:p>
    <w:p w14:paraId="2A32A0B2" w14:textId="639C8628" w:rsidR="00CA2106" w:rsidRPr="00EB4DBD" w:rsidRDefault="00C5096E" w:rsidP="00A81F39">
      <w:pPr>
        <w:pStyle w:val="Firstparagraph"/>
        <w:rPr>
          <w:rFonts w:eastAsiaTheme="minorEastAsia"/>
          <w:lang w:val="en-US"/>
        </w:rPr>
      </w:pPr>
      <w:r w:rsidRPr="00EB4DBD">
        <w:rPr>
          <w:lang w:val="en-US"/>
        </w:rPr>
        <w:t>D</w:t>
      </w:r>
      <w:r w:rsidR="00042892" w:rsidRPr="00EB4DBD">
        <w:rPr>
          <w:lang w:val="en-US"/>
        </w:rPr>
        <w:t xml:space="preserve">etails </w:t>
      </w:r>
      <w:r w:rsidRPr="00EB4DBD">
        <w:rPr>
          <w:lang w:val="en-US"/>
        </w:rPr>
        <w:t xml:space="preserve">of the energy budget model </w:t>
      </w:r>
      <w:r w:rsidR="004D4E82" w:rsidRPr="00EB4DBD">
        <w:rPr>
          <w:lang w:val="en-US"/>
        </w:rPr>
        <w:t xml:space="preserve">and </w:t>
      </w:r>
      <w:r w:rsidR="004675B3" w:rsidRPr="00EB4DBD">
        <w:rPr>
          <w:lang w:val="en-US"/>
        </w:rPr>
        <w:t xml:space="preserve">derivation of </w:t>
      </w:r>
      <w:r w:rsidRPr="00EB4DBD">
        <w:rPr>
          <w:lang w:val="en-US"/>
        </w:rPr>
        <w:t xml:space="preserve">its </w:t>
      </w:r>
      <w:r w:rsidR="004D4E82" w:rsidRPr="00EB4DBD">
        <w:rPr>
          <w:lang w:val="en-US"/>
        </w:rPr>
        <w:t>parameter</w:t>
      </w:r>
      <w:r w:rsidR="004675B3" w:rsidRPr="00EB4DBD">
        <w:rPr>
          <w:lang w:val="en-US"/>
        </w:rPr>
        <w:t>s</w:t>
      </w:r>
      <w:r w:rsidR="004D4E82" w:rsidRPr="00EB4DBD">
        <w:rPr>
          <w:lang w:val="en-US"/>
        </w:rPr>
        <w:t xml:space="preserve"> </w:t>
      </w:r>
      <w:r w:rsidR="00042892" w:rsidRPr="00EB4DBD">
        <w:rPr>
          <w:lang w:val="en-US"/>
        </w:rPr>
        <w:t>are presented in the Supplemental Information.</w:t>
      </w:r>
      <w:r w:rsidR="001A3AA4" w:rsidRPr="00EB4DBD">
        <w:rPr>
          <w:lang w:val="en-US"/>
        </w:rPr>
        <w:t xml:space="preserve"> </w:t>
      </w:r>
      <w:r w:rsidR="00044A5F" w:rsidRPr="00EB4DBD">
        <w:rPr>
          <w:lang w:val="en-US"/>
        </w:rPr>
        <w:t xml:space="preserve">The model is based on physiological principles </w:t>
      </w:r>
      <w:r w:rsidR="00314DE7" w:rsidRPr="00EB4DBD">
        <w:rPr>
          <w:lang w:val="en-US"/>
        </w:rPr>
        <w:t xml:space="preserve">for </w:t>
      </w:r>
      <w:r w:rsidR="00044A5F" w:rsidRPr="00EB4DBD">
        <w:rPr>
          <w:lang w:val="en-US"/>
        </w:rPr>
        <w:t>long-lived mammals</w:t>
      </w:r>
      <w:r w:rsidR="00314DE7" w:rsidRPr="00EB4DBD">
        <w:rPr>
          <w:lang w:val="en-US"/>
        </w:rPr>
        <w:t>, assuming</w:t>
      </w:r>
      <w:r w:rsidR="00044A5F" w:rsidRPr="00EB4DBD">
        <w:rPr>
          <w:lang w:val="en-US"/>
        </w:rPr>
        <w:t xml:space="preserve"> that </w:t>
      </w:r>
      <w:r w:rsidR="00314DE7" w:rsidRPr="00EB4DBD">
        <w:rPr>
          <w:lang w:val="en-US"/>
        </w:rPr>
        <w:t xml:space="preserve">growth and reproduction proceed at rates that are independent of current food conditions while individuals adapt their foraging rate to maintain a target body condition </w:t>
      </w:r>
      <w:r w:rsidR="00F43493" w:rsidRPr="00EB4DBD">
        <w:rPr>
          <w:lang w:val="en-US"/>
        </w:rPr>
        <w:fldChar w:fldCharType="begin"/>
      </w:r>
      <w:r w:rsidR="00F43493" w:rsidRPr="00EB4DBD">
        <w:rPr>
          <w:lang w:val="en-US"/>
        </w:rPr>
        <w:instrText xml:space="preserve"> ADDIN ZOTERO_ITEM CSL_CITATION {"citationID":"7faSLoKX","properties":{"formattedCitation":"(De Roos et al., 2009)","plainCitation":"(De Roos et al., 2009)","noteIndex":0},"citationItems":[{"id":1823,"uris":["http://zotero.org/users/local/6qJKLD2C/items/APEZZY85"],"uri":["http://zotero.org/users/local/6qJKLD2C/items/APEZZY85"],"itemData":{"id":1823,"type":"article-journal","abstract":"We analyze an age-, size- and sex-structured model to investigate how the interplay between individual-level energy budget dynamics and the feedback of population grazing on resources shapes the individual life history and the dynamics of ungulate populations, living in a predator-free, seasonal resource environment. We formulate a dynamic energy budget model for individual energetics, which accounts for energy requirements for maintenance and growth, and possibly pregnancy and lactation. Growth in structural mass is assumed prescribed. Dynamics of energy reserves are the resultant of energy acquisition through grazing and suckling of milk and the aforementioned energyconsuming processes. The dynamic energy budget model is used as the core for an individualbased population model, which captures general features of ungulate life history and population dynamics, although it is parameterized for a particular system.","container-title":"Ecology","DOI":"10.1890/07-1153.1","ISSN":"0012-9658","issue":"4","journalAbbreviation":"Ecology","language":"en","page":"945-960","source":"DOI.org (Crossref)","title":"How resource competition shapes individual life history for nonplastic growth: ungulates in seasonal food environments","title-short":"How resource competition shapes individual life history for nonplastic growth","volume":"90","author":[{"family":"De Roos","given":"André M."},{"family":"Galic","given":"Nika"},{"family":"Heesterbeek","given":"Hans"}],"issued":{"date-parts":[["2009",4]]}}}],"schema":"https://github.com/citation-style-language/schema/raw/master/csl-citation.json"} </w:instrText>
      </w:r>
      <w:r w:rsidR="00F43493" w:rsidRPr="00EB4DBD">
        <w:rPr>
          <w:lang w:val="en-US"/>
        </w:rPr>
        <w:fldChar w:fldCharType="separate"/>
      </w:r>
      <w:r w:rsidR="00F43493" w:rsidRPr="00EB4DBD">
        <w:rPr>
          <w:noProof/>
          <w:lang w:val="en-US"/>
        </w:rPr>
        <w:t>(De Roos et al., 2009)</w:t>
      </w:r>
      <w:r w:rsidR="00F43493" w:rsidRPr="00EB4DBD">
        <w:rPr>
          <w:lang w:val="en-US"/>
        </w:rPr>
        <w:fldChar w:fldCharType="end"/>
      </w:r>
      <w:r w:rsidR="00044A5F" w:rsidRPr="00EB4DBD">
        <w:rPr>
          <w:lang w:val="en-US"/>
        </w:rPr>
        <w:t>. It contains a number of rules (</w:t>
      </w:r>
      <w:proofErr w:type="gramStart"/>
      <w:r w:rsidR="00044A5F" w:rsidRPr="00EB4DBD">
        <w:rPr>
          <w:i/>
          <w:iCs/>
          <w:lang w:val="en-US"/>
        </w:rPr>
        <w:t>i.e.</w:t>
      </w:r>
      <w:proofErr w:type="gramEnd"/>
      <w:r w:rsidR="00044A5F" w:rsidRPr="00EB4DBD">
        <w:rPr>
          <w:lang w:val="en-US"/>
        </w:rPr>
        <w:t xml:space="preserve"> functions) that describe how the state of the individual influences its survival and the allocation of energy towards growth and reproduction (gestation and lactation)</w:t>
      </w:r>
      <w:r w:rsidR="0071240D" w:rsidRPr="00EB4DBD">
        <w:rPr>
          <w:lang w:val="en-US"/>
        </w:rPr>
        <w:t xml:space="preserve">. </w:t>
      </w:r>
      <w:r w:rsidR="00537AFD" w:rsidRPr="00EB4DBD">
        <w:rPr>
          <w:lang w:val="en-US"/>
        </w:rPr>
        <w:t>Concerning i</w:t>
      </w:r>
      <w:r w:rsidR="00E85649" w:rsidRPr="00EB4DBD">
        <w:rPr>
          <w:lang w:val="en-US"/>
        </w:rPr>
        <w:t>ndividual</w:t>
      </w:r>
      <w:r w:rsidR="00EC34C8" w:rsidRPr="00EB4DBD">
        <w:rPr>
          <w:lang w:val="en-US"/>
        </w:rPr>
        <w:t xml:space="preserve"> </w:t>
      </w:r>
      <w:r w:rsidR="00213E8E" w:rsidRPr="00EB4DBD">
        <w:rPr>
          <w:lang w:val="en-US"/>
        </w:rPr>
        <w:t>state,</w:t>
      </w:r>
      <w:r w:rsidR="00537AFD" w:rsidRPr="00EB4DBD">
        <w:rPr>
          <w:lang w:val="en-US"/>
        </w:rPr>
        <w:t xml:space="preserve"> </w:t>
      </w:r>
      <w:r w:rsidR="00E85649" w:rsidRPr="00EB4DBD">
        <w:rPr>
          <w:lang w:val="en-US"/>
        </w:rPr>
        <w:t xml:space="preserve">reserve mass (metabolizable energy </w:t>
      </w:r>
      <w:r w:rsidR="00D471DD" w:rsidRPr="00EB4DBD">
        <w:rPr>
          <w:lang w:val="en-US"/>
        </w:rPr>
        <w:t>stores</w:t>
      </w:r>
      <w:r w:rsidR="00E85649" w:rsidRPr="00EB4DBD">
        <w:rPr>
          <w:lang w:val="en-US"/>
        </w:rPr>
        <w:t xml:space="preserve">) </w:t>
      </w:r>
      <w:r w:rsidR="007753A5" w:rsidRPr="00EB4DBD">
        <w:rPr>
          <w:lang w:val="en-US"/>
        </w:rPr>
        <w:t xml:space="preserve">is distinguished from </w:t>
      </w:r>
      <w:r w:rsidR="00E85649" w:rsidRPr="00EB4DBD">
        <w:rPr>
          <w:lang w:val="en-US"/>
        </w:rPr>
        <w:t xml:space="preserve">structural mass (non-metabolizable compounds). </w:t>
      </w:r>
      <w:r w:rsidR="00C47EBE" w:rsidRPr="00EB4DBD">
        <w:rPr>
          <w:lang w:val="en-US"/>
        </w:rPr>
        <w:t xml:space="preserve">Furthermore, </w:t>
      </w:r>
      <w:r w:rsidR="005C353F" w:rsidRPr="00EB4DBD">
        <w:rPr>
          <w:lang w:val="en-US"/>
        </w:rPr>
        <w:t xml:space="preserve">whales are </w:t>
      </w:r>
      <w:r w:rsidR="008348A0" w:rsidRPr="00EB4DBD">
        <w:rPr>
          <w:lang w:val="en-US"/>
        </w:rPr>
        <w:t>characterized</w:t>
      </w:r>
      <w:r w:rsidR="00F110D8" w:rsidRPr="00EB4DBD">
        <w:rPr>
          <w:lang w:val="en-US"/>
        </w:rPr>
        <w:t xml:space="preserve"> </w:t>
      </w:r>
      <w:r w:rsidR="005C353F" w:rsidRPr="00EB4DBD">
        <w:rPr>
          <w:lang w:val="en-US"/>
        </w:rPr>
        <w:t xml:space="preserve">by </w:t>
      </w:r>
      <w:r w:rsidR="00F110D8" w:rsidRPr="00EB4DBD">
        <w:rPr>
          <w:lang w:val="en-US"/>
        </w:rPr>
        <w:t xml:space="preserve">their </w:t>
      </w:r>
      <w:r w:rsidR="009F54E9" w:rsidRPr="00EB4DBD">
        <w:rPr>
          <w:lang w:val="en-US"/>
        </w:rPr>
        <w:t xml:space="preserve">age, structural </w:t>
      </w:r>
      <w:r w:rsidR="00C47EBE" w:rsidRPr="00EB4DBD">
        <w:rPr>
          <w:lang w:val="en-US"/>
        </w:rPr>
        <w:t>length</w:t>
      </w:r>
      <w:r w:rsidR="009F54E9" w:rsidRPr="00EB4DBD">
        <w:rPr>
          <w:lang w:val="en-US"/>
        </w:rPr>
        <w:t xml:space="preserve"> and </w:t>
      </w:r>
      <w:r w:rsidR="0026565E" w:rsidRPr="00EB4DBD">
        <w:rPr>
          <w:lang w:val="en-US"/>
        </w:rPr>
        <w:t>total body mass</w:t>
      </w:r>
      <w:r w:rsidR="00172C95" w:rsidRPr="00EB4DBD">
        <w:rPr>
          <w:lang w:val="en-US"/>
        </w:rPr>
        <w:t xml:space="preserve"> (sum of structure and reserves)</w:t>
      </w:r>
      <w:r w:rsidR="0026565E" w:rsidRPr="00EB4DBD">
        <w:rPr>
          <w:lang w:val="en-US"/>
        </w:rPr>
        <w:t xml:space="preserve">. </w:t>
      </w:r>
      <w:r w:rsidR="00B3128D" w:rsidRPr="00EB4DBD">
        <w:rPr>
          <w:lang w:val="en-US"/>
        </w:rPr>
        <w:t xml:space="preserve">Structural length </w:t>
      </w:r>
      <w:r w:rsidR="00AF160A" w:rsidRPr="00EB4DBD">
        <w:rPr>
          <w:lang w:val="en-US"/>
        </w:rPr>
        <w:t xml:space="preserve">is directly related to age according to </w:t>
      </w:r>
      <w:r w:rsidR="00B3128D" w:rsidRPr="00EB4DBD">
        <w:rPr>
          <w:lang w:val="en-US"/>
        </w:rPr>
        <w:t>a Von Bertalanffy function</w:t>
      </w:r>
      <w:r w:rsidR="00E80B43" w:rsidRPr="00EB4DBD">
        <w:rPr>
          <w:lang w:val="en-US"/>
        </w:rPr>
        <w:t>.</w:t>
      </w:r>
      <w:r w:rsidR="00AF160A" w:rsidRPr="00EB4DBD">
        <w:rPr>
          <w:lang w:val="en-US"/>
        </w:rPr>
        <w:t xml:space="preserve"> </w:t>
      </w:r>
      <w:r w:rsidR="00AC18DA" w:rsidRPr="00EB4DBD">
        <w:rPr>
          <w:lang w:val="en-US"/>
        </w:rPr>
        <w:t>A length-weight relationship is used to calculate s</w:t>
      </w:r>
      <w:r w:rsidR="00374BBB" w:rsidRPr="00EB4DBD">
        <w:rPr>
          <w:lang w:val="en-US"/>
        </w:rPr>
        <w:t xml:space="preserve">tructural mass </w:t>
      </w:r>
      <w:r w:rsidR="00AC18DA" w:rsidRPr="00EB4DBD">
        <w:rPr>
          <w:lang w:val="en-US"/>
        </w:rPr>
        <w:t>from structural length.</w:t>
      </w:r>
    </w:p>
    <w:p w14:paraId="423C959B" w14:textId="3D37F5B7" w:rsidR="00B25A1B" w:rsidRPr="00EB4DBD" w:rsidRDefault="007038F8" w:rsidP="00A71D0E">
      <w:pPr>
        <w:rPr>
          <w:lang w:val="en-US"/>
        </w:rPr>
      </w:pPr>
      <w:r w:rsidRPr="00EB4DBD">
        <w:rPr>
          <w:lang w:val="en-US"/>
        </w:rPr>
        <w:lastRenderedPageBreak/>
        <w:t xml:space="preserve">Either </w:t>
      </w:r>
      <w:r w:rsidR="00E41A69" w:rsidRPr="00EB4DBD">
        <w:rPr>
          <w:lang w:val="en-US"/>
        </w:rPr>
        <w:t xml:space="preserve">the </w:t>
      </w:r>
      <w:r w:rsidR="00F5471A" w:rsidRPr="00EB4DBD">
        <w:rPr>
          <w:lang w:val="en-US"/>
        </w:rPr>
        <w:t xml:space="preserve">absolute </w:t>
      </w:r>
      <w:proofErr w:type="gramStart"/>
      <w:r w:rsidR="00F5471A" w:rsidRPr="00EB4DBD">
        <w:rPr>
          <w:lang w:val="en-US"/>
        </w:rPr>
        <w:t>amount</w:t>
      </w:r>
      <w:proofErr w:type="gramEnd"/>
      <w:r w:rsidR="00F5471A" w:rsidRPr="00EB4DBD">
        <w:rPr>
          <w:lang w:val="en-US"/>
        </w:rPr>
        <w:t xml:space="preserve"> of reserves or its relative extent (</w:t>
      </w:r>
      <w:r w:rsidR="00F5471A" w:rsidRPr="00EB4DBD">
        <w:rPr>
          <w:i/>
          <w:iCs/>
          <w:lang w:val="en-US"/>
        </w:rPr>
        <w:t>i.e.</w:t>
      </w:r>
      <w:r w:rsidR="00F5471A" w:rsidRPr="00EB4DBD">
        <w:rPr>
          <w:lang w:val="en-US"/>
        </w:rPr>
        <w:t xml:space="preserve"> </w:t>
      </w:r>
      <w:r w:rsidR="0063264D" w:rsidRPr="00EB4DBD">
        <w:rPr>
          <w:lang w:val="en-US"/>
        </w:rPr>
        <w:t>the ratio between reserve mass and total body mass</w:t>
      </w:r>
      <w:r w:rsidR="00F110D8" w:rsidRPr="00EB4DBD">
        <w:rPr>
          <w:lang w:val="en-US"/>
        </w:rPr>
        <w:t xml:space="preserve">, referred to as </w:t>
      </w:r>
      <w:r w:rsidR="00F110D8" w:rsidRPr="001E7663">
        <w:rPr>
          <w:i/>
          <w:iCs/>
          <w:lang w:val="en-US"/>
        </w:rPr>
        <w:t>body condition</w:t>
      </w:r>
      <w:r w:rsidR="00F5471A" w:rsidRPr="00EB4DBD">
        <w:rPr>
          <w:lang w:val="en-US"/>
        </w:rPr>
        <w:t>)</w:t>
      </w:r>
      <w:r w:rsidR="0026565E" w:rsidRPr="00EB4DBD">
        <w:rPr>
          <w:lang w:val="en-US"/>
        </w:rPr>
        <w:t xml:space="preserve"> </w:t>
      </w:r>
      <w:r w:rsidR="00932535" w:rsidRPr="00EB4DBD">
        <w:rPr>
          <w:lang w:val="en-US"/>
        </w:rPr>
        <w:t xml:space="preserve">determine various </w:t>
      </w:r>
      <w:r w:rsidR="00F104B1">
        <w:rPr>
          <w:lang w:val="en-US"/>
        </w:rPr>
        <w:t xml:space="preserve">energetic and </w:t>
      </w:r>
      <w:r w:rsidR="00932535" w:rsidRPr="00EB4DBD">
        <w:rPr>
          <w:lang w:val="en-US"/>
        </w:rPr>
        <w:t>life history processes</w:t>
      </w:r>
      <w:r w:rsidR="00F122DE" w:rsidRPr="00EB4DBD">
        <w:rPr>
          <w:lang w:val="en-US"/>
        </w:rPr>
        <w:t>,</w:t>
      </w:r>
      <w:r w:rsidR="00932535" w:rsidRPr="00EB4DBD">
        <w:rPr>
          <w:lang w:val="en-US"/>
        </w:rPr>
        <w:t xml:space="preserve"> such as </w:t>
      </w:r>
      <w:r w:rsidR="00B25A1B" w:rsidRPr="00EB4DBD">
        <w:rPr>
          <w:lang w:val="en-US"/>
        </w:rPr>
        <w:t>feeding, lactation</w:t>
      </w:r>
      <w:r w:rsidR="007B051C">
        <w:rPr>
          <w:lang w:val="en-US"/>
        </w:rPr>
        <w:t xml:space="preserve">, </w:t>
      </w:r>
      <w:r w:rsidR="00B25A1B" w:rsidRPr="00EB4DBD">
        <w:rPr>
          <w:lang w:val="en-US"/>
        </w:rPr>
        <w:t>mortality</w:t>
      </w:r>
      <w:r w:rsidR="007B051C">
        <w:rPr>
          <w:lang w:val="en-US"/>
        </w:rPr>
        <w:t xml:space="preserve"> and </w:t>
      </w:r>
      <w:r w:rsidR="007B051C" w:rsidRPr="00EB4DBD">
        <w:rPr>
          <w:lang w:val="en-US"/>
        </w:rPr>
        <w:t>initiation of reproduction</w:t>
      </w:r>
      <w:r w:rsidR="00B25A1B" w:rsidRPr="00EB4DBD">
        <w:rPr>
          <w:lang w:val="en-US"/>
        </w:rPr>
        <w:t>.</w:t>
      </w:r>
      <w:r w:rsidR="0026565E" w:rsidRPr="00EB4DBD">
        <w:rPr>
          <w:lang w:val="en-US"/>
        </w:rPr>
        <w:t xml:space="preserve"> </w:t>
      </w:r>
      <w:r w:rsidR="00EB2471">
        <w:rPr>
          <w:lang w:val="en-US"/>
        </w:rPr>
        <w:t xml:space="preserve">Individual body condition </w:t>
      </w:r>
      <w:r w:rsidR="00C14E6C">
        <w:rPr>
          <w:lang w:val="en-US"/>
        </w:rPr>
        <w:t>determines</w:t>
      </w:r>
      <w:r w:rsidR="007776F2" w:rsidRPr="00EB4DBD">
        <w:rPr>
          <w:lang w:val="en-US"/>
        </w:rPr>
        <w:t xml:space="preserve"> prey feeding </w:t>
      </w:r>
      <w:r w:rsidR="006C510B">
        <w:rPr>
          <w:lang w:val="en-US"/>
        </w:rPr>
        <w:t xml:space="preserve">rate </w:t>
      </w:r>
      <w:r w:rsidR="007776F2" w:rsidRPr="00EB4DBD">
        <w:rPr>
          <w:lang w:val="en-US"/>
        </w:rPr>
        <w:t>and milk consumption</w:t>
      </w:r>
      <w:r w:rsidR="00121551" w:rsidRPr="00EB4DBD">
        <w:rPr>
          <w:lang w:val="en-US"/>
        </w:rPr>
        <w:t xml:space="preserve"> </w:t>
      </w:r>
      <w:r w:rsidR="006C510B">
        <w:rPr>
          <w:lang w:val="en-US"/>
        </w:rPr>
        <w:t xml:space="preserve">rate </w:t>
      </w:r>
      <w:r w:rsidR="00121551" w:rsidRPr="00EB4DBD">
        <w:rPr>
          <w:lang w:val="en-US"/>
        </w:rPr>
        <w:t>(</w:t>
      </w:r>
      <w:r w:rsidR="002F0AEF" w:rsidRPr="00EB4DBD">
        <w:rPr>
          <w:lang w:val="en-US"/>
        </w:rPr>
        <w:t>for calves</w:t>
      </w:r>
      <w:r w:rsidR="00750B26" w:rsidRPr="00EB4DBD">
        <w:rPr>
          <w:lang w:val="en-US"/>
        </w:rPr>
        <w:t xml:space="preserve"> only</w:t>
      </w:r>
      <w:r w:rsidR="00121551" w:rsidRPr="00EB4DBD">
        <w:rPr>
          <w:lang w:val="en-US"/>
        </w:rPr>
        <w:t>)</w:t>
      </w:r>
      <w:r w:rsidR="006C08A7">
        <w:rPr>
          <w:lang w:val="en-US"/>
        </w:rPr>
        <w:t xml:space="preserve"> through the </w:t>
      </w:r>
      <w:r w:rsidR="006C08A7" w:rsidRPr="00EB4DBD">
        <w:rPr>
          <w:lang w:val="en-US"/>
        </w:rPr>
        <w:t>feeding level (0 – 1)</w:t>
      </w:r>
      <w:r w:rsidR="003D7BAA">
        <w:rPr>
          <w:lang w:val="en-US"/>
        </w:rPr>
        <w:t>, which is a decreasing, sigmoidal function of body condition. As such, t</w:t>
      </w:r>
      <w:r w:rsidR="001C433A">
        <w:rPr>
          <w:lang w:val="en-US"/>
        </w:rPr>
        <w:t>he feeding level is higher for whales in poor body condition</w:t>
      </w:r>
      <w:r w:rsidR="007776F2" w:rsidRPr="00EB4DBD">
        <w:rPr>
          <w:lang w:val="en-US"/>
        </w:rPr>
        <w:t xml:space="preserve">, </w:t>
      </w:r>
      <w:r w:rsidR="00DA1D26" w:rsidRPr="00EB4DBD">
        <w:rPr>
          <w:lang w:val="en-US"/>
        </w:rPr>
        <w:t xml:space="preserve">which </w:t>
      </w:r>
      <w:r w:rsidR="0071121D" w:rsidRPr="00EB4DBD">
        <w:rPr>
          <w:lang w:val="en-US"/>
        </w:rPr>
        <w:t xml:space="preserve">could </w:t>
      </w:r>
      <w:r w:rsidR="007776F2" w:rsidRPr="00EB4DBD">
        <w:rPr>
          <w:lang w:val="en-US"/>
        </w:rPr>
        <w:t>for example result from disturbance, low prey availability or high energy expenditure (</w:t>
      </w:r>
      <w:r w:rsidR="00BE0FF7" w:rsidRPr="00EB4DBD">
        <w:rPr>
          <w:lang w:val="en-US"/>
        </w:rPr>
        <w:t>e.g.,</w:t>
      </w:r>
      <w:r w:rsidR="00E03BE3" w:rsidRPr="00EB4DBD">
        <w:rPr>
          <w:lang w:val="en-US"/>
        </w:rPr>
        <w:t xml:space="preserve"> during </w:t>
      </w:r>
      <w:r w:rsidR="007776F2" w:rsidRPr="00EB4DBD">
        <w:rPr>
          <w:lang w:val="en-US"/>
        </w:rPr>
        <w:t xml:space="preserve">lactation). </w:t>
      </w:r>
      <w:r w:rsidR="001868DF" w:rsidRPr="00EB4DBD">
        <w:rPr>
          <w:lang w:val="en-US"/>
        </w:rPr>
        <w:t>Simultaneously, the feeding level</w:t>
      </w:r>
      <w:r w:rsidR="00534760" w:rsidRPr="00EB4DBD">
        <w:rPr>
          <w:lang w:val="en-US"/>
        </w:rPr>
        <w:t xml:space="preserve"> </w:t>
      </w:r>
      <w:r w:rsidR="00B659F9">
        <w:rPr>
          <w:lang w:val="en-US"/>
        </w:rPr>
        <w:t xml:space="preserve">decreases at </w:t>
      </w:r>
      <w:r w:rsidR="00765F08">
        <w:rPr>
          <w:lang w:val="en-US"/>
        </w:rPr>
        <w:t xml:space="preserve">high </w:t>
      </w:r>
      <w:r w:rsidR="00B659F9">
        <w:rPr>
          <w:lang w:val="en-US"/>
        </w:rPr>
        <w:t xml:space="preserve">body condition, to ensure </w:t>
      </w:r>
      <w:r w:rsidR="001868DF" w:rsidRPr="00EB4DBD">
        <w:rPr>
          <w:lang w:val="en-US"/>
        </w:rPr>
        <w:t xml:space="preserve">that reserve mass </w:t>
      </w:r>
      <w:r w:rsidR="00DE73DA" w:rsidRPr="00EB4DBD">
        <w:rPr>
          <w:lang w:val="en-US"/>
        </w:rPr>
        <w:t>does</w:t>
      </w:r>
      <w:r w:rsidR="00AF0C17" w:rsidRPr="00EB4DBD">
        <w:rPr>
          <w:lang w:val="en-US"/>
        </w:rPr>
        <w:t xml:space="preserve"> </w:t>
      </w:r>
      <w:r w:rsidR="001868DF" w:rsidRPr="00EB4DBD">
        <w:rPr>
          <w:lang w:val="en-US"/>
        </w:rPr>
        <w:t xml:space="preserve">not grow out of bounds </w:t>
      </w:r>
      <w:r w:rsidR="00AF0C17" w:rsidRPr="00EB4DBD">
        <w:rPr>
          <w:lang w:val="en-US"/>
        </w:rPr>
        <w:t xml:space="preserve">under </w:t>
      </w:r>
      <w:r w:rsidR="008F7E6E" w:rsidRPr="00EB4DBD">
        <w:rPr>
          <w:lang w:val="en-US"/>
        </w:rPr>
        <w:t>favorable</w:t>
      </w:r>
      <w:r w:rsidR="001868DF" w:rsidRPr="00EB4DBD">
        <w:rPr>
          <w:lang w:val="en-US"/>
        </w:rPr>
        <w:t xml:space="preserve"> conditions</w:t>
      </w:r>
      <w:r w:rsidR="00F0201C" w:rsidRPr="00EB4DBD">
        <w:rPr>
          <w:lang w:val="en-US"/>
        </w:rPr>
        <w:t>.</w:t>
      </w:r>
      <w:r w:rsidR="001868DF" w:rsidRPr="00EB4DBD">
        <w:rPr>
          <w:lang w:val="en-US"/>
        </w:rPr>
        <w:t xml:space="preserve"> </w:t>
      </w:r>
      <w:r w:rsidR="00856F88" w:rsidRPr="00EB4DBD">
        <w:rPr>
          <w:lang w:val="en-US"/>
        </w:rPr>
        <w:t>For</w:t>
      </w:r>
      <w:r w:rsidR="0024527B">
        <w:rPr>
          <w:lang w:val="en-US"/>
        </w:rPr>
        <w:t xml:space="preserve"> lactating</w:t>
      </w:r>
      <w:r w:rsidR="00856F88" w:rsidRPr="00EB4DBD">
        <w:rPr>
          <w:lang w:val="en-US"/>
        </w:rPr>
        <w:t xml:space="preserve"> females, </w:t>
      </w:r>
      <w:r w:rsidR="00474E57">
        <w:rPr>
          <w:lang w:val="en-US"/>
        </w:rPr>
        <w:t>individual body condition affect</w:t>
      </w:r>
      <w:r w:rsidR="00F918AF">
        <w:rPr>
          <w:lang w:val="en-US"/>
        </w:rPr>
        <w:t>s</w:t>
      </w:r>
      <w:r w:rsidR="00474E57">
        <w:rPr>
          <w:lang w:val="en-US"/>
        </w:rPr>
        <w:t xml:space="preserve"> the </w:t>
      </w:r>
      <w:r w:rsidR="005148C6" w:rsidRPr="00EB4DBD">
        <w:rPr>
          <w:lang w:val="en-US"/>
        </w:rPr>
        <w:t>milk provisioning</w:t>
      </w:r>
      <w:r w:rsidR="00C32AB8" w:rsidRPr="00EB4DBD">
        <w:rPr>
          <w:lang w:val="en-US"/>
        </w:rPr>
        <w:t xml:space="preserve"> </w:t>
      </w:r>
      <w:r w:rsidR="00474E57">
        <w:rPr>
          <w:lang w:val="en-US"/>
        </w:rPr>
        <w:t xml:space="preserve">rate. </w:t>
      </w:r>
      <w:r w:rsidR="00F918AF">
        <w:rPr>
          <w:lang w:val="en-US"/>
        </w:rPr>
        <w:t xml:space="preserve">Females in poor condition reduce milk supply to their calf and </w:t>
      </w:r>
      <w:r w:rsidR="00C87E39" w:rsidRPr="00EB4DBD">
        <w:rPr>
          <w:lang w:val="en-US"/>
        </w:rPr>
        <w:t xml:space="preserve">milk supply </w:t>
      </w:r>
      <w:r w:rsidR="00F918AF">
        <w:rPr>
          <w:lang w:val="en-US"/>
        </w:rPr>
        <w:t>cease</w:t>
      </w:r>
      <w:r w:rsidR="009E5852">
        <w:rPr>
          <w:lang w:val="en-US"/>
        </w:rPr>
        <w:t>s</w:t>
      </w:r>
      <w:r w:rsidR="00F918AF">
        <w:rPr>
          <w:lang w:val="en-US"/>
        </w:rPr>
        <w:t xml:space="preserve"> completely </w:t>
      </w:r>
      <w:r w:rsidR="0013190F" w:rsidRPr="00EB4DBD">
        <w:rPr>
          <w:lang w:val="en-US"/>
        </w:rPr>
        <w:t xml:space="preserve">when </w:t>
      </w:r>
      <w:r w:rsidR="00F918AF">
        <w:rPr>
          <w:lang w:val="en-US"/>
        </w:rPr>
        <w:t xml:space="preserve">female </w:t>
      </w:r>
      <w:r w:rsidR="00C87E39" w:rsidRPr="00EB4DBD">
        <w:rPr>
          <w:lang w:val="en-US"/>
        </w:rPr>
        <w:t xml:space="preserve">body condition </w:t>
      </w:r>
      <w:r w:rsidR="0013190F" w:rsidRPr="00EB4DBD">
        <w:rPr>
          <w:lang w:val="en-US"/>
        </w:rPr>
        <w:t xml:space="preserve">drops below </w:t>
      </w:r>
      <w:r w:rsidR="00795627">
        <w:rPr>
          <w:lang w:val="en-US"/>
        </w:rPr>
        <w:t xml:space="preserve">a </w:t>
      </w:r>
      <w:r w:rsidR="00C87E39" w:rsidRPr="00EB4DBD">
        <w:rPr>
          <w:lang w:val="en-US"/>
        </w:rPr>
        <w:t>starvation threshold</w:t>
      </w:r>
      <w:r w:rsidR="00795627">
        <w:rPr>
          <w:lang w:val="en-US"/>
        </w:rPr>
        <w:t xml:space="preserve"> value</w:t>
      </w:r>
      <w:r w:rsidR="00C87E39" w:rsidRPr="00EB4DBD">
        <w:rPr>
          <w:lang w:val="en-US"/>
        </w:rPr>
        <w:t>.</w:t>
      </w:r>
      <w:r w:rsidR="00707102" w:rsidRPr="00EB4DBD">
        <w:rPr>
          <w:lang w:val="en-US"/>
        </w:rPr>
        <w:t xml:space="preserve"> </w:t>
      </w:r>
      <w:r w:rsidR="00E03BE3" w:rsidRPr="00EB4DBD">
        <w:rPr>
          <w:lang w:val="en-US"/>
        </w:rPr>
        <w:t>A</w:t>
      </w:r>
      <w:r w:rsidR="00BB0EF6" w:rsidRPr="00EB4DBD">
        <w:rPr>
          <w:lang w:val="en-US"/>
        </w:rPr>
        <w:t>ge</w:t>
      </w:r>
      <w:r w:rsidR="004059F4" w:rsidRPr="00EB4DBD">
        <w:rPr>
          <w:lang w:val="en-US"/>
        </w:rPr>
        <w:t xml:space="preserve"> and structural size</w:t>
      </w:r>
      <w:r w:rsidR="00BB0EF6" w:rsidRPr="00EB4DBD">
        <w:rPr>
          <w:lang w:val="en-US"/>
        </w:rPr>
        <w:t xml:space="preserve"> </w:t>
      </w:r>
      <w:r w:rsidR="00E03BE3" w:rsidRPr="00EB4DBD">
        <w:rPr>
          <w:lang w:val="en-US"/>
        </w:rPr>
        <w:t xml:space="preserve">also </w:t>
      </w:r>
      <w:r w:rsidR="004059F4" w:rsidRPr="00EB4DBD">
        <w:rPr>
          <w:lang w:val="en-US"/>
        </w:rPr>
        <w:t>influence</w:t>
      </w:r>
      <w:r w:rsidR="00BB0EF6" w:rsidRPr="00EB4DBD">
        <w:rPr>
          <w:lang w:val="en-US"/>
        </w:rPr>
        <w:t xml:space="preserve"> the prey feeding rate and the milk consumption rate for calves. Prey feeding increases with age </w:t>
      </w:r>
      <w:r w:rsidR="00795498" w:rsidRPr="00EB4DBD">
        <w:rPr>
          <w:lang w:val="en-US"/>
        </w:rPr>
        <w:t>throughout the early years of life (</w:t>
      </w:r>
      <w:r w:rsidR="00E1312E" w:rsidRPr="00EB4DBD">
        <w:rPr>
          <w:lang w:val="en-US"/>
        </w:rPr>
        <w:t xml:space="preserve">for </w:t>
      </w:r>
      <w:r w:rsidR="00795498" w:rsidRPr="00EB4DBD">
        <w:rPr>
          <w:lang w:val="en-US"/>
        </w:rPr>
        <w:t xml:space="preserve">calves and newly </w:t>
      </w:r>
      <w:r w:rsidR="00030A61" w:rsidRPr="00EB4DBD">
        <w:rPr>
          <w:lang w:val="en-US"/>
        </w:rPr>
        <w:t>weaned individuals</w:t>
      </w:r>
      <w:r w:rsidR="00795498" w:rsidRPr="00EB4DBD">
        <w:rPr>
          <w:lang w:val="en-US"/>
        </w:rPr>
        <w:t>)</w:t>
      </w:r>
      <w:r w:rsidR="00BB0EF6" w:rsidRPr="00EB4DBD">
        <w:rPr>
          <w:lang w:val="en-US"/>
        </w:rPr>
        <w:t xml:space="preserve">, while milk </w:t>
      </w:r>
      <w:r w:rsidR="00030A61" w:rsidRPr="00EB4DBD">
        <w:rPr>
          <w:lang w:val="en-US"/>
        </w:rPr>
        <w:t xml:space="preserve">consumption rate </w:t>
      </w:r>
      <w:r w:rsidR="005721DD">
        <w:rPr>
          <w:lang w:val="en-US"/>
        </w:rPr>
        <w:t>declines</w:t>
      </w:r>
      <w:r w:rsidR="00030A61" w:rsidRPr="00EB4DBD">
        <w:rPr>
          <w:lang w:val="en-US"/>
        </w:rPr>
        <w:t xml:space="preserve"> </w:t>
      </w:r>
      <w:r w:rsidR="00BB0EF6" w:rsidRPr="00EB4DBD">
        <w:rPr>
          <w:lang w:val="en-US"/>
        </w:rPr>
        <w:t xml:space="preserve">with age up to the age at weaning, </w:t>
      </w:r>
      <w:r w:rsidR="00E03BE3" w:rsidRPr="00EB4DBD">
        <w:rPr>
          <w:lang w:val="en-US"/>
        </w:rPr>
        <w:t xml:space="preserve">when </w:t>
      </w:r>
      <w:r w:rsidR="007F41B9" w:rsidRPr="00EB4DBD">
        <w:rPr>
          <w:lang w:val="en-US"/>
        </w:rPr>
        <w:t xml:space="preserve">lactation </w:t>
      </w:r>
      <w:r w:rsidR="00BB0EF6" w:rsidRPr="00EB4DBD">
        <w:rPr>
          <w:lang w:val="en-US"/>
        </w:rPr>
        <w:t>stops.</w:t>
      </w:r>
      <w:r w:rsidR="00074745" w:rsidRPr="00EB4DBD">
        <w:rPr>
          <w:lang w:val="en-US"/>
        </w:rPr>
        <w:t xml:space="preserve"> </w:t>
      </w:r>
      <w:r w:rsidR="005D57B3">
        <w:rPr>
          <w:lang w:val="en-US"/>
        </w:rPr>
        <w:t>In addition, m</w:t>
      </w:r>
      <w:r w:rsidR="004C1FB0" w:rsidRPr="00EB4DBD">
        <w:rPr>
          <w:lang w:val="en-US"/>
        </w:rPr>
        <w:t xml:space="preserve">ilk feeding rate </w:t>
      </w:r>
      <w:r w:rsidR="00780198">
        <w:rPr>
          <w:lang w:val="en-US"/>
        </w:rPr>
        <w:t xml:space="preserve">is </w:t>
      </w:r>
      <w:r w:rsidR="004C1FB0" w:rsidRPr="00EB4DBD">
        <w:rPr>
          <w:lang w:val="en-US"/>
        </w:rPr>
        <w:t>proportional to structural surface-area</w:t>
      </w:r>
      <w:r w:rsidR="00780198">
        <w:rPr>
          <w:lang w:val="en-US"/>
        </w:rPr>
        <w:t>. P</w:t>
      </w:r>
      <w:r w:rsidR="00CD24AF" w:rsidRPr="00EB4DBD">
        <w:rPr>
          <w:lang w:val="en-US"/>
        </w:rPr>
        <w:t xml:space="preserve">rey feeding </w:t>
      </w:r>
      <w:r w:rsidR="00780198">
        <w:rPr>
          <w:lang w:val="en-US"/>
        </w:rPr>
        <w:t xml:space="preserve">follows a type II functional response of prey density with </w:t>
      </w:r>
      <w:r w:rsidR="007610ED" w:rsidRPr="00EB4DBD">
        <w:rPr>
          <w:lang w:val="en-US"/>
        </w:rPr>
        <w:t xml:space="preserve">area-specific </w:t>
      </w:r>
      <w:r w:rsidR="00CD24AF" w:rsidRPr="00EB4DBD">
        <w:rPr>
          <w:lang w:val="en-US"/>
        </w:rPr>
        <w:t>prey encounter rate</w:t>
      </w:r>
      <w:r w:rsidR="00780198">
        <w:rPr>
          <w:lang w:val="en-US"/>
        </w:rPr>
        <w:t xml:space="preserve">s (attack rate) and a maximum prey consumption </w:t>
      </w:r>
      <w:r w:rsidR="00C17AB7">
        <w:rPr>
          <w:lang w:val="en-US"/>
        </w:rPr>
        <w:t xml:space="preserve">rate </w:t>
      </w:r>
      <w:r w:rsidR="00780198">
        <w:rPr>
          <w:lang w:val="en-US"/>
        </w:rPr>
        <w:t>that is</w:t>
      </w:r>
      <w:r w:rsidR="000D5536">
        <w:rPr>
          <w:lang w:val="en-US"/>
        </w:rPr>
        <w:t xml:space="preserve"> proportional to structural surface area</w:t>
      </w:r>
      <w:r w:rsidR="00672DDA" w:rsidRPr="00EB4DBD">
        <w:rPr>
          <w:lang w:val="en-US"/>
        </w:rPr>
        <w:t>.</w:t>
      </w:r>
      <w:r w:rsidR="00835190" w:rsidRPr="00EB4DBD">
        <w:rPr>
          <w:lang w:val="en-US"/>
        </w:rPr>
        <w:t xml:space="preserve"> </w:t>
      </w:r>
      <w:r w:rsidR="00807CAC">
        <w:rPr>
          <w:lang w:val="en-US"/>
        </w:rPr>
        <w:t>A</w:t>
      </w:r>
      <w:r w:rsidR="00835190" w:rsidRPr="00EB4DBD">
        <w:rPr>
          <w:lang w:val="en-US"/>
        </w:rPr>
        <w:t xml:space="preserve">ll </w:t>
      </w:r>
      <w:r w:rsidR="00F74C24" w:rsidRPr="00EB4DBD">
        <w:rPr>
          <w:lang w:val="en-US"/>
        </w:rPr>
        <w:t xml:space="preserve">whales suffer from natural background mortality. </w:t>
      </w:r>
      <w:r w:rsidR="00B25A1B" w:rsidRPr="00EB4DBD">
        <w:rPr>
          <w:lang w:val="en-US"/>
        </w:rPr>
        <w:t>Calves and weaned females experience age-dependent background mortality according to a Siler model</w:t>
      </w:r>
      <w:r w:rsidR="007D799C" w:rsidRPr="00EB4DBD">
        <w:rPr>
          <w:lang w:val="en-US"/>
        </w:rPr>
        <w:t xml:space="preserve"> </w:t>
      </w:r>
      <w:r w:rsidR="0074529E" w:rsidRPr="00EB4DBD">
        <w:rPr>
          <w:lang w:val="en-US"/>
        </w:rPr>
        <w:fldChar w:fldCharType="begin"/>
      </w:r>
      <w:r w:rsidR="00641F77">
        <w:rPr>
          <w:lang w:val="en-US"/>
        </w:rPr>
        <w:instrText xml:space="preserve"> ADDIN ZOTERO_ITEM CSL_CITATION {"citationID":"acvoud260u","properties":{"formattedCitation":"(Barlow and Boveng, 1991; Siler, 1979)","plainCitation":"(Barlow and Boveng, 1991; Siler, 1979)","noteIndex":0},"citationItems":[{"id":1770,"uris":["http://zotero.org/users/local/6qJKLD2C/items/TBU4AEYE"],"uri":["http://zotero.org/users/local/6qJKLD2C/items/TBU4AEYE"],"itemData":{"id":1770,"type":"article-journal","abstract":"A method is presented for estimating age-specific mortality based on minimal information: a model life table and an estimate of longevity. This approach uses expected patterns of mammalian survivorship to define a general model of agespecific mortality rates. One such model life table is based on data for northern fur seals (Callorhinusursinu.r) using Siler’s (1979) 5-parameter competing risk model. Alternative model life tables are based on historical data for human females and on a published model for Old World monkeys. Survival rates for a marine mammal species are then calculated by scaling these models by the longevityof that species. By using a realistic model (instead of assuming constant mortality), one can see more easily the real biological limits to population growth. The mortality estimation procedure is illustrated with examples of spotted dolphins (Stenella attenuata) and harbor porpoise (Phocoenaphocoena).","container-title":"Marine Mammal Science","DOI":"10.1111/j.1748-7692.1991.tb00550.x","ISSN":"0824-0469, 1748-7692","issue":"1","journalAbbreviation":"Mar Mamm Sci","language":"en","page":"50-65","source":"DOI.org (Crossref)","title":"Modelling age-specific mortality for marine mammal populations","volume":"7","author":[{"family":"Barlow","given":"Jay"},{"family":"Boveng","given":"Peter"}],"issued":{"date-parts":[["1991",1]]}}},{"id":2173,"uris":["http://zotero.org/users/local/6qJKLD2C/items/5CFDZ62B"],"uri":["http://zotero.org/users/local/6qJKLD2C/items/5CFDZ62B"],"itemData":{"id":2173,"type":"article-journal","container-title":"Ecology","DOI":"10.2307/1936612","ISSN":"00129658","issue":"4","language":"en","page":"750-757","source":"DOI.org (Crossref)","title":"A competing-risk model for animal mortality","volume":"60","author":[{"family":"Siler","given":"William"}],"issued":{"date-parts":[["1979",8]]}}}],"schema":"https://github.com/citation-style-language/schema/raw/master/csl-citation.json"} </w:instrText>
      </w:r>
      <w:r w:rsidR="0074529E" w:rsidRPr="00EB4DBD">
        <w:rPr>
          <w:lang w:val="en-US"/>
        </w:rPr>
        <w:fldChar w:fldCharType="separate"/>
      </w:r>
      <w:r w:rsidR="00D733ED" w:rsidRPr="00EB4DBD">
        <w:rPr>
          <w:lang w:val="en-US"/>
        </w:rPr>
        <w:t>(Barlow and Boveng, 1991; Siler, 1979)</w:t>
      </w:r>
      <w:r w:rsidR="0074529E" w:rsidRPr="00EB4DBD">
        <w:rPr>
          <w:lang w:val="en-US"/>
        </w:rPr>
        <w:fldChar w:fldCharType="end"/>
      </w:r>
      <w:r w:rsidR="003A0CFF" w:rsidRPr="00EB4DBD">
        <w:rPr>
          <w:lang w:val="en-US"/>
        </w:rPr>
        <w:t>, while w</w:t>
      </w:r>
      <w:r w:rsidR="00B25A1B" w:rsidRPr="00EB4DBD">
        <w:rPr>
          <w:lang w:val="en-US"/>
        </w:rPr>
        <w:t>eaned males have constant background mortality rate</w:t>
      </w:r>
      <w:r w:rsidR="00057067" w:rsidRPr="00EB4DBD">
        <w:rPr>
          <w:lang w:val="en-US"/>
        </w:rPr>
        <w:t>.</w:t>
      </w:r>
      <w:r w:rsidR="000616D5" w:rsidRPr="000616D5">
        <w:rPr>
          <w:lang w:val="en-US"/>
        </w:rPr>
        <w:t xml:space="preserve"> </w:t>
      </w:r>
      <w:r w:rsidR="00807CAC" w:rsidRPr="00EB4DBD">
        <w:rPr>
          <w:lang w:val="en-US"/>
        </w:rPr>
        <w:t xml:space="preserve">In addition to </w:t>
      </w:r>
      <w:r w:rsidR="00807CAC">
        <w:rPr>
          <w:lang w:val="en-US"/>
        </w:rPr>
        <w:t>natural mortality</w:t>
      </w:r>
      <w:r w:rsidR="00807CAC" w:rsidRPr="00EB4DBD">
        <w:rPr>
          <w:lang w:val="en-US"/>
        </w:rPr>
        <w:t xml:space="preserve">, whales </w:t>
      </w:r>
      <w:r w:rsidR="00807CAC">
        <w:rPr>
          <w:lang w:val="en-US"/>
        </w:rPr>
        <w:t xml:space="preserve">with a </w:t>
      </w:r>
      <w:r w:rsidR="00807CAC" w:rsidRPr="00EB4DBD">
        <w:rPr>
          <w:lang w:val="en-US"/>
        </w:rPr>
        <w:t>body condition</w:t>
      </w:r>
      <w:r w:rsidR="00807CAC">
        <w:rPr>
          <w:lang w:val="en-US"/>
        </w:rPr>
        <w:t xml:space="preserve"> below the starvation body condition threshold suffer from starvation mortality </w:t>
      </w:r>
      <w:r w:rsidR="000616D5" w:rsidRPr="00EB4DBD">
        <w:rPr>
          <w:lang w:val="en-US"/>
        </w:rPr>
        <w:t xml:space="preserve">at a rate that increases with declining body condition. </w:t>
      </w:r>
      <w:r w:rsidR="0074756B" w:rsidRPr="00EB4DBD">
        <w:rPr>
          <w:lang w:val="en-US"/>
        </w:rPr>
        <w:t xml:space="preserve">Reproduction is initiated when absolute reserve mass exceeds a predetermined pregnancy threshold value, following </w:t>
      </w:r>
      <w:r w:rsidR="0074756B" w:rsidRPr="00EB4DBD">
        <w:rPr>
          <w:lang w:val="en-US"/>
        </w:rPr>
        <w:fldChar w:fldCharType="begin"/>
      </w:r>
      <w:r w:rsidR="0074756B">
        <w:rPr>
          <w:lang w:val="en-US"/>
        </w:rPr>
        <w:instrText xml:space="preserve"> ADDIN ZOTERO_ITEM CSL_CITATION {"citationID":"PGh9hGMU","properties":{"formattedCitation":"(Klanjscek et al., 2007)","plainCitation":"(Klanjscek et al., 2007)","dontUpdate":true,"noteIndex":0},"citationItems":[{"id":1909,"uris":["http://zotero.org/users/local/6qJKLD2C/items/5G62YPQZ"],"uri":["http://zotero.org/users/local/6qJKLD2C/items/5G62YPQZ"],"itemData":{"id":1909,"type":"article-journal","abstract":"We present a dynamic energy budget (DEB) model for marine mammals, coupled with a pharmacokinetic model of a lipophilic persistent toxicant. Inputs to the mo are energy availability and lipid-normalized toxicant concentration in the environment. Th model predicts individual growth, reproduction, bioaccumulation, and transfer of energy toxicant from mothers to their young. We estimated all model parameters for the right wh with these parameters, reduction in energy availability increases the age at first parturiti increases intervals between reproductive events, reduces the organisms' ability to buf seasonal fluctuations, and increases its susceptibility to temporal shifts in the seasonal peak energy availability. Reduction in energy intake increases bioaccumulation and the amount toxicant transferred from mother to each offspring. With high energy availability, the toxica load of offspring decreases with birth order. Contrary to expectations, this ordering may reversed with lower energy availability. Although demonstrated with parameters for the ri whale, these relationships between energy intake and energetics and pharmacokinetics organisms are likely to be much more general. Results specific to right whales include ener assimilation estimates for the North Atlantic and southern right whale, influences of history o energy availability on reproduction, and a relationship between ages at first parturition an calving intervals. Our model provides a platform for further analyses of both individual a population responses of marine mammals to pollution, and to changes in energy availabilit including those likely to arise through climate change. Key words: bioaccumulation; dynamic energy budget (DEB) model; energy intake and utilizati Eubalaena glacialis; lipophilic; marine mammal; North Atlantic right whale growth and reproduction; P toxicant transfer.","container-title":"Ecological Applications","DOI":"10.1890/06-0426.1","issue":"8","journalAbbreviation":"Ecol Appl","language":"en","page":"2233-2250","source":"Zotero","title":"A model for energetics and bioaccumulation in marine mammals with applications to the right whale","volume":"17","author":[{"family":"Klanjscek","given":"Tin"},{"family":"Nisbet","given":"Roger M."},{"family":"Caswell","given":"Hal"},{"family":"Neubert","given":"Michael G."}],"issued":{"date-parts":[["2007"]]}}}],"schema":"https://github.com/citation-style-language/schema/raw/master/csl-citation.json"} </w:instrText>
      </w:r>
      <w:r w:rsidR="0074756B" w:rsidRPr="00EB4DBD">
        <w:rPr>
          <w:lang w:val="en-US"/>
        </w:rPr>
        <w:fldChar w:fldCharType="separate"/>
      </w:r>
      <w:r w:rsidR="0074756B" w:rsidRPr="00EB4DBD">
        <w:rPr>
          <w:noProof/>
          <w:lang w:val="en-US"/>
        </w:rPr>
        <w:t>Klanjscek et al., (2007)</w:t>
      </w:r>
      <w:r w:rsidR="0074756B" w:rsidRPr="00EB4DBD">
        <w:rPr>
          <w:lang w:val="en-US"/>
        </w:rPr>
        <w:fldChar w:fldCharType="end"/>
      </w:r>
      <w:r w:rsidR="0074756B" w:rsidRPr="00EB4DBD">
        <w:rPr>
          <w:lang w:val="en-US"/>
        </w:rPr>
        <w:t>.</w:t>
      </w:r>
    </w:p>
    <w:p w14:paraId="4F96997B" w14:textId="120A1147" w:rsidR="00D672F7" w:rsidRPr="00EB4DBD" w:rsidRDefault="00655A39" w:rsidP="00B01E0E">
      <w:pPr>
        <w:rPr>
          <w:rFonts w:eastAsiaTheme="minorEastAsia"/>
          <w:lang w:val="en-US"/>
        </w:rPr>
      </w:pPr>
      <w:r w:rsidRPr="00EB4DBD">
        <w:rPr>
          <w:lang w:val="en-US"/>
        </w:rPr>
        <w:t xml:space="preserve">Depending on </w:t>
      </w:r>
      <w:r w:rsidR="00E03BE3" w:rsidRPr="00EB4DBD">
        <w:rPr>
          <w:lang w:val="en-US"/>
        </w:rPr>
        <w:t xml:space="preserve">an </w:t>
      </w:r>
      <w:r w:rsidRPr="00EB4DBD">
        <w:rPr>
          <w:lang w:val="en-US"/>
        </w:rPr>
        <w:t>individual’s reproductive state, e</w:t>
      </w:r>
      <w:r w:rsidR="0033508E" w:rsidRPr="00EB4DBD">
        <w:rPr>
          <w:lang w:val="en-US"/>
        </w:rPr>
        <w:t xml:space="preserve">nergy expenditure </w:t>
      </w:r>
      <w:r w:rsidRPr="00EB4DBD">
        <w:rPr>
          <w:lang w:val="en-US"/>
        </w:rPr>
        <w:t xml:space="preserve">can </w:t>
      </w:r>
      <w:r w:rsidR="0033508E" w:rsidRPr="00EB4DBD">
        <w:rPr>
          <w:lang w:val="en-US"/>
        </w:rPr>
        <w:t>consist of</w:t>
      </w:r>
      <w:r w:rsidRPr="00EB4DBD">
        <w:rPr>
          <w:lang w:val="en-US"/>
        </w:rPr>
        <w:t xml:space="preserve"> four different costs. For all individuals, f</w:t>
      </w:r>
      <w:r w:rsidR="0033508E" w:rsidRPr="00EB4DBD">
        <w:rPr>
          <w:lang w:val="en-US"/>
        </w:rPr>
        <w:t xml:space="preserve">ield metabolic </w:t>
      </w:r>
      <w:r w:rsidRPr="00EB4DBD">
        <w:rPr>
          <w:lang w:val="en-US"/>
        </w:rPr>
        <w:t xml:space="preserve">costs are </w:t>
      </w:r>
      <w:r w:rsidR="00230999" w:rsidRPr="00EB4DBD">
        <w:rPr>
          <w:lang w:val="en-US"/>
        </w:rPr>
        <w:t xml:space="preserve">a </w:t>
      </w:r>
      <w:r w:rsidR="0033508E" w:rsidRPr="00EB4DBD">
        <w:rPr>
          <w:lang w:val="en-US"/>
        </w:rPr>
        <w:t>¾ power</w:t>
      </w:r>
      <w:r w:rsidR="00230999" w:rsidRPr="00EB4DBD">
        <w:rPr>
          <w:lang w:val="en-US"/>
        </w:rPr>
        <w:t xml:space="preserve">-law function </w:t>
      </w:r>
      <w:r w:rsidR="0033508E" w:rsidRPr="00EB4DBD">
        <w:rPr>
          <w:lang w:val="en-US"/>
        </w:rPr>
        <w:t>of maintenance body mass</w:t>
      </w:r>
      <w:r w:rsidR="004E420A" w:rsidRPr="00EB4DBD">
        <w:rPr>
          <w:lang w:val="en-US"/>
        </w:rPr>
        <w:t xml:space="preserve">, </w:t>
      </w:r>
      <w:r w:rsidR="0014568E" w:rsidRPr="00EB4DBD">
        <w:rPr>
          <w:lang w:val="en-US"/>
        </w:rPr>
        <w:t xml:space="preserve">which </w:t>
      </w:r>
      <w:r w:rsidR="0033508E" w:rsidRPr="00EB4DBD">
        <w:rPr>
          <w:lang w:val="en-US"/>
        </w:rPr>
        <w:t xml:space="preserve">accounts for </w:t>
      </w:r>
      <w:r w:rsidR="004E420A" w:rsidRPr="00EB4DBD">
        <w:rPr>
          <w:lang w:val="en-US"/>
        </w:rPr>
        <w:t xml:space="preserve">the </w:t>
      </w:r>
      <w:r w:rsidR="0033508E" w:rsidRPr="00EB4DBD">
        <w:rPr>
          <w:lang w:val="en-US"/>
        </w:rPr>
        <w:t>lower mass-specific metabolic costs of reserv</w:t>
      </w:r>
      <w:r w:rsidR="001835FE" w:rsidRPr="00EB4DBD">
        <w:rPr>
          <w:lang w:val="en-US"/>
        </w:rPr>
        <w:t>es</w:t>
      </w:r>
      <w:r w:rsidR="004A778A" w:rsidRPr="00EB4DBD">
        <w:rPr>
          <w:lang w:val="en-US"/>
        </w:rPr>
        <w:t xml:space="preserve"> relative to structure</w:t>
      </w:r>
      <w:r w:rsidRPr="00EB4DBD">
        <w:rPr>
          <w:rFonts w:eastAsiaTheme="minorEastAsia"/>
          <w:lang w:val="en-US"/>
        </w:rPr>
        <w:t>. For all individuals, g</w:t>
      </w:r>
      <w:r w:rsidR="0032307D" w:rsidRPr="00EB4DBD">
        <w:rPr>
          <w:rFonts w:eastAsiaTheme="minorEastAsia"/>
          <w:lang w:val="en-US"/>
        </w:rPr>
        <w:t>rowth costs</w:t>
      </w:r>
      <w:r w:rsidRPr="00EB4DBD">
        <w:rPr>
          <w:rFonts w:eastAsiaTheme="minorEastAsia"/>
          <w:lang w:val="en-US"/>
        </w:rPr>
        <w:t xml:space="preserve"> </w:t>
      </w:r>
      <w:r w:rsidR="00815517" w:rsidRPr="00EB4DBD">
        <w:rPr>
          <w:rFonts w:eastAsiaTheme="minorEastAsia"/>
          <w:lang w:val="en-US"/>
        </w:rPr>
        <w:t>are</w:t>
      </w:r>
      <w:r w:rsidR="0032307D" w:rsidRPr="00EB4DBD">
        <w:rPr>
          <w:rFonts w:eastAsiaTheme="minorEastAsia"/>
          <w:lang w:val="en-US"/>
        </w:rPr>
        <w:t xml:space="preserve"> </w:t>
      </w:r>
      <w:r w:rsidR="00D90D7E" w:rsidRPr="00EB4DBD">
        <w:rPr>
          <w:rFonts w:eastAsiaTheme="minorEastAsia"/>
          <w:lang w:val="en-US"/>
        </w:rPr>
        <w:t xml:space="preserve">given by the </w:t>
      </w:r>
      <w:r w:rsidR="0032307D" w:rsidRPr="00EB4DBD">
        <w:rPr>
          <w:rFonts w:eastAsiaTheme="minorEastAsia"/>
          <w:lang w:val="en-US"/>
        </w:rPr>
        <w:t>change in structural mass</w:t>
      </w:r>
      <w:r w:rsidR="00866F4A" w:rsidRPr="00EB4DBD">
        <w:rPr>
          <w:rFonts w:eastAsiaTheme="minorEastAsia"/>
          <w:lang w:val="en-US"/>
        </w:rPr>
        <w:t xml:space="preserve"> </w:t>
      </w:r>
      <w:r w:rsidR="00D90D7E" w:rsidRPr="00EB4DBD">
        <w:rPr>
          <w:rFonts w:eastAsiaTheme="minorEastAsia"/>
          <w:lang w:val="en-US"/>
        </w:rPr>
        <w:t xml:space="preserve">multiplied by a </w:t>
      </w:r>
      <w:r w:rsidR="0032307D" w:rsidRPr="00EB4DBD">
        <w:rPr>
          <w:rFonts w:eastAsiaTheme="minorEastAsia"/>
          <w:lang w:val="en-US"/>
        </w:rPr>
        <w:t>cost-of-growth parameter</w:t>
      </w:r>
      <w:r w:rsidRPr="00EB4DBD">
        <w:rPr>
          <w:rFonts w:eastAsiaTheme="minorEastAsia"/>
          <w:lang w:val="en-US"/>
        </w:rPr>
        <w:t xml:space="preserve">. For fully-grown individuals, growth costs </w:t>
      </w:r>
      <w:r w:rsidR="00E03BE3" w:rsidRPr="00EB4DBD">
        <w:rPr>
          <w:rFonts w:eastAsiaTheme="minorEastAsia"/>
          <w:lang w:val="en-US"/>
        </w:rPr>
        <w:t>are negligible</w:t>
      </w:r>
      <w:r w:rsidRPr="00EB4DBD">
        <w:rPr>
          <w:rFonts w:eastAsiaTheme="minorEastAsia"/>
          <w:lang w:val="en-US"/>
        </w:rPr>
        <w:t xml:space="preserve">. </w:t>
      </w:r>
      <w:r w:rsidR="00E03BE3" w:rsidRPr="00EB4DBD">
        <w:rPr>
          <w:rFonts w:eastAsiaTheme="minorEastAsia"/>
          <w:lang w:val="en-US"/>
        </w:rPr>
        <w:t xml:space="preserve">The mass of the fetus is included in the maintenance body mass of pregnant females, and </w:t>
      </w:r>
      <w:r w:rsidR="00866F4A" w:rsidRPr="00EB4DBD">
        <w:rPr>
          <w:rFonts w:eastAsiaTheme="minorEastAsia"/>
          <w:lang w:val="en-US"/>
        </w:rPr>
        <w:t xml:space="preserve">gestation costs </w:t>
      </w:r>
      <w:r w:rsidR="00B55993" w:rsidRPr="00EB4DBD">
        <w:rPr>
          <w:rFonts w:eastAsiaTheme="minorEastAsia"/>
          <w:lang w:val="en-US"/>
        </w:rPr>
        <w:t>are proportional to structural growth of the fetus</w:t>
      </w:r>
      <w:r w:rsidR="00CC2C76" w:rsidRPr="00EB4DBD">
        <w:rPr>
          <w:rFonts w:eastAsiaTheme="minorEastAsia"/>
          <w:lang w:val="en-US"/>
        </w:rPr>
        <w:t xml:space="preserve">. For lactating females, </w:t>
      </w:r>
      <w:r w:rsidR="00866F4A" w:rsidRPr="00EB4DBD">
        <w:rPr>
          <w:rFonts w:eastAsiaTheme="minorEastAsia"/>
          <w:lang w:val="en-US"/>
        </w:rPr>
        <w:t xml:space="preserve">lactation costs are proportional to milk consumption of their calf. </w:t>
      </w:r>
      <w:r w:rsidR="00B674EE" w:rsidRPr="00EB4DBD">
        <w:rPr>
          <w:rFonts w:eastAsiaTheme="minorEastAsia"/>
          <w:lang w:val="en-US"/>
        </w:rPr>
        <w:t>Together with the rates of energy intake,</w:t>
      </w:r>
      <w:r w:rsidR="00A528F3" w:rsidRPr="00EB4DBD">
        <w:rPr>
          <w:rFonts w:eastAsiaTheme="minorEastAsia"/>
          <w:lang w:val="en-US"/>
        </w:rPr>
        <w:t xml:space="preserve"> the</w:t>
      </w:r>
      <w:r w:rsidR="00B674EE" w:rsidRPr="00EB4DBD">
        <w:rPr>
          <w:rFonts w:eastAsiaTheme="minorEastAsia"/>
          <w:lang w:val="en-US"/>
        </w:rPr>
        <w:t xml:space="preserve"> rates of energy expenditure determine reserve mass </w:t>
      </w:r>
      <w:r w:rsidR="00DB0DCB" w:rsidRPr="00EB4DBD">
        <w:rPr>
          <w:rFonts w:eastAsiaTheme="minorEastAsia"/>
          <w:lang w:val="en-US"/>
        </w:rPr>
        <w:t>dynamics</w:t>
      </w:r>
      <w:r w:rsidR="00A528F3" w:rsidRPr="00EB4DBD">
        <w:rPr>
          <w:rFonts w:eastAsiaTheme="minorEastAsia"/>
          <w:lang w:val="en-US"/>
        </w:rPr>
        <w:t>.</w:t>
      </w:r>
      <w:r w:rsidR="00D672F7" w:rsidRPr="00EB4DBD">
        <w:rPr>
          <w:rFonts w:eastAsiaTheme="minorEastAsia"/>
          <w:lang w:val="en-US"/>
        </w:rPr>
        <w:t xml:space="preserve"> Reserve mass increases when total energy intake exceed </w:t>
      </w:r>
      <w:r w:rsidR="00D672F7" w:rsidRPr="00EB4DBD">
        <w:rPr>
          <w:rFonts w:eastAsiaTheme="minorEastAsia"/>
          <w:lang w:val="en-US"/>
        </w:rPr>
        <w:lastRenderedPageBreak/>
        <w:t>total energy expenditure and decrease</w:t>
      </w:r>
      <w:r w:rsidR="00E03BE3" w:rsidRPr="00EB4DBD">
        <w:rPr>
          <w:rFonts w:eastAsiaTheme="minorEastAsia"/>
          <w:lang w:val="en-US"/>
        </w:rPr>
        <w:t>s</w:t>
      </w:r>
      <w:r w:rsidR="00D672F7" w:rsidRPr="00EB4DBD">
        <w:rPr>
          <w:rFonts w:eastAsiaTheme="minorEastAsia"/>
          <w:lang w:val="en-US"/>
        </w:rPr>
        <w:t xml:space="preserve"> when the opposite is true. The differen</w:t>
      </w:r>
      <w:r w:rsidR="001D67FE">
        <w:rPr>
          <w:rFonts w:eastAsiaTheme="minorEastAsia"/>
          <w:lang w:val="en-US"/>
        </w:rPr>
        <w:t>ce in metabolic</w:t>
      </w:r>
      <w:r w:rsidR="00D672F7" w:rsidRPr="00EB4DBD">
        <w:rPr>
          <w:rFonts w:eastAsiaTheme="minorEastAsia"/>
          <w:lang w:val="en-US"/>
        </w:rPr>
        <w:t xml:space="preserve"> efficiency </w:t>
      </w:r>
      <w:r w:rsidR="001D67FE">
        <w:rPr>
          <w:rFonts w:eastAsiaTheme="minorEastAsia"/>
          <w:lang w:val="en-US"/>
        </w:rPr>
        <w:t xml:space="preserve">between </w:t>
      </w:r>
      <w:r w:rsidR="00D672F7" w:rsidRPr="00EB4DBD">
        <w:rPr>
          <w:rFonts w:eastAsiaTheme="minorEastAsia"/>
          <w:lang w:val="en-US"/>
        </w:rPr>
        <w:t xml:space="preserve">storing (anabolism) and mobilizing (catabolism) reserve mass is taken into account. </w:t>
      </w:r>
    </w:p>
    <w:p w14:paraId="0B93A030" w14:textId="77777777" w:rsidR="00A852CC" w:rsidRPr="00EB4DBD" w:rsidRDefault="00A852CC" w:rsidP="00A81F39">
      <w:pPr>
        <w:pStyle w:val="Firstparagraph"/>
        <w:rPr>
          <w:lang w:val="en-US"/>
        </w:rPr>
      </w:pPr>
    </w:p>
    <w:p w14:paraId="44FFDA9A" w14:textId="0F9F5F6F" w:rsidR="00453989" w:rsidRPr="00EB4DBD" w:rsidRDefault="00485674" w:rsidP="00453989">
      <w:pPr>
        <w:pStyle w:val="Heading2"/>
        <w:rPr>
          <w:lang w:val="en-US"/>
        </w:rPr>
      </w:pPr>
      <w:r w:rsidRPr="00EB4DBD">
        <w:rPr>
          <w:lang w:val="en-US"/>
        </w:rPr>
        <w:t>E</w:t>
      </w:r>
      <w:r w:rsidR="00D3297F" w:rsidRPr="00EB4DBD">
        <w:rPr>
          <w:lang w:val="en-US"/>
        </w:rPr>
        <w:t>xposure</w:t>
      </w:r>
      <w:r w:rsidRPr="00EB4DBD">
        <w:rPr>
          <w:lang w:val="en-US"/>
        </w:rPr>
        <w:t xml:space="preserve"> to MFAS</w:t>
      </w:r>
    </w:p>
    <w:p w14:paraId="55E7FC7C" w14:textId="57C1D896" w:rsidR="009E216A" w:rsidRPr="00EB4DBD" w:rsidRDefault="00D3297F" w:rsidP="00A81F39">
      <w:pPr>
        <w:pStyle w:val="Firstparagraph"/>
        <w:rPr>
          <w:lang w:val="en-US"/>
        </w:rPr>
      </w:pPr>
      <w:r w:rsidRPr="00EB4DBD">
        <w:rPr>
          <w:lang w:val="en-US"/>
        </w:rPr>
        <w:t xml:space="preserve">For both ranges, </w:t>
      </w:r>
      <w:r w:rsidR="00E611A3" w:rsidRPr="00EB4DBD">
        <w:rPr>
          <w:lang w:val="en-US"/>
        </w:rPr>
        <w:t xml:space="preserve">information on </w:t>
      </w:r>
      <w:r w:rsidR="00DC527D" w:rsidRPr="00EB4DBD">
        <w:rPr>
          <w:lang w:val="en-US"/>
        </w:rPr>
        <w:t>MFAS</w:t>
      </w:r>
      <w:r w:rsidRPr="00EB4DBD">
        <w:rPr>
          <w:lang w:val="en-US"/>
        </w:rPr>
        <w:t xml:space="preserve"> use </w:t>
      </w:r>
      <w:r w:rsidR="00634652" w:rsidRPr="00EB4DBD">
        <w:rPr>
          <w:lang w:val="en-US"/>
        </w:rPr>
        <w:t xml:space="preserve">and beaked whale </w:t>
      </w:r>
      <w:r w:rsidR="00D51D1F" w:rsidRPr="00EB4DBD">
        <w:rPr>
          <w:lang w:val="en-US"/>
        </w:rPr>
        <w:t xml:space="preserve">echolocation </w:t>
      </w:r>
      <w:r w:rsidR="00242600" w:rsidRPr="00EB4DBD">
        <w:rPr>
          <w:lang w:val="en-US"/>
        </w:rPr>
        <w:t>were</w:t>
      </w:r>
      <w:r w:rsidRPr="00EB4DBD">
        <w:rPr>
          <w:lang w:val="en-US"/>
        </w:rPr>
        <w:t xml:space="preserve"> derived from passive-acoustic monitoring of range hydrophones.</w:t>
      </w:r>
      <w:r w:rsidR="006001DA" w:rsidRPr="00EB4DBD">
        <w:rPr>
          <w:lang w:val="en-US"/>
        </w:rPr>
        <w:t xml:space="preserve"> Data consisted of hourly counts of beaked whale </w:t>
      </w:r>
      <w:commentRangeStart w:id="12"/>
      <w:r w:rsidR="006001DA" w:rsidRPr="00EB4DBD">
        <w:rPr>
          <w:lang w:val="en-US"/>
        </w:rPr>
        <w:t xml:space="preserve">dive starts </w:t>
      </w:r>
      <w:commentRangeEnd w:id="12"/>
      <w:r w:rsidR="00634652" w:rsidRPr="00EB4DBD">
        <w:rPr>
          <w:rStyle w:val="CommentReference"/>
          <w:lang w:val="en-US"/>
        </w:rPr>
        <w:commentReference w:id="12"/>
      </w:r>
      <w:commentRangeStart w:id="13"/>
      <w:r w:rsidR="006001DA" w:rsidRPr="00EB4DBD">
        <w:rPr>
          <w:lang w:val="en-US"/>
        </w:rPr>
        <w:t>per</w:t>
      </w:r>
      <w:commentRangeEnd w:id="13"/>
      <w:r w:rsidR="005A1976">
        <w:rPr>
          <w:rStyle w:val="CommentReference"/>
        </w:rPr>
        <w:commentReference w:id="13"/>
      </w:r>
      <w:r w:rsidR="006001DA" w:rsidRPr="00EB4DBD">
        <w:rPr>
          <w:lang w:val="en-US"/>
        </w:rPr>
        <w:t xml:space="preserve"> hydrophone and </w:t>
      </w:r>
      <w:r w:rsidR="00634652" w:rsidRPr="00EB4DBD">
        <w:rPr>
          <w:lang w:val="en-US"/>
        </w:rPr>
        <w:t xml:space="preserve">hourly </w:t>
      </w:r>
      <w:r w:rsidR="006001DA" w:rsidRPr="00EB4DBD">
        <w:rPr>
          <w:lang w:val="en-US"/>
        </w:rPr>
        <w:t>presence/absence of sonar per hydrophone across two years (2013 – 2014 for AUTEC and 2014 – 2015 for SCORE</w:t>
      </w:r>
      <w:r w:rsidR="00CD69A7" w:rsidRPr="00EB4DBD">
        <w:rPr>
          <w:lang w:val="en-US"/>
        </w:rPr>
        <w:t>)</w:t>
      </w:r>
      <w:r w:rsidR="001517D4" w:rsidRPr="00EB4DBD">
        <w:rPr>
          <w:lang w:val="en-US"/>
        </w:rPr>
        <w:t xml:space="preserve"> </w:t>
      </w:r>
      <w:r w:rsidR="001517D4" w:rsidRPr="00EB4DBD">
        <w:rPr>
          <w:lang w:val="en-US"/>
        </w:rPr>
        <w:fldChar w:fldCharType="begin"/>
      </w:r>
      <w:r w:rsidR="00641F77">
        <w:rPr>
          <w:lang w:val="en-US"/>
        </w:rPr>
        <w:instrText xml:space="preserve"> ADDIN ZOTERO_ITEM CSL_CITATION {"citationID":"a1rvhtcqve3","properties":{"formattedCitation":"(DiMarzio et al., 2021; Falcone et al., 2017; Kates Varghese et al., 2020; McCarthy et al., 2011)","plainCitation":"(DiMarzio et al., 2021; Falcone et al., 2017; Kates Varghese et al., 2020; McCarthy et al., 2011)","noteIndex":0},"citationItems":[{"id":2276,"uris":["http://zotero.org/users/local/6qJKLD2C/items/S33GTBVF"],"uri":["http://zotero.org/users/local/6qJKLD2C/items/S33GTBVF"],"itemData":{"id":2276,"type":"report","note":"Prepared for: U.S. Navy, U.S. Pacific Fleet, Pearl Harbor, HI.","page":"52","publisher":"Naval Undersea Warfare Center Newport, Newport, RI","title":"Marine Mammal Monitoring on Navy Ranges (M3R) for beaked whales on the Southern California Anti-Submarine Warfare Range (SOAR) and the Pacific Missile Range Facility (PMRF), 2020","author":[{"family":"DiMarzio","given":"Nancy"},{"family":"Dolan","given":"Karin"},{"family":"Luna","given":"Yasmeen"},{"family":"Chandler","given":"Emily"},{"family":"Jarvis","given":"Susan"},{"family":"Morrissey","given":"Ron"},{"family":"Muniz","given":"Alexander"},{"family":"Fetherston","given":"Thomas"},{"family":"Vaccaro","given":"Stephen"},{"family":"Watwood","given":"Stephanie"}],"issued":{"date-parts":[["2021"]]}}},{"id":2194,"uris":["http://zotero.org/users/local/6qJKLD2C/items/7ZW3CWSR"],"uri":["http://zotero.org/users/local/6qJKLD2C/items/7ZW3CWSR"],"itemData":{"id":2194,"type":"article-journal","abstract":"Cuvier's beaked whales (\n              Ziphius cavirostris\n              ) have stranded in association with mid-frequency active sonar (MFAS) use, and though the causative mechanism linking these events remains unclear, it is believed to be behaviourally mediated. To determine whether MFAS use was associated with behavioural changes in this species, satellite tags were used to record the diving and movements of 16 Cuvier's beaked whales for up to 88 days in a region of frequent MFAS training off the coast of Southern California. Tag data were combined with summarized records of concurrent bouts of high-power, surface-ship and mid-power, helicopter-deployed MFAS use, along with other potential covariates, in generalized additive mixed-effects models. Deep dives, shallow dives and surface intervals tended to become longer during MFAS use, with some variation associated with the total amount of overlapping MFAS during the behaviour. These changes in dives and surface intervals contributed to a longer interval between deep dives, a proxy for foraging disruption in this species. Most responses intensified with proximity and were more pronounced during mid-power than high-power MFAS use at comparable distances within approximately 50 km, despite the significantly lower source level of mid-power MFAS. However, distance-mediated responses to high-power MFAS, and increased deep dive intervals during mid-power MFAS, were evident up to approximately 100 km away.","container-title":"Royal Society Open Science","DOI":"10.1098/rsos.170629","ISSN":"2054-5703, 2054-5703","issue":"8","journalAbbreviation":"R. Soc. open sci.","language":"en","page":"170629","source":"DOI.org (Crossref)","title":"Diving behaviour of Cuvier's beaked whales exposed to two types of military sonar","volume":"4","author":[{"family":"Falcone","given":"Erin A."},{"family":"Schorr","given":"Gregory S."},{"family":"Watwood","given":"Stephanie L."},{"family":"DeRuiter","given":"Stacy L."},{"family":"Zerbini","given":"Alexandre N."},{"family":"Andrews","given":"Russel D."},{"family":"Morrissey","given":"Ronald P."},{"family":"Moretti","given":"David J."}],"issued":{"date-parts":[["2017",8]]}}},{"id":2278,"uris":["http://zotero.org/users/local/6qJKLD2C/items/RVCSIGDV"],"uri":["http://zotero.org/users/local/6qJKLD2C/items/RVCSIGDV"],"itemData":{"id":2278,"type":"article-journal","container-title":"The Journal of the Acoustical Society of America","DOI":"10.1121/10.0001385","ISSN":"0001-4966","issue":"6","journalAbbreviation":"The Journal of the Acoustical Society of America","language":"en","page":"3849-3858","source":"DOI.org (Crossref)","title":"The effect of two 12 kHz multibeam mapp</w:instrText>
      </w:r>
      <w:r w:rsidR="00641F77" w:rsidRPr="00A573C3">
        <w:rPr>
          <w:lang w:val="nl-NL"/>
        </w:rPr>
        <w:instrText xml:space="preserve">ing surveys on the foraging behavior of Cuvier's beaked whales off of southern California","volume":"147","author":[{"family":"Kates Varghese","given":"Hilary"},{"family":"Miksis-Olds","given":"Jennifer"},{"family":"DiMarzio","given":"Nancy"},{"family":"Lowell","given":"Kim"},{"family":"Linder","given":"Ernst"},{"family":"Mayer","given":"Larry"},{"family":"Moretti","given":"David"}],"issued":{"date-parts":[["2020",6]]}}},{"id":1928,"uris":["http://zotero.org/users/local/6qJKLD2C/items/DALMFJG2"],"uri":["http://zotero.org/users/local/6qJKLD2C/items/DALMFJG2"],"itemData":{"id":1928,"type":"article-journal","container-title":"Marine Mammal Science","DOI":"10.1111/j.1748-7692.2010.00457.x","ISSN":"08240469","issue":"3","journalAbbreviation":"Mar Mamm Sci","language":"en","page":"E206-E226","source":"DOI.org (Crossref)","title":"Changes in spatial and temporal distribution and vocal behavior of Blainville's beaked whales (Mesoplodon densirostris) during multiship exercises with mid-frequency sonar","volume":"27","author":[{"family":"McCarthy","given":"Elena"},{"family":"Moretti","given":"David"},{"family":"Thomas","given":"Len"},{"family":"DiMarzio","given":"Nancy"},{"family":"Morrissey","given":"Ronald"},{"family":"Jarvis","given":"Susan"},{"family":"Ward","given":"Jessica"},{"family":"Izzi","given":"Annamaria"},{"family":"Dilley","given":"Ashley"}],"issued":{"date-parts":[["2011",7]]}}}],"schema":"https://github.com/citation-style-language/schema/raw/master/csl-citation.json"} </w:instrText>
      </w:r>
      <w:r w:rsidR="001517D4" w:rsidRPr="00EB4DBD">
        <w:rPr>
          <w:lang w:val="en-US"/>
        </w:rPr>
        <w:fldChar w:fldCharType="separate"/>
      </w:r>
      <w:r w:rsidR="00D733ED" w:rsidRPr="00A573C3">
        <w:rPr>
          <w:lang w:val="nl-NL"/>
        </w:rPr>
        <w:t>(DiMarzio et al., 2021; Falcone et al., 2017; Kates Varghese et al., 2020; McCarthy et al., 2011)</w:t>
      </w:r>
      <w:r w:rsidR="001517D4" w:rsidRPr="00EB4DBD">
        <w:rPr>
          <w:lang w:val="en-US"/>
        </w:rPr>
        <w:fldChar w:fldCharType="end"/>
      </w:r>
      <w:r w:rsidR="006001DA" w:rsidRPr="00A573C3">
        <w:rPr>
          <w:lang w:val="nl-NL"/>
        </w:rPr>
        <w:t xml:space="preserve">. </w:t>
      </w:r>
      <w:r w:rsidR="0032397C" w:rsidRPr="00EB4DBD">
        <w:rPr>
          <w:lang w:val="en-US"/>
        </w:rPr>
        <w:t>D</w:t>
      </w:r>
      <w:r w:rsidR="00C45887" w:rsidRPr="00EB4DBD">
        <w:rPr>
          <w:lang w:val="en-US"/>
        </w:rPr>
        <w:t>ata gaps</w:t>
      </w:r>
      <w:r w:rsidR="004E22D7" w:rsidRPr="00EB4DBD">
        <w:rPr>
          <w:lang w:val="en-US"/>
        </w:rPr>
        <w:t>, during</w:t>
      </w:r>
      <w:r w:rsidR="0032397C" w:rsidRPr="00EB4DBD">
        <w:rPr>
          <w:lang w:val="en-US"/>
        </w:rPr>
        <w:t xml:space="preserve"> which no monitoring occurred</w:t>
      </w:r>
      <w:r w:rsidR="004E22D7" w:rsidRPr="00EB4DBD">
        <w:rPr>
          <w:lang w:val="en-US"/>
        </w:rPr>
        <w:t>,</w:t>
      </w:r>
      <w:r w:rsidR="0032397C" w:rsidRPr="00EB4DBD">
        <w:rPr>
          <w:lang w:val="en-US"/>
        </w:rPr>
        <w:t xml:space="preserve"> were excluded</w:t>
      </w:r>
      <w:r w:rsidR="004E22D7" w:rsidRPr="00EB4DBD">
        <w:rPr>
          <w:lang w:val="en-US"/>
        </w:rPr>
        <w:t xml:space="preserve">. This </w:t>
      </w:r>
      <w:r w:rsidR="001A24B1" w:rsidRPr="00EB4DBD">
        <w:rPr>
          <w:lang w:val="en-US"/>
        </w:rPr>
        <w:t>resulted in 16,400 hours of data for AUTEC</w:t>
      </w:r>
      <w:r w:rsidR="0053384E" w:rsidRPr="00EB4DBD">
        <w:rPr>
          <w:lang w:val="en-US"/>
        </w:rPr>
        <w:t xml:space="preserve"> (1.87 years)</w:t>
      </w:r>
      <w:r w:rsidR="001A24B1" w:rsidRPr="00EB4DBD">
        <w:rPr>
          <w:lang w:val="en-US"/>
        </w:rPr>
        <w:t xml:space="preserve"> and 11,925 hours for SCORE</w:t>
      </w:r>
      <w:r w:rsidR="009333DB" w:rsidRPr="00EB4DBD">
        <w:rPr>
          <w:lang w:val="en-US"/>
        </w:rPr>
        <w:t xml:space="preserve"> (1.36 years). </w:t>
      </w:r>
      <w:r w:rsidR="00661029" w:rsidRPr="00EB4DBD">
        <w:rPr>
          <w:lang w:val="en-US"/>
        </w:rPr>
        <w:t>H</w:t>
      </w:r>
      <w:r w:rsidR="00701F27" w:rsidRPr="00EB4DBD">
        <w:rPr>
          <w:lang w:val="en-US"/>
        </w:rPr>
        <w:t xml:space="preserve">ydrophones were assigned to their </w:t>
      </w:r>
      <w:r w:rsidR="00CF74EF" w:rsidRPr="00EB4DBD">
        <w:rPr>
          <w:lang w:val="en-US"/>
        </w:rPr>
        <w:t>spatial unit</w:t>
      </w:r>
      <w:r w:rsidR="007E2FB1" w:rsidRPr="00EB4DBD">
        <w:rPr>
          <w:lang w:val="en-US"/>
        </w:rPr>
        <w:t xml:space="preserve"> </w:t>
      </w:r>
      <w:r w:rsidR="00701F27" w:rsidRPr="00EB4DBD">
        <w:rPr>
          <w:lang w:val="en-US"/>
        </w:rPr>
        <w:t xml:space="preserve">within </w:t>
      </w:r>
      <w:r w:rsidR="007E2FB1" w:rsidRPr="00EB4DBD">
        <w:rPr>
          <w:lang w:val="en-US"/>
        </w:rPr>
        <w:t xml:space="preserve">each </w:t>
      </w:r>
      <w:r w:rsidR="00701F27" w:rsidRPr="00EB4DBD">
        <w:rPr>
          <w:lang w:val="en-US"/>
        </w:rPr>
        <w:t>range (</w:t>
      </w:r>
      <w:r w:rsidR="008A0B7B" w:rsidRPr="00EB4DBD">
        <w:rPr>
          <w:lang w:val="en-US"/>
        </w:rPr>
        <w:t>west</w:t>
      </w:r>
      <w:r w:rsidR="00634652" w:rsidRPr="00EB4DBD">
        <w:rPr>
          <w:lang w:val="en-US"/>
        </w:rPr>
        <w:t>ern</w:t>
      </w:r>
      <w:r w:rsidR="008A0B7B" w:rsidRPr="00EB4DBD">
        <w:rPr>
          <w:lang w:val="en-US"/>
        </w:rPr>
        <w:t xml:space="preserve"> vs east</w:t>
      </w:r>
      <w:r w:rsidR="00634652" w:rsidRPr="00EB4DBD">
        <w:rPr>
          <w:lang w:val="en-US"/>
        </w:rPr>
        <w:t>ern areas</w:t>
      </w:r>
      <w:r w:rsidR="001875D6" w:rsidRPr="00EB4DBD">
        <w:rPr>
          <w:lang w:val="en-US"/>
        </w:rPr>
        <w:t>/spatial units</w:t>
      </w:r>
      <w:r w:rsidR="00CF74EF" w:rsidRPr="00EB4DBD">
        <w:rPr>
          <w:lang w:val="en-US"/>
        </w:rPr>
        <w:t xml:space="preserve">; </w:t>
      </w:r>
      <w:r w:rsidR="00407236">
        <w:rPr>
          <w:lang w:val="en-US"/>
        </w:rPr>
        <w:t>Fig.</w:t>
      </w:r>
      <w:r w:rsidR="00701F27" w:rsidRPr="00EB4DBD">
        <w:rPr>
          <w:lang w:val="en-US"/>
        </w:rPr>
        <w:t xml:space="preserve"> 1) </w:t>
      </w:r>
      <w:r w:rsidR="00271709" w:rsidRPr="00EB4DBD">
        <w:rPr>
          <w:lang w:val="en-US"/>
        </w:rPr>
        <w:t xml:space="preserve">and a </w:t>
      </w:r>
      <w:commentRangeStart w:id="14"/>
      <w:commentRangeStart w:id="15"/>
      <w:r w:rsidR="00271709" w:rsidRPr="00EB4DBD">
        <w:rPr>
          <w:lang w:val="en-US"/>
        </w:rPr>
        <w:t xml:space="preserve">tessellation algorithm </w:t>
      </w:r>
      <w:commentRangeEnd w:id="14"/>
      <w:r w:rsidR="00E41A69" w:rsidRPr="00EB4DBD">
        <w:rPr>
          <w:rStyle w:val="CommentReference"/>
          <w:lang w:val="en-US"/>
        </w:rPr>
        <w:commentReference w:id="14"/>
      </w:r>
      <w:commentRangeEnd w:id="15"/>
      <w:r w:rsidR="004F3BEA" w:rsidRPr="00EB4DBD">
        <w:rPr>
          <w:rStyle w:val="CommentReference"/>
          <w:lang w:val="en-US"/>
        </w:rPr>
        <w:commentReference w:id="15"/>
      </w:r>
      <w:r w:rsidR="00271709" w:rsidRPr="00EB4DBD">
        <w:rPr>
          <w:lang w:val="en-US"/>
        </w:rPr>
        <w:t xml:space="preserve">was applied to each hydrophone </w:t>
      </w:r>
      <w:r w:rsidRPr="00EB4DBD">
        <w:rPr>
          <w:lang w:val="en-US"/>
        </w:rPr>
        <w:t>to obtain the area covered by that hydrophone.</w:t>
      </w:r>
      <w:r w:rsidR="00BA08A2" w:rsidRPr="00EB4DBD">
        <w:rPr>
          <w:lang w:val="en-US"/>
        </w:rPr>
        <w:t xml:space="preserve"> Within each spatial unit,</w:t>
      </w:r>
      <w:r w:rsidR="007F1E82" w:rsidRPr="00EB4DBD">
        <w:rPr>
          <w:lang w:val="en-US"/>
        </w:rPr>
        <w:t xml:space="preserve"> </w:t>
      </w:r>
      <w:r w:rsidR="000C7399" w:rsidRPr="00EB4DBD">
        <w:rPr>
          <w:lang w:val="en-US"/>
        </w:rPr>
        <w:t xml:space="preserve">the areas associated with hydrophones on which sonar was detected were summed and scaled </w:t>
      </w:r>
      <w:r w:rsidR="00817E0F" w:rsidRPr="00EB4DBD">
        <w:rPr>
          <w:lang w:val="en-US"/>
        </w:rPr>
        <w:t xml:space="preserve">by the </w:t>
      </w:r>
      <w:r w:rsidR="003546B3" w:rsidRPr="00EB4DBD">
        <w:rPr>
          <w:lang w:val="en-US"/>
        </w:rPr>
        <w:t>maximum</w:t>
      </w:r>
      <w:r w:rsidR="00817E0F" w:rsidRPr="00EB4DBD">
        <w:rPr>
          <w:lang w:val="en-US"/>
        </w:rPr>
        <w:t xml:space="preserve"> area over which sonar was detected</w:t>
      </w:r>
      <w:r w:rsidR="008A4F5F" w:rsidRPr="00EB4DBD">
        <w:rPr>
          <w:lang w:val="en-US"/>
        </w:rPr>
        <w:t xml:space="preserve"> </w:t>
      </w:r>
      <w:r w:rsidR="00D93C21" w:rsidRPr="00EB4DBD">
        <w:rPr>
          <w:lang w:val="en-US"/>
        </w:rPr>
        <w:t>across the two years for each range</w:t>
      </w:r>
      <w:r w:rsidR="003546B3" w:rsidRPr="00EB4DBD">
        <w:rPr>
          <w:lang w:val="en-US"/>
        </w:rPr>
        <w:t>.</w:t>
      </w:r>
      <w:r w:rsidR="000405DB" w:rsidRPr="00EB4DBD">
        <w:rPr>
          <w:lang w:val="en-US"/>
        </w:rPr>
        <w:t xml:space="preserve"> This resulted in a standardized measure of sonar use, </w:t>
      </w:r>
      <w:r w:rsidR="00AF5ADE" w:rsidRPr="00EB4DBD">
        <w:rPr>
          <w:lang w:val="en-US"/>
        </w:rPr>
        <w:t xml:space="preserve">which we refer </w:t>
      </w:r>
      <w:r w:rsidR="000405DB" w:rsidRPr="00EB4DBD">
        <w:rPr>
          <w:lang w:val="en-US"/>
        </w:rPr>
        <w:t xml:space="preserve">to as </w:t>
      </w:r>
      <w:r w:rsidR="007D5DFF" w:rsidRPr="00EB4DBD">
        <w:rPr>
          <w:lang w:val="en-US"/>
        </w:rPr>
        <w:t xml:space="preserve">the </w:t>
      </w:r>
      <w:r w:rsidR="000405DB" w:rsidRPr="00EB4DBD">
        <w:rPr>
          <w:lang w:val="en-US"/>
        </w:rPr>
        <w:t>‘</w:t>
      </w:r>
      <w:r w:rsidR="00EB630D" w:rsidRPr="00EB4DBD">
        <w:rPr>
          <w:lang w:val="en-US"/>
        </w:rPr>
        <w:t>standardized sonar area</w:t>
      </w:r>
      <w:r w:rsidR="00BA4FE5" w:rsidRPr="00EB4DBD">
        <w:rPr>
          <w:lang w:val="en-US"/>
        </w:rPr>
        <w:t>’.</w:t>
      </w:r>
      <w:r w:rsidR="00222993" w:rsidRPr="00EB4DBD">
        <w:rPr>
          <w:lang w:val="en-US"/>
        </w:rPr>
        <w:t xml:space="preserve"> Hourly detections of beaked whale dive starts were summed across all hydrophones within each spatial unit. </w:t>
      </w:r>
      <w:r w:rsidR="009515EF" w:rsidRPr="00EB4DBD">
        <w:rPr>
          <w:lang w:val="en-US"/>
        </w:rPr>
        <w:t>W</w:t>
      </w:r>
      <w:r w:rsidR="003D7E4A" w:rsidRPr="00EB4DBD">
        <w:rPr>
          <w:lang w:val="en-US"/>
        </w:rPr>
        <w:t xml:space="preserve">e fitted </w:t>
      </w:r>
      <w:r w:rsidR="009515EF" w:rsidRPr="00EB4DBD">
        <w:rPr>
          <w:lang w:val="en-US"/>
        </w:rPr>
        <w:t xml:space="preserve">separate </w:t>
      </w:r>
      <w:r w:rsidR="00BB52B3" w:rsidRPr="00EB4DBD">
        <w:rPr>
          <w:lang w:val="en-US"/>
        </w:rPr>
        <w:t>Generalized Additive Models (</w:t>
      </w:r>
      <w:r w:rsidR="003D7E4A" w:rsidRPr="00EB4DBD">
        <w:rPr>
          <w:lang w:val="en-US"/>
        </w:rPr>
        <w:t>GAM</w:t>
      </w:r>
      <w:r w:rsidR="00692FBB" w:rsidRPr="00EB4DBD">
        <w:rPr>
          <w:lang w:val="en-US"/>
        </w:rPr>
        <w:t>s</w:t>
      </w:r>
      <w:r w:rsidR="00BB52B3" w:rsidRPr="00EB4DBD">
        <w:rPr>
          <w:lang w:val="en-US"/>
        </w:rPr>
        <w:t>)</w:t>
      </w:r>
      <w:r w:rsidR="003D7E4A" w:rsidRPr="00EB4DBD">
        <w:rPr>
          <w:lang w:val="en-US"/>
        </w:rPr>
        <w:t xml:space="preserve"> </w:t>
      </w:r>
      <w:r w:rsidR="009515EF" w:rsidRPr="00EB4DBD">
        <w:rPr>
          <w:lang w:val="en-US"/>
        </w:rPr>
        <w:t xml:space="preserve">for each range </w:t>
      </w:r>
      <w:r w:rsidR="003D7E4A" w:rsidRPr="00EB4DBD">
        <w:rPr>
          <w:lang w:val="en-US"/>
        </w:rPr>
        <w:t xml:space="preserve">to </w:t>
      </w:r>
      <w:r w:rsidR="005E0BFC" w:rsidRPr="00EB4DBD">
        <w:rPr>
          <w:lang w:val="en-US"/>
        </w:rPr>
        <w:t>model</w:t>
      </w:r>
      <w:r w:rsidR="00546EC5" w:rsidRPr="00EB4DBD">
        <w:rPr>
          <w:lang w:val="en-US"/>
        </w:rPr>
        <w:t xml:space="preserve"> the </w:t>
      </w:r>
      <w:r w:rsidR="00C20ADE" w:rsidRPr="00EB4DBD">
        <w:rPr>
          <w:lang w:val="en-US"/>
        </w:rPr>
        <w:t xml:space="preserve">number of </w:t>
      </w:r>
      <w:proofErr w:type="gramStart"/>
      <w:r w:rsidR="00C20ADE" w:rsidRPr="00EB4DBD">
        <w:rPr>
          <w:lang w:val="en-US"/>
        </w:rPr>
        <w:t>dive</w:t>
      </w:r>
      <w:proofErr w:type="gramEnd"/>
      <w:r w:rsidR="00C20ADE" w:rsidRPr="00EB4DBD">
        <w:rPr>
          <w:lang w:val="en-US"/>
        </w:rPr>
        <w:t xml:space="preserve"> starts </w:t>
      </w:r>
      <w:r w:rsidR="00261A02" w:rsidRPr="00EB4DBD">
        <w:rPr>
          <w:lang w:val="en-US"/>
        </w:rPr>
        <w:t xml:space="preserve">per </w:t>
      </w:r>
      <w:r w:rsidR="00756422" w:rsidRPr="00EB4DBD">
        <w:rPr>
          <w:lang w:val="en-US"/>
        </w:rPr>
        <w:t xml:space="preserve">spatial unit </w:t>
      </w:r>
      <w:r w:rsidR="00C20ADE" w:rsidRPr="00EB4DBD">
        <w:rPr>
          <w:lang w:val="en-US"/>
        </w:rPr>
        <w:t>per hour</w:t>
      </w:r>
      <w:r w:rsidR="005E0BFC" w:rsidRPr="00EB4DBD">
        <w:rPr>
          <w:lang w:val="en-US"/>
        </w:rPr>
        <w:t xml:space="preserve"> as a function of a series of covariates</w:t>
      </w:r>
      <w:r w:rsidR="00BD77F2" w:rsidRPr="00EB4DBD">
        <w:rPr>
          <w:lang w:val="en-US"/>
        </w:rPr>
        <w:t xml:space="preserve">. </w:t>
      </w:r>
      <w:r w:rsidR="001875D6" w:rsidRPr="00EB4DBD">
        <w:rPr>
          <w:lang w:val="en-US"/>
        </w:rPr>
        <w:t xml:space="preserve">Specifically, each </w:t>
      </w:r>
      <w:r w:rsidR="00D96820" w:rsidRPr="00EB4DBD">
        <w:rPr>
          <w:lang w:val="en-US"/>
        </w:rPr>
        <w:t>GAM tested for the effect</w:t>
      </w:r>
      <w:r w:rsidR="00564F56" w:rsidRPr="00EB4DBD">
        <w:rPr>
          <w:lang w:val="en-US"/>
        </w:rPr>
        <w:t xml:space="preserve">s </w:t>
      </w:r>
      <w:r w:rsidR="00D96820" w:rsidRPr="00EB4DBD">
        <w:rPr>
          <w:lang w:val="en-US"/>
        </w:rPr>
        <w:t>of</w:t>
      </w:r>
      <w:r w:rsidR="006159BB" w:rsidRPr="00EB4DBD">
        <w:rPr>
          <w:lang w:val="en-US"/>
        </w:rPr>
        <w:t xml:space="preserve"> </w:t>
      </w:r>
      <w:commentRangeStart w:id="16"/>
      <w:r w:rsidR="006159BB" w:rsidRPr="00EB4DBD">
        <w:rPr>
          <w:lang w:val="en-US"/>
        </w:rPr>
        <w:t xml:space="preserve">1) </w:t>
      </w:r>
      <w:r w:rsidR="00EB6083" w:rsidRPr="00EB4DBD">
        <w:rPr>
          <w:lang w:val="en-US"/>
        </w:rPr>
        <w:t>standardized sonar area</w:t>
      </w:r>
      <w:r w:rsidR="00050341" w:rsidRPr="00EB4DBD">
        <w:rPr>
          <w:lang w:val="en-US"/>
        </w:rPr>
        <w:t>;</w:t>
      </w:r>
      <w:r w:rsidR="00A62AC6" w:rsidRPr="00EB4DBD">
        <w:rPr>
          <w:lang w:val="en-US"/>
        </w:rPr>
        <w:t xml:space="preserve"> </w:t>
      </w:r>
      <w:r w:rsidR="0075468E" w:rsidRPr="00EB4DBD">
        <w:rPr>
          <w:lang w:val="en-US"/>
        </w:rPr>
        <w:t>2</w:t>
      </w:r>
      <w:r w:rsidR="00953CC8" w:rsidRPr="00EB4DBD">
        <w:rPr>
          <w:lang w:val="en-US"/>
        </w:rPr>
        <w:t xml:space="preserve">) </w:t>
      </w:r>
      <w:r w:rsidR="00D96820" w:rsidRPr="00EB4DBD">
        <w:rPr>
          <w:lang w:val="en-US"/>
        </w:rPr>
        <w:t>spatial unit within the range (</w:t>
      </w:r>
      <w:r w:rsidR="006F5FDD" w:rsidRPr="00EB4DBD">
        <w:rPr>
          <w:lang w:val="en-US"/>
        </w:rPr>
        <w:t>west</w:t>
      </w:r>
      <w:r w:rsidR="001875D6" w:rsidRPr="00EB4DBD">
        <w:rPr>
          <w:lang w:val="en-US"/>
        </w:rPr>
        <w:t>ern</w:t>
      </w:r>
      <w:r w:rsidR="00D96820" w:rsidRPr="00EB4DBD">
        <w:rPr>
          <w:lang w:val="en-US"/>
        </w:rPr>
        <w:t xml:space="preserve"> vs </w:t>
      </w:r>
      <w:r w:rsidR="006F5FDD" w:rsidRPr="00EB4DBD">
        <w:rPr>
          <w:lang w:val="en-US"/>
        </w:rPr>
        <w:t>east</w:t>
      </w:r>
      <w:r w:rsidR="001875D6" w:rsidRPr="00EB4DBD">
        <w:rPr>
          <w:lang w:val="en-US"/>
        </w:rPr>
        <w:t>ern areas</w:t>
      </w:r>
      <w:r w:rsidR="00D96820" w:rsidRPr="00EB4DBD">
        <w:rPr>
          <w:lang w:val="en-US"/>
        </w:rPr>
        <w:t>)</w:t>
      </w:r>
      <w:r w:rsidR="00050341" w:rsidRPr="00EB4DBD">
        <w:rPr>
          <w:lang w:val="en-US"/>
        </w:rPr>
        <w:t>;</w:t>
      </w:r>
      <w:r w:rsidR="00801971" w:rsidRPr="00EB4DBD">
        <w:rPr>
          <w:lang w:val="en-US"/>
        </w:rPr>
        <w:t xml:space="preserve"> </w:t>
      </w:r>
      <w:r w:rsidR="007B68BF" w:rsidRPr="00EB4DBD">
        <w:rPr>
          <w:lang w:val="en-US"/>
        </w:rPr>
        <w:t>3</w:t>
      </w:r>
      <w:r w:rsidR="00DF346C" w:rsidRPr="00EB4DBD">
        <w:rPr>
          <w:lang w:val="en-US"/>
        </w:rPr>
        <w:t xml:space="preserve">) </w:t>
      </w:r>
      <w:r w:rsidR="00801971" w:rsidRPr="00EB4DBD">
        <w:rPr>
          <w:lang w:val="en-US"/>
        </w:rPr>
        <w:t>y</w:t>
      </w:r>
      <w:r w:rsidR="00D96820" w:rsidRPr="00EB4DBD">
        <w:rPr>
          <w:lang w:val="en-US"/>
        </w:rPr>
        <w:t>ear</w:t>
      </w:r>
      <w:r w:rsidR="00050341" w:rsidRPr="00EB4DBD">
        <w:rPr>
          <w:lang w:val="en-US"/>
        </w:rPr>
        <w:t>;</w:t>
      </w:r>
      <w:r w:rsidR="000A1566" w:rsidRPr="00EB4DBD">
        <w:rPr>
          <w:lang w:val="en-US"/>
        </w:rPr>
        <w:t xml:space="preserve"> </w:t>
      </w:r>
      <w:r w:rsidR="007B68BF" w:rsidRPr="00EB4DBD">
        <w:rPr>
          <w:lang w:val="en-US"/>
        </w:rPr>
        <w:t>4</w:t>
      </w:r>
      <w:r w:rsidR="000A1566" w:rsidRPr="00EB4DBD">
        <w:rPr>
          <w:lang w:val="en-US"/>
        </w:rPr>
        <w:t>)</w:t>
      </w:r>
      <w:r w:rsidR="006939C8" w:rsidRPr="00EB4DBD">
        <w:rPr>
          <w:lang w:val="en-US"/>
        </w:rPr>
        <w:t xml:space="preserve"> hour (time of day)</w:t>
      </w:r>
      <w:r w:rsidR="00050341" w:rsidRPr="00EB4DBD">
        <w:rPr>
          <w:lang w:val="en-US"/>
        </w:rPr>
        <w:t>;</w:t>
      </w:r>
      <w:r w:rsidR="0091415E" w:rsidRPr="00EB4DBD">
        <w:rPr>
          <w:lang w:val="en-US"/>
        </w:rPr>
        <w:t xml:space="preserve"> </w:t>
      </w:r>
      <w:r w:rsidR="00050341" w:rsidRPr="00EB4DBD">
        <w:rPr>
          <w:lang w:val="en-US"/>
        </w:rPr>
        <w:t>5</w:t>
      </w:r>
      <w:r w:rsidR="0091415E" w:rsidRPr="00EB4DBD">
        <w:rPr>
          <w:lang w:val="en-US"/>
        </w:rPr>
        <w:t xml:space="preserve">) </w:t>
      </w:r>
      <w:r w:rsidR="005E0BFC" w:rsidRPr="00EB4DBD">
        <w:rPr>
          <w:lang w:val="en-US"/>
        </w:rPr>
        <w:t>Julian</w:t>
      </w:r>
      <w:r w:rsidR="00FC6767" w:rsidRPr="00EB4DBD">
        <w:rPr>
          <w:lang w:val="en-US"/>
        </w:rPr>
        <w:t xml:space="preserve"> day</w:t>
      </w:r>
      <w:r w:rsidR="00050341" w:rsidRPr="00EB4DBD">
        <w:rPr>
          <w:lang w:val="en-US"/>
        </w:rPr>
        <w:t>;</w:t>
      </w:r>
      <w:r w:rsidR="009364FA" w:rsidRPr="00EB4DBD">
        <w:rPr>
          <w:lang w:val="en-US"/>
        </w:rPr>
        <w:t xml:space="preserve"> </w:t>
      </w:r>
      <w:r w:rsidR="00050341" w:rsidRPr="00EB4DBD">
        <w:rPr>
          <w:lang w:val="en-US"/>
        </w:rPr>
        <w:t>6</w:t>
      </w:r>
      <w:r w:rsidR="009364FA" w:rsidRPr="00EB4DBD">
        <w:rPr>
          <w:lang w:val="en-US"/>
        </w:rPr>
        <w:t>)</w:t>
      </w:r>
      <w:r w:rsidR="006939C8" w:rsidRPr="00EB4DBD">
        <w:rPr>
          <w:lang w:val="en-US"/>
        </w:rPr>
        <w:t xml:space="preserve"> time since onset of sonar and </w:t>
      </w:r>
      <w:r w:rsidR="00424A79" w:rsidRPr="00EB4DBD">
        <w:rPr>
          <w:lang w:val="en-US"/>
        </w:rPr>
        <w:t>7</w:t>
      </w:r>
      <w:r w:rsidR="009364FA" w:rsidRPr="00EB4DBD">
        <w:rPr>
          <w:lang w:val="en-US"/>
        </w:rPr>
        <w:t xml:space="preserve">) </w:t>
      </w:r>
      <w:r w:rsidR="006939C8" w:rsidRPr="00EB4DBD">
        <w:rPr>
          <w:lang w:val="en-US"/>
        </w:rPr>
        <w:t>duration of the sonar bout</w:t>
      </w:r>
      <w:commentRangeEnd w:id="16"/>
      <w:r w:rsidR="001875D6" w:rsidRPr="00EB4DBD">
        <w:rPr>
          <w:rStyle w:val="CommentReference"/>
          <w:lang w:val="en-US"/>
        </w:rPr>
        <w:commentReference w:id="16"/>
      </w:r>
      <w:r w:rsidR="006939C8" w:rsidRPr="00EB4DBD">
        <w:rPr>
          <w:lang w:val="en-US"/>
        </w:rPr>
        <w:t xml:space="preserve">. </w:t>
      </w:r>
      <w:r w:rsidR="008F49D7" w:rsidRPr="00EB4DBD">
        <w:rPr>
          <w:lang w:val="en-US"/>
        </w:rPr>
        <w:t>The r</w:t>
      </w:r>
      <w:r w:rsidR="009E216A" w:rsidRPr="00EB4DBD">
        <w:rPr>
          <w:lang w:val="en-US"/>
        </w:rPr>
        <w:t xml:space="preserve">esponse variable </w:t>
      </w:r>
      <w:r w:rsidR="008F49D7" w:rsidRPr="00EB4DBD">
        <w:rPr>
          <w:lang w:val="en-US"/>
        </w:rPr>
        <w:t xml:space="preserve">was </w:t>
      </w:r>
      <w:r w:rsidR="009E216A" w:rsidRPr="00EB4DBD">
        <w:rPr>
          <w:lang w:val="en-US"/>
        </w:rPr>
        <w:t xml:space="preserve">assumed to follow a Poisson distribution, with a log link function and the size of the </w:t>
      </w:r>
      <w:r w:rsidR="008F49D7" w:rsidRPr="00EB4DBD">
        <w:rPr>
          <w:lang w:val="en-US"/>
        </w:rPr>
        <w:t>a</w:t>
      </w:r>
      <w:r w:rsidR="009E216A" w:rsidRPr="00EB4DBD">
        <w:rPr>
          <w:lang w:val="en-US"/>
        </w:rPr>
        <w:t>rea as an offset on the link scale</w:t>
      </w:r>
      <w:r w:rsidR="002450C5" w:rsidRPr="00EB4DBD">
        <w:rPr>
          <w:lang w:val="en-US"/>
        </w:rPr>
        <w:t xml:space="preserve">. </w:t>
      </w:r>
      <w:r w:rsidR="00FC6767" w:rsidRPr="00EB4DBD">
        <w:rPr>
          <w:lang w:val="en-US"/>
        </w:rPr>
        <w:t>T</w:t>
      </w:r>
      <w:r w:rsidR="009E216A" w:rsidRPr="00EB4DBD">
        <w:rPr>
          <w:lang w:val="en-US"/>
        </w:rPr>
        <w:t>he continuous covariates were modelled using thin plate splines</w:t>
      </w:r>
      <w:r w:rsidR="005E0BFC" w:rsidRPr="00EB4DBD">
        <w:rPr>
          <w:lang w:val="en-US"/>
        </w:rPr>
        <w:t>,</w:t>
      </w:r>
      <w:r w:rsidR="009E216A" w:rsidRPr="00EB4DBD">
        <w:rPr>
          <w:lang w:val="en-US"/>
        </w:rPr>
        <w:t xml:space="preserve"> except for hour and </w:t>
      </w:r>
      <w:r w:rsidR="005E0BFC" w:rsidRPr="00EB4DBD">
        <w:rPr>
          <w:lang w:val="en-US"/>
        </w:rPr>
        <w:t>Julian</w:t>
      </w:r>
      <w:r w:rsidR="009E216A" w:rsidRPr="00EB4DBD">
        <w:rPr>
          <w:lang w:val="en-US"/>
        </w:rPr>
        <w:t xml:space="preserve"> day, which were cyclic cubic regression splines (so that the estimated effects at the beginning</w:t>
      </w:r>
      <w:r w:rsidR="007D520E" w:rsidRPr="00EB4DBD">
        <w:rPr>
          <w:lang w:val="en-US"/>
        </w:rPr>
        <w:t xml:space="preserve"> and </w:t>
      </w:r>
      <w:r w:rsidR="009E216A" w:rsidRPr="00EB4DBD">
        <w:rPr>
          <w:lang w:val="en-US"/>
        </w:rPr>
        <w:t>end of the day</w:t>
      </w:r>
      <w:r w:rsidR="005E0BFC" w:rsidRPr="00EB4DBD">
        <w:rPr>
          <w:lang w:val="en-US"/>
        </w:rPr>
        <w:t xml:space="preserve"> or </w:t>
      </w:r>
      <w:r w:rsidR="009E216A" w:rsidRPr="00EB4DBD">
        <w:rPr>
          <w:lang w:val="en-US"/>
        </w:rPr>
        <w:t>year</w:t>
      </w:r>
      <w:r w:rsidR="007D520E" w:rsidRPr="00EB4DBD">
        <w:rPr>
          <w:lang w:val="en-US"/>
        </w:rPr>
        <w:t xml:space="preserve"> match</w:t>
      </w:r>
      <w:r w:rsidR="0005771B" w:rsidRPr="00EB4DBD">
        <w:rPr>
          <w:lang w:val="en-US"/>
        </w:rPr>
        <w:t>ed</w:t>
      </w:r>
      <w:r w:rsidR="009E216A" w:rsidRPr="00EB4DBD">
        <w:rPr>
          <w:lang w:val="en-US"/>
        </w:rPr>
        <w:t>)</w:t>
      </w:r>
      <w:r w:rsidR="00CD1418" w:rsidRPr="00EB4DBD">
        <w:rPr>
          <w:lang w:val="en-US"/>
        </w:rPr>
        <w:t>. S</w:t>
      </w:r>
      <w:r w:rsidR="009E216A" w:rsidRPr="00EB4DBD">
        <w:rPr>
          <w:lang w:val="en-US"/>
        </w:rPr>
        <w:t xml:space="preserve">moothness was estimated by minimizing an unbiased risk estimator (UBRE) criterion </w:t>
      </w:r>
      <w:r w:rsidR="00112A28" w:rsidRPr="00EB4DBD">
        <w:rPr>
          <w:lang w:val="en-US"/>
        </w:rPr>
        <w:fldChar w:fldCharType="begin"/>
      </w:r>
      <w:r w:rsidR="00112A28" w:rsidRPr="00EB4DBD">
        <w:rPr>
          <w:lang w:val="en-US"/>
        </w:rPr>
        <w:instrText xml:space="preserve"> ADDIN ZOTERO_ITEM CSL_CITATION {"citationID":"CtgwEMLa","properties":{"formattedCitation":"(Wood, 2017)","plainCitation":"(Wood, 2017)","noteIndex":0},"citationItems":[{"id":2252,"uris":["http://zotero.org/users/local/6qJKLD2C/items/NCJPUXJW"],"uri":["http://zotero.org/users/local/6qJKLD2C/items/NCJPUXJW"],"itemData":{"id":2252,"type":"book","edition":"2nd","publisher":"Chapman and Hall/CRC Press","title":"Generalized Additive Models: An Introduction with R","author":[{"family":"Wood","given":"S N"}],"issued":{"date-parts":[["2017"]]}}}],"schema":"https://github.com/citation-style-language/schema/raw/master/csl-citation.json"} </w:instrText>
      </w:r>
      <w:r w:rsidR="00112A28" w:rsidRPr="00EB4DBD">
        <w:rPr>
          <w:lang w:val="en-US"/>
        </w:rPr>
        <w:fldChar w:fldCharType="separate"/>
      </w:r>
      <w:r w:rsidR="00112A28" w:rsidRPr="00EB4DBD">
        <w:rPr>
          <w:noProof/>
          <w:lang w:val="en-US"/>
        </w:rPr>
        <w:t>(Wood, 2017)</w:t>
      </w:r>
      <w:r w:rsidR="00112A28" w:rsidRPr="00EB4DBD">
        <w:rPr>
          <w:lang w:val="en-US"/>
        </w:rPr>
        <w:fldChar w:fldCharType="end"/>
      </w:r>
      <w:r w:rsidR="009F7010" w:rsidRPr="00EB4DBD">
        <w:rPr>
          <w:lang w:val="en-US"/>
        </w:rPr>
        <w:t>.</w:t>
      </w:r>
      <w:r w:rsidR="009E216A" w:rsidRPr="00EB4DBD">
        <w:rPr>
          <w:lang w:val="en-US"/>
        </w:rPr>
        <w:t xml:space="preserve"> Estimation </w:t>
      </w:r>
      <w:r w:rsidR="009F7010" w:rsidRPr="00EB4DBD">
        <w:rPr>
          <w:lang w:val="en-US"/>
        </w:rPr>
        <w:t xml:space="preserve">was done with </w:t>
      </w:r>
      <w:r w:rsidR="009E216A" w:rsidRPr="00EB4DBD">
        <w:rPr>
          <w:lang w:val="en-US"/>
        </w:rPr>
        <w:t xml:space="preserve">the </w:t>
      </w:r>
      <w:r w:rsidR="00AF7EAD" w:rsidRPr="00EB4DBD">
        <w:rPr>
          <w:lang w:val="en-US"/>
        </w:rPr>
        <w:t>‘</w:t>
      </w:r>
      <w:proofErr w:type="spellStart"/>
      <w:r w:rsidR="009E216A" w:rsidRPr="00EB4DBD">
        <w:rPr>
          <w:lang w:val="en-US"/>
        </w:rPr>
        <w:t>mgcv</w:t>
      </w:r>
      <w:proofErr w:type="spellEnd"/>
      <w:r w:rsidR="00AF7EAD" w:rsidRPr="00EB4DBD">
        <w:rPr>
          <w:lang w:val="en-US"/>
        </w:rPr>
        <w:t>’</w:t>
      </w:r>
      <w:r w:rsidR="009E216A" w:rsidRPr="00EB4DBD">
        <w:rPr>
          <w:lang w:val="en-US"/>
        </w:rPr>
        <w:t xml:space="preserve"> package in R</w:t>
      </w:r>
      <w:r w:rsidR="00EC1F44" w:rsidRPr="00EB4DBD">
        <w:rPr>
          <w:lang w:val="en-US"/>
        </w:rPr>
        <w:t xml:space="preserve"> </w:t>
      </w:r>
      <w:r w:rsidR="00112A28" w:rsidRPr="00EB4DBD">
        <w:rPr>
          <w:lang w:val="en-US"/>
        </w:rPr>
        <w:fldChar w:fldCharType="begin"/>
      </w:r>
      <w:r w:rsidR="00641F77">
        <w:rPr>
          <w:lang w:val="en-US"/>
        </w:rPr>
        <w:instrText xml:space="preserve"> ADDIN ZOTERO_ITEM CSL_CITATION {"citationID":"vQvKzkJs","properties":{"formattedCitation":"(R Core Team, 2020)","plainCitation":"(R Core Team, 2020)","noteIndex":0},"citationItems":[{"id":2168,"uris":["http://zotero.org/users/local/6qJKLD2C/items/NMHMEFVP"],"uri":["http://zotero.org/users/local/6qJKLD2C/items/NMHMEFVP"],"itemData":{"id":2168,"type":"book","event-place":"Vienna, Austria","publisher":"R Foundation for Statistical Computing","publisher-place":"Vienna, Austria","title":"R: A language and environment for statistical computing","URL":"https://www.R-project.org/","author":[{"literal":"R Core Team"}],"issued":{"date-parts":[["2020"]]}}}],"schema":"https://github.com/citation-style-language/schema/raw/master/csl-citation.json"} </w:instrText>
      </w:r>
      <w:r w:rsidR="00112A28" w:rsidRPr="00EB4DBD">
        <w:rPr>
          <w:lang w:val="en-US"/>
        </w:rPr>
        <w:fldChar w:fldCharType="separate"/>
      </w:r>
      <w:r w:rsidR="00112A28" w:rsidRPr="00EB4DBD">
        <w:rPr>
          <w:noProof/>
          <w:lang w:val="en-US"/>
        </w:rPr>
        <w:t>(R Core Team, 2020)</w:t>
      </w:r>
      <w:r w:rsidR="00112A28" w:rsidRPr="00EB4DBD">
        <w:rPr>
          <w:lang w:val="en-US"/>
        </w:rPr>
        <w:fldChar w:fldCharType="end"/>
      </w:r>
      <w:r w:rsidR="009E216A" w:rsidRPr="00EB4DBD">
        <w:rPr>
          <w:lang w:val="en-US"/>
        </w:rPr>
        <w:t>.</w:t>
      </w:r>
      <w:r w:rsidR="009F7010" w:rsidRPr="00EB4DBD">
        <w:rPr>
          <w:lang w:val="en-US"/>
        </w:rPr>
        <w:t xml:space="preserve"> </w:t>
      </w:r>
    </w:p>
    <w:p w14:paraId="7F72635F" w14:textId="4F7B4B83" w:rsidR="00C802DD" w:rsidRPr="00EB4DBD" w:rsidRDefault="00C802DD" w:rsidP="00A81F39">
      <w:pPr>
        <w:rPr>
          <w:lang w:val="en-US"/>
        </w:rPr>
      </w:pPr>
      <w:r w:rsidRPr="00EB4DBD">
        <w:rPr>
          <w:lang w:val="en-US"/>
        </w:rPr>
        <w:t xml:space="preserve">After back-transformation to the original scale, the </w:t>
      </w:r>
      <w:r w:rsidR="00044CCD" w:rsidRPr="00EB4DBD">
        <w:rPr>
          <w:lang w:val="en-US"/>
        </w:rPr>
        <w:t>predicted</w:t>
      </w:r>
      <w:r w:rsidRPr="00EB4DBD">
        <w:rPr>
          <w:lang w:val="en-US"/>
        </w:rPr>
        <w:t xml:space="preserve"> effect of </w:t>
      </w:r>
      <w:r w:rsidR="001108D6" w:rsidRPr="00EB4DBD">
        <w:rPr>
          <w:lang w:val="en-US"/>
        </w:rPr>
        <w:t>standardized sonar area</w:t>
      </w:r>
      <w:r w:rsidRPr="00EB4DBD">
        <w:rPr>
          <w:lang w:val="en-US"/>
        </w:rPr>
        <w:t xml:space="preserve"> on beaked whale dive start rate provided an estimate </w:t>
      </w:r>
      <w:r w:rsidR="00044CCD" w:rsidRPr="00EB4DBD">
        <w:rPr>
          <w:lang w:val="en-US"/>
        </w:rPr>
        <w:t xml:space="preserve">of </w:t>
      </w:r>
      <w:r w:rsidRPr="00EB4DBD">
        <w:rPr>
          <w:lang w:val="en-US"/>
        </w:rPr>
        <w:t>the relative decrease in beaked whale foraging activity</w:t>
      </w:r>
      <w:r w:rsidR="009A32D5" w:rsidRPr="00EB4DBD">
        <w:rPr>
          <w:lang w:val="en-US"/>
        </w:rPr>
        <w:t xml:space="preserve"> (</w:t>
      </w:r>
      <w:r w:rsidR="009A32D5" w:rsidRPr="00EB4DBD">
        <w:rPr>
          <w:i/>
          <w:iCs/>
          <w:lang w:val="en-US"/>
        </w:rPr>
        <w:t>z</w:t>
      </w:r>
      <w:r w:rsidR="009A32D5" w:rsidRPr="00EB4DBD">
        <w:rPr>
          <w:lang w:val="en-US"/>
        </w:rPr>
        <w:t>)</w:t>
      </w:r>
      <w:r w:rsidRPr="00EB4DBD">
        <w:rPr>
          <w:lang w:val="en-US"/>
        </w:rPr>
        <w:t xml:space="preserve"> as a result of sonar use</w:t>
      </w:r>
      <w:r w:rsidR="00482EB0" w:rsidRPr="00EB4DBD">
        <w:rPr>
          <w:lang w:val="en-US"/>
        </w:rPr>
        <w:t>. Here</w:t>
      </w:r>
      <w:r w:rsidR="001108D6" w:rsidRPr="00EB4DBD">
        <w:rPr>
          <w:lang w:val="en-US"/>
        </w:rPr>
        <w:t>,</w:t>
      </w:r>
      <w:r w:rsidR="00482EB0" w:rsidRPr="00EB4DBD">
        <w:rPr>
          <w:lang w:val="en-US"/>
        </w:rPr>
        <w:t xml:space="preserve"> </w:t>
      </w:r>
      <w:r w:rsidR="000F6BB1" w:rsidRPr="00EB4DBD">
        <w:rPr>
          <w:i/>
          <w:iCs/>
          <w:lang w:val="en-US"/>
        </w:rPr>
        <w:t xml:space="preserve">z </w:t>
      </w:r>
      <w:r w:rsidR="000F6BB1" w:rsidRPr="00EB4DBD">
        <w:rPr>
          <w:lang w:val="en-US"/>
        </w:rPr>
        <w:t>= 1.0</w:t>
      </w:r>
      <w:r w:rsidR="00482EB0" w:rsidRPr="00EB4DBD">
        <w:rPr>
          <w:lang w:val="en-US"/>
        </w:rPr>
        <w:t xml:space="preserve"> </w:t>
      </w:r>
      <w:r w:rsidR="00F66708" w:rsidRPr="00EB4DBD">
        <w:rPr>
          <w:lang w:val="en-US"/>
        </w:rPr>
        <w:t>indicat</w:t>
      </w:r>
      <w:r w:rsidR="00482EB0" w:rsidRPr="00EB4DBD">
        <w:rPr>
          <w:lang w:val="en-US"/>
        </w:rPr>
        <w:t>e</w:t>
      </w:r>
      <w:r w:rsidR="002363BB" w:rsidRPr="00EB4DBD">
        <w:rPr>
          <w:lang w:val="en-US"/>
        </w:rPr>
        <w:t>d</w:t>
      </w:r>
      <w:r w:rsidR="000F6BB1" w:rsidRPr="00EB4DBD">
        <w:rPr>
          <w:lang w:val="en-US"/>
        </w:rPr>
        <w:t xml:space="preserve"> no reduction in </w:t>
      </w:r>
      <w:r w:rsidR="003A240C" w:rsidRPr="00EB4DBD">
        <w:rPr>
          <w:lang w:val="en-US"/>
        </w:rPr>
        <w:t xml:space="preserve">beaked whale </w:t>
      </w:r>
      <w:r w:rsidR="000F6BB1" w:rsidRPr="00EB4DBD">
        <w:rPr>
          <w:lang w:val="en-US"/>
        </w:rPr>
        <w:t>foraging</w:t>
      </w:r>
      <w:r w:rsidR="00614F64" w:rsidRPr="00EB4DBD">
        <w:rPr>
          <w:lang w:val="en-US"/>
        </w:rPr>
        <w:t xml:space="preserve"> in a particular area</w:t>
      </w:r>
      <w:r w:rsidR="00482EB0" w:rsidRPr="00EB4DBD">
        <w:rPr>
          <w:lang w:val="en-US"/>
        </w:rPr>
        <w:t xml:space="preserve">, while </w:t>
      </w:r>
      <w:r w:rsidR="000F6BB1" w:rsidRPr="00EB4DBD">
        <w:rPr>
          <w:i/>
          <w:iCs/>
          <w:lang w:val="en-US"/>
        </w:rPr>
        <w:t>z</w:t>
      </w:r>
      <w:r w:rsidR="000F6BB1" w:rsidRPr="00EB4DBD">
        <w:rPr>
          <w:lang w:val="en-US"/>
        </w:rPr>
        <w:t xml:space="preserve"> = 0.0 </w:t>
      </w:r>
      <w:r w:rsidR="003A240C" w:rsidRPr="00EB4DBD">
        <w:rPr>
          <w:lang w:val="en-US"/>
        </w:rPr>
        <w:t>indicate</w:t>
      </w:r>
      <w:r w:rsidR="002363BB" w:rsidRPr="00EB4DBD">
        <w:rPr>
          <w:lang w:val="en-US"/>
        </w:rPr>
        <w:t>d</w:t>
      </w:r>
      <w:r w:rsidR="003A240C" w:rsidRPr="00EB4DBD">
        <w:rPr>
          <w:lang w:val="en-US"/>
        </w:rPr>
        <w:t xml:space="preserve"> </w:t>
      </w:r>
      <w:r w:rsidR="000F6BB1" w:rsidRPr="00EB4DBD">
        <w:rPr>
          <w:lang w:val="en-US"/>
        </w:rPr>
        <w:t>complete reduction of foraging.</w:t>
      </w:r>
      <w:r w:rsidR="0020224D" w:rsidRPr="00EB4DBD">
        <w:rPr>
          <w:lang w:val="en-US"/>
        </w:rPr>
        <w:t xml:space="preserve"> </w:t>
      </w:r>
      <w:r w:rsidRPr="00EB4DBD">
        <w:rPr>
          <w:lang w:val="en-US"/>
        </w:rPr>
        <w:t>For each hour</w:t>
      </w:r>
      <w:r w:rsidR="00044CCD" w:rsidRPr="00EB4DBD">
        <w:rPr>
          <w:lang w:val="en-US"/>
        </w:rPr>
        <w:t>,</w:t>
      </w:r>
      <w:r w:rsidRPr="00EB4DBD">
        <w:rPr>
          <w:lang w:val="en-US"/>
        </w:rPr>
        <w:t xml:space="preserve"> we calculated </w:t>
      </w:r>
      <w:r w:rsidR="00EC6445" w:rsidRPr="00EB4DBD">
        <w:rPr>
          <w:lang w:val="en-US"/>
        </w:rPr>
        <w:t xml:space="preserve">area-specific </w:t>
      </w:r>
      <w:r w:rsidR="000F6BB1" w:rsidRPr="00EB4DBD">
        <w:rPr>
          <w:lang w:val="en-US"/>
        </w:rPr>
        <w:t>value</w:t>
      </w:r>
      <w:r w:rsidR="009900D0" w:rsidRPr="00EB4DBD">
        <w:rPr>
          <w:lang w:val="en-US"/>
        </w:rPr>
        <w:t>s</w:t>
      </w:r>
      <w:r w:rsidR="000F6BB1" w:rsidRPr="00EB4DBD">
        <w:rPr>
          <w:lang w:val="en-US"/>
        </w:rPr>
        <w:t xml:space="preserve"> of </w:t>
      </w:r>
      <w:r w:rsidR="008C3E47" w:rsidRPr="00EB4DBD">
        <w:rPr>
          <w:i/>
          <w:iCs/>
          <w:lang w:val="en-US"/>
        </w:rPr>
        <w:t>z</w:t>
      </w:r>
      <w:r w:rsidR="008C3E47" w:rsidRPr="00EB4DBD">
        <w:rPr>
          <w:lang w:val="en-US"/>
        </w:rPr>
        <w:t xml:space="preserve"> </w:t>
      </w:r>
      <w:r w:rsidRPr="00EB4DBD">
        <w:rPr>
          <w:lang w:val="en-US"/>
        </w:rPr>
        <w:t xml:space="preserve">based on the </w:t>
      </w:r>
      <w:r w:rsidR="00EE6BD0" w:rsidRPr="00EB4DBD">
        <w:rPr>
          <w:lang w:val="en-US"/>
        </w:rPr>
        <w:t>standardized sonar area</w:t>
      </w:r>
      <w:r w:rsidRPr="00EB4DBD">
        <w:rPr>
          <w:lang w:val="en-US"/>
        </w:rPr>
        <w:t xml:space="preserve"> within that hour.</w:t>
      </w:r>
      <w:r w:rsidR="004D242E" w:rsidRPr="00EB4DBD">
        <w:rPr>
          <w:lang w:val="en-US"/>
        </w:rPr>
        <w:t xml:space="preserve"> </w:t>
      </w:r>
      <w:r w:rsidR="009E6B77" w:rsidRPr="00EB4DBD">
        <w:rPr>
          <w:lang w:val="en-US"/>
        </w:rPr>
        <w:t>T</w:t>
      </w:r>
      <w:r w:rsidRPr="00EB4DBD">
        <w:rPr>
          <w:lang w:val="en-US"/>
        </w:rPr>
        <w:t xml:space="preserve">his resulted in </w:t>
      </w:r>
      <w:r w:rsidR="00E74498" w:rsidRPr="00EB4DBD">
        <w:rPr>
          <w:lang w:val="en-US"/>
        </w:rPr>
        <w:t>two</w:t>
      </w:r>
      <w:r w:rsidR="009A062E" w:rsidRPr="00EB4DBD">
        <w:rPr>
          <w:lang w:val="en-US"/>
        </w:rPr>
        <w:t xml:space="preserve"> </w:t>
      </w:r>
      <w:r w:rsidRPr="00EB4DBD">
        <w:rPr>
          <w:lang w:val="en-US"/>
        </w:rPr>
        <w:t>time</w:t>
      </w:r>
      <w:r w:rsidR="009A062E" w:rsidRPr="00EB4DBD">
        <w:rPr>
          <w:lang w:val="en-US"/>
        </w:rPr>
        <w:t xml:space="preserve"> </w:t>
      </w:r>
      <w:r w:rsidRPr="00EB4DBD">
        <w:rPr>
          <w:lang w:val="en-US"/>
        </w:rPr>
        <w:t xml:space="preserve">series of </w:t>
      </w:r>
      <w:r w:rsidR="0069616B" w:rsidRPr="00EB4DBD">
        <w:rPr>
          <w:lang w:val="en-US"/>
        </w:rPr>
        <w:t>MFAS use</w:t>
      </w:r>
      <w:r w:rsidRPr="00EB4DBD">
        <w:rPr>
          <w:lang w:val="en-US"/>
        </w:rPr>
        <w:t xml:space="preserve"> </w:t>
      </w:r>
      <w:r w:rsidR="00E74498" w:rsidRPr="00EB4DBD">
        <w:rPr>
          <w:lang w:val="en-US"/>
        </w:rPr>
        <w:t>per location</w:t>
      </w:r>
      <w:r w:rsidR="00475ACE" w:rsidRPr="00EB4DBD">
        <w:rPr>
          <w:lang w:val="en-US"/>
        </w:rPr>
        <w:t xml:space="preserve">: </w:t>
      </w:r>
      <w:proofErr w:type="spellStart"/>
      <w:r w:rsidR="006A1C52" w:rsidRPr="00EB4DBD">
        <w:rPr>
          <w:i/>
          <w:iCs/>
          <w:lang w:val="en-US"/>
        </w:rPr>
        <w:t>z</w:t>
      </w:r>
      <w:r w:rsidR="006A1C52" w:rsidRPr="00EB4DBD">
        <w:rPr>
          <w:i/>
          <w:iCs/>
          <w:lang w:val="en-US"/>
        </w:rPr>
        <w:softHyphen/>
      </w:r>
      <w:r w:rsidR="006A1C52" w:rsidRPr="00EB4DBD">
        <w:rPr>
          <w:i/>
          <w:iCs/>
          <w:vertAlign w:val="subscript"/>
          <w:lang w:val="en-US"/>
        </w:rPr>
        <w:t>w</w:t>
      </w:r>
      <w:proofErr w:type="spellEnd"/>
      <w:r w:rsidR="006A1C52" w:rsidRPr="00EB4DBD">
        <w:rPr>
          <w:lang w:val="en-US"/>
        </w:rPr>
        <w:t xml:space="preserve"> and </w:t>
      </w:r>
      <w:proofErr w:type="spellStart"/>
      <w:r w:rsidR="006A1C52" w:rsidRPr="00EB4DBD">
        <w:rPr>
          <w:i/>
          <w:iCs/>
          <w:lang w:val="en-US"/>
        </w:rPr>
        <w:lastRenderedPageBreak/>
        <w:t>z</w:t>
      </w:r>
      <w:r w:rsidR="006A1C52" w:rsidRPr="00EB4DBD">
        <w:rPr>
          <w:i/>
          <w:iCs/>
          <w:lang w:val="en-US"/>
        </w:rPr>
        <w:softHyphen/>
      </w:r>
      <w:r w:rsidR="006A1C52" w:rsidRPr="00EB4DBD">
        <w:rPr>
          <w:i/>
          <w:iCs/>
          <w:vertAlign w:val="subscript"/>
          <w:lang w:val="en-US"/>
        </w:rPr>
        <w:t>e</w:t>
      </w:r>
      <w:proofErr w:type="spellEnd"/>
      <w:r w:rsidR="006A1C52" w:rsidRPr="00EB4DBD">
        <w:rPr>
          <w:lang w:val="en-US"/>
        </w:rPr>
        <w:t xml:space="preserve"> for the western and eastern range areas, respectively</w:t>
      </w:r>
      <w:r w:rsidR="00475ACE" w:rsidRPr="00EB4DBD">
        <w:rPr>
          <w:lang w:val="en-US"/>
        </w:rPr>
        <w:t>.</w:t>
      </w:r>
      <w:r w:rsidR="006A1C52" w:rsidRPr="00EB4DBD">
        <w:rPr>
          <w:lang w:val="en-US"/>
        </w:rPr>
        <w:t xml:space="preserve"> </w:t>
      </w:r>
      <w:r w:rsidR="00B97057" w:rsidRPr="00EB4DBD">
        <w:rPr>
          <w:lang w:val="en-US"/>
        </w:rPr>
        <w:t>Th</w:t>
      </w:r>
      <w:r w:rsidR="00870E9F" w:rsidRPr="00EB4DBD">
        <w:rPr>
          <w:lang w:val="en-US"/>
        </w:rPr>
        <w:t>ese</w:t>
      </w:r>
      <w:r w:rsidR="00B97057" w:rsidRPr="00EB4DBD">
        <w:rPr>
          <w:lang w:val="en-US"/>
        </w:rPr>
        <w:t xml:space="preserve"> time</w:t>
      </w:r>
      <w:r w:rsidR="005E0BFC" w:rsidRPr="00EB4DBD">
        <w:rPr>
          <w:lang w:val="en-US"/>
        </w:rPr>
        <w:t xml:space="preserve"> </w:t>
      </w:r>
      <w:r w:rsidR="00B97057" w:rsidRPr="00EB4DBD">
        <w:rPr>
          <w:lang w:val="en-US"/>
        </w:rPr>
        <w:t xml:space="preserve">series </w:t>
      </w:r>
      <w:r w:rsidR="00194214" w:rsidRPr="00EB4DBD">
        <w:rPr>
          <w:lang w:val="en-US"/>
        </w:rPr>
        <w:t>were</w:t>
      </w:r>
      <w:r w:rsidR="00B97057" w:rsidRPr="00EB4DBD">
        <w:rPr>
          <w:lang w:val="en-US"/>
        </w:rPr>
        <w:t xml:space="preserve"> condensed </w:t>
      </w:r>
      <w:r w:rsidR="00770589" w:rsidRPr="00EB4DBD">
        <w:rPr>
          <w:lang w:val="en-US"/>
        </w:rPr>
        <w:t xml:space="preserve">by grouping consecutive hours of </w:t>
      </w:r>
      <w:r w:rsidR="00FD2E9D" w:rsidRPr="00EB4DBD">
        <w:rPr>
          <w:lang w:val="en-US"/>
        </w:rPr>
        <w:t xml:space="preserve">identical </w:t>
      </w:r>
      <w:r w:rsidR="009E5548" w:rsidRPr="00EB4DBD">
        <w:rPr>
          <w:i/>
          <w:iCs/>
          <w:lang w:val="en-US"/>
        </w:rPr>
        <w:t>z</w:t>
      </w:r>
      <w:r w:rsidR="009E5548" w:rsidRPr="00EB4DBD">
        <w:rPr>
          <w:lang w:val="en-US"/>
        </w:rPr>
        <w:t xml:space="preserve">-values </w:t>
      </w:r>
      <w:r w:rsidR="00770589" w:rsidRPr="00EB4DBD">
        <w:rPr>
          <w:lang w:val="en-US"/>
        </w:rPr>
        <w:t xml:space="preserve">into </w:t>
      </w:r>
      <w:r w:rsidR="00EA1AC5" w:rsidRPr="00EB4DBD">
        <w:rPr>
          <w:lang w:val="en-US"/>
        </w:rPr>
        <w:t xml:space="preserve">sonar </w:t>
      </w:r>
      <w:r w:rsidR="00770589" w:rsidRPr="00EB4DBD">
        <w:rPr>
          <w:lang w:val="en-US"/>
        </w:rPr>
        <w:t>events using run-length encoding</w:t>
      </w:r>
      <w:r w:rsidR="006B2747" w:rsidRPr="00EB4DBD">
        <w:rPr>
          <w:lang w:val="en-US"/>
        </w:rPr>
        <w:t>, such that e</w:t>
      </w:r>
      <w:r w:rsidR="00C35525" w:rsidRPr="00EB4DBD">
        <w:rPr>
          <w:lang w:val="en-US"/>
        </w:rPr>
        <w:t xml:space="preserve">ach </w:t>
      </w:r>
      <w:r w:rsidR="00194214" w:rsidRPr="00EB4DBD">
        <w:rPr>
          <w:lang w:val="en-US"/>
        </w:rPr>
        <w:t>event</w:t>
      </w:r>
      <w:r w:rsidR="00C35525" w:rsidRPr="00EB4DBD">
        <w:rPr>
          <w:lang w:val="en-US"/>
        </w:rPr>
        <w:t xml:space="preserve"> was characterized by a starting time</w:t>
      </w:r>
      <w:r w:rsidR="004979B3" w:rsidRPr="00EB4DBD">
        <w:rPr>
          <w:lang w:val="en-US"/>
        </w:rPr>
        <w:t xml:space="preserve"> (d)</w:t>
      </w:r>
      <w:r w:rsidR="00C35525" w:rsidRPr="00EB4DBD">
        <w:rPr>
          <w:lang w:val="en-US"/>
        </w:rPr>
        <w:t xml:space="preserve">, </w:t>
      </w:r>
      <w:r w:rsidR="00F22D8C" w:rsidRPr="00EB4DBD">
        <w:rPr>
          <w:lang w:val="en-US"/>
        </w:rPr>
        <w:t xml:space="preserve">a </w:t>
      </w:r>
      <w:r w:rsidR="00F22D8C" w:rsidRPr="00EB4DBD">
        <w:rPr>
          <w:i/>
          <w:iCs/>
          <w:lang w:val="en-US"/>
        </w:rPr>
        <w:t>z</w:t>
      </w:r>
      <w:r w:rsidR="00F22D8C" w:rsidRPr="00EB4DBD">
        <w:rPr>
          <w:lang w:val="en-US"/>
        </w:rPr>
        <w:t xml:space="preserve">-value </w:t>
      </w:r>
      <w:r w:rsidR="00770589" w:rsidRPr="00EB4DBD">
        <w:rPr>
          <w:lang w:val="en-US"/>
        </w:rPr>
        <w:t xml:space="preserve">and </w:t>
      </w:r>
      <w:r w:rsidR="00EF140B" w:rsidRPr="00EB4DBD">
        <w:rPr>
          <w:lang w:val="en-US"/>
        </w:rPr>
        <w:t xml:space="preserve">a </w:t>
      </w:r>
      <w:r w:rsidR="00770589" w:rsidRPr="00EB4DBD">
        <w:rPr>
          <w:lang w:val="en-US"/>
        </w:rPr>
        <w:t>duration</w:t>
      </w:r>
      <w:r w:rsidR="00E56C55" w:rsidRPr="00EB4DBD">
        <w:rPr>
          <w:lang w:val="en-US"/>
        </w:rPr>
        <w:t xml:space="preserve"> (</w:t>
      </w:r>
      <w:r w:rsidR="00447043" w:rsidRPr="00EB4DBD">
        <w:rPr>
          <w:lang w:val="en-US"/>
        </w:rPr>
        <w:t xml:space="preserve">in </w:t>
      </w:r>
      <w:r w:rsidR="00E56C55" w:rsidRPr="00EB4DBD">
        <w:rPr>
          <w:lang w:val="en-US"/>
        </w:rPr>
        <w:t>multiple</w:t>
      </w:r>
      <w:r w:rsidR="00447043" w:rsidRPr="00EB4DBD">
        <w:rPr>
          <w:lang w:val="en-US"/>
        </w:rPr>
        <w:t>s</w:t>
      </w:r>
      <w:r w:rsidR="00E56C55" w:rsidRPr="00EB4DBD">
        <w:rPr>
          <w:lang w:val="en-US"/>
        </w:rPr>
        <w:t xml:space="preserve"> of one hour)</w:t>
      </w:r>
      <w:r w:rsidR="00B545C0" w:rsidRPr="00EB4DBD">
        <w:rPr>
          <w:lang w:val="en-US"/>
        </w:rPr>
        <w:t>.</w:t>
      </w:r>
      <w:r w:rsidR="00DE3F45" w:rsidRPr="00EB4DBD">
        <w:rPr>
          <w:lang w:val="en-US"/>
        </w:rPr>
        <w:t xml:space="preserve"> </w:t>
      </w:r>
      <w:r w:rsidR="00044CCD" w:rsidRPr="00EB4DBD">
        <w:rPr>
          <w:lang w:val="en-US"/>
        </w:rPr>
        <w:t xml:space="preserve">For each </w:t>
      </w:r>
      <w:r w:rsidR="00DE3F45" w:rsidRPr="00EB4DBD">
        <w:rPr>
          <w:lang w:val="en-US"/>
        </w:rPr>
        <w:t>location, the time series of</w:t>
      </w:r>
      <w:r w:rsidR="00044CCD" w:rsidRPr="00EB4DBD">
        <w:rPr>
          <w:lang w:val="en-US"/>
        </w:rPr>
        <w:t xml:space="preserve"> events</w:t>
      </w:r>
      <w:r w:rsidR="00DE3F45" w:rsidRPr="00EB4DBD">
        <w:rPr>
          <w:lang w:val="en-US"/>
        </w:rPr>
        <w:t xml:space="preserve"> </w:t>
      </w:r>
      <w:r w:rsidR="00044CCD" w:rsidRPr="00EB4DBD">
        <w:rPr>
          <w:lang w:val="en-US"/>
        </w:rPr>
        <w:t xml:space="preserve">for </w:t>
      </w:r>
      <w:r w:rsidR="00354773" w:rsidRPr="00EB4DBD">
        <w:rPr>
          <w:lang w:val="en-US"/>
        </w:rPr>
        <w:t xml:space="preserve">eastern and western </w:t>
      </w:r>
      <w:r w:rsidR="00DE3F45" w:rsidRPr="00EB4DBD">
        <w:rPr>
          <w:lang w:val="en-US"/>
        </w:rPr>
        <w:t>area</w:t>
      </w:r>
      <w:r w:rsidR="00E1284D" w:rsidRPr="00EB4DBD">
        <w:rPr>
          <w:lang w:val="en-US"/>
        </w:rPr>
        <w:t>s</w:t>
      </w:r>
      <w:r w:rsidR="00DE3F45" w:rsidRPr="00EB4DBD">
        <w:rPr>
          <w:lang w:val="en-US"/>
        </w:rPr>
        <w:t xml:space="preserve"> were </w:t>
      </w:r>
      <w:r w:rsidR="00084ADC" w:rsidRPr="00EB4DBD">
        <w:rPr>
          <w:lang w:val="en-US"/>
        </w:rPr>
        <w:t>merged</w:t>
      </w:r>
      <w:r w:rsidR="00804311" w:rsidRPr="00EB4DBD">
        <w:rPr>
          <w:lang w:val="en-US"/>
        </w:rPr>
        <w:t xml:space="preserve"> </w:t>
      </w:r>
      <w:r w:rsidR="00DE3F45" w:rsidRPr="00EB4DBD">
        <w:rPr>
          <w:lang w:val="en-US"/>
        </w:rPr>
        <w:t xml:space="preserve">and </w:t>
      </w:r>
      <w:r w:rsidR="003E7F04" w:rsidRPr="00EB4DBD">
        <w:rPr>
          <w:lang w:val="en-US"/>
        </w:rPr>
        <w:t xml:space="preserve">served as input to the </w:t>
      </w:r>
      <w:r w:rsidRPr="00EB4DBD">
        <w:rPr>
          <w:lang w:val="en-US"/>
        </w:rPr>
        <w:t xml:space="preserve">individual-based population model. </w:t>
      </w:r>
      <w:r w:rsidR="00F0066D" w:rsidRPr="00EB4DBD">
        <w:rPr>
          <w:lang w:val="en-US"/>
        </w:rPr>
        <w:t xml:space="preserve">In model scenarios with sonar, we repeated the same time series of sonar use ad infinitum. </w:t>
      </w:r>
    </w:p>
    <w:p w14:paraId="0FF375CC" w14:textId="3B160531" w:rsidR="00B513DC" w:rsidRPr="00EB4DBD" w:rsidRDefault="00B513DC" w:rsidP="00A81F39">
      <w:pPr>
        <w:pStyle w:val="Firstparagraph"/>
        <w:rPr>
          <w:lang w:val="en-US"/>
        </w:rPr>
      </w:pPr>
    </w:p>
    <w:p w14:paraId="6D76174B" w14:textId="77777777" w:rsidR="00D3297F" w:rsidRPr="00EB4DBD" w:rsidRDefault="00D3297F" w:rsidP="00A81F39">
      <w:pPr>
        <w:pStyle w:val="Heading2"/>
        <w:rPr>
          <w:lang w:val="en-US"/>
        </w:rPr>
      </w:pPr>
      <w:r w:rsidRPr="00EB4DBD">
        <w:rPr>
          <w:lang w:val="en-US"/>
        </w:rPr>
        <w:t>Disturbance</w:t>
      </w:r>
    </w:p>
    <w:p w14:paraId="68F511BB" w14:textId="77EDD32C" w:rsidR="00134DDC" w:rsidRPr="00EB4DBD" w:rsidRDefault="00BE5D74" w:rsidP="00A81F39">
      <w:pPr>
        <w:pStyle w:val="Firstparagraph"/>
        <w:rPr>
          <w:rFonts w:eastAsiaTheme="minorEastAsia"/>
          <w:lang w:val="en-US"/>
        </w:rPr>
      </w:pPr>
      <w:r w:rsidRPr="00EB4DBD">
        <w:rPr>
          <w:lang w:val="en-US"/>
        </w:rPr>
        <w:t>W</w:t>
      </w:r>
      <w:r w:rsidR="00D3297F" w:rsidRPr="00EB4DBD">
        <w:rPr>
          <w:lang w:val="en-US"/>
        </w:rPr>
        <w:t>hale</w:t>
      </w:r>
      <w:r w:rsidRPr="00EB4DBD">
        <w:rPr>
          <w:lang w:val="en-US"/>
        </w:rPr>
        <w:t>s</w:t>
      </w:r>
      <w:r w:rsidR="00D3297F" w:rsidRPr="00EB4DBD">
        <w:rPr>
          <w:lang w:val="en-US"/>
        </w:rPr>
        <w:t xml:space="preserve"> </w:t>
      </w:r>
      <w:r w:rsidRPr="00EB4DBD">
        <w:rPr>
          <w:lang w:val="en-US"/>
        </w:rPr>
        <w:t xml:space="preserve">were </w:t>
      </w:r>
      <w:r w:rsidR="00F66708" w:rsidRPr="00EB4DBD">
        <w:rPr>
          <w:lang w:val="en-US"/>
        </w:rPr>
        <w:t xml:space="preserve">assumed to be </w:t>
      </w:r>
      <w:r w:rsidR="00D3297F" w:rsidRPr="00EB4DBD">
        <w:rPr>
          <w:lang w:val="en-US"/>
        </w:rPr>
        <w:t xml:space="preserve">exposed to sonar </w:t>
      </w:r>
      <w:r w:rsidR="00F66708" w:rsidRPr="00EB4DBD">
        <w:rPr>
          <w:lang w:val="en-US"/>
        </w:rPr>
        <w:t xml:space="preserve">if they were </w:t>
      </w:r>
      <w:r w:rsidR="00D3297F" w:rsidRPr="00EB4DBD">
        <w:rPr>
          <w:lang w:val="en-US"/>
        </w:rPr>
        <w:t xml:space="preserve">present on </w:t>
      </w:r>
      <w:r w:rsidR="00446462" w:rsidRPr="00EB4DBD">
        <w:rPr>
          <w:lang w:val="en-US"/>
        </w:rPr>
        <w:t xml:space="preserve">a </w:t>
      </w:r>
      <w:r w:rsidR="00D3297F" w:rsidRPr="00EB4DBD">
        <w:rPr>
          <w:lang w:val="en-US"/>
        </w:rPr>
        <w:t xml:space="preserve">range </w:t>
      </w:r>
      <w:r w:rsidR="00446462" w:rsidRPr="00EB4DBD">
        <w:rPr>
          <w:lang w:val="en-US"/>
        </w:rPr>
        <w:t xml:space="preserve">area </w:t>
      </w:r>
      <w:r w:rsidR="00670683" w:rsidRPr="00EB4DBD">
        <w:rPr>
          <w:lang w:val="en-US"/>
        </w:rPr>
        <w:t>at the onset of a sonar event.</w:t>
      </w:r>
      <w:r w:rsidR="003B08D6" w:rsidRPr="00EB4DBD">
        <w:rPr>
          <w:lang w:val="en-US"/>
        </w:rPr>
        <w:t xml:space="preserve"> </w:t>
      </w:r>
      <w:r w:rsidR="00D3297F" w:rsidRPr="00EB4DBD">
        <w:rPr>
          <w:lang w:val="en-US"/>
        </w:rPr>
        <w:t xml:space="preserve">Upon exposure, </w:t>
      </w:r>
      <w:r w:rsidR="00D20307" w:rsidRPr="00EB4DBD">
        <w:rPr>
          <w:lang w:val="en-US"/>
        </w:rPr>
        <w:t xml:space="preserve">the </w:t>
      </w:r>
      <w:r w:rsidR="00141268" w:rsidRPr="00EB4DBD">
        <w:rPr>
          <w:i/>
          <w:iCs/>
          <w:lang w:val="en-US"/>
        </w:rPr>
        <w:t>z</w:t>
      </w:r>
      <w:r w:rsidR="00141268" w:rsidRPr="00EB4DBD">
        <w:rPr>
          <w:lang w:val="en-US"/>
        </w:rPr>
        <w:t>-</w:t>
      </w:r>
      <w:r w:rsidR="002E50F0" w:rsidRPr="00EB4DBD">
        <w:rPr>
          <w:lang w:val="en-US"/>
        </w:rPr>
        <w:t>value of that particular event</w:t>
      </w:r>
      <w:r w:rsidR="00AF7D07" w:rsidRPr="00EB4DBD">
        <w:rPr>
          <w:lang w:val="en-US"/>
        </w:rPr>
        <w:t xml:space="preserve"> </w:t>
      </w:r>
      <w:r w:rsidR="002010EB" w:rsidRPr="00EB4DBD">
        <w:rPr>
          <w:lang w:val="en-US"/>
        </w:rPr>
        <w:t xml:space="preserve">was </w:t>
      </w:r>
      <w:r w:rsidR="00D3297F" w:rsidRPr="00EB4DBD">
        <w:rPr>
          <w:lang w:val="en-US"/>
        </w:rPr>
        <w:t xml:space="preserve">used to </w:t>
      </w:r>
      <w:r w:rsidR="002010EB" w:rsidRPr="00EB4DBD">
        <w:rPr>
          <w:lang w:val="en-US"/>
        </w:rPr>
        <w:t xml:space="preserve">calculate </w:t>
      </w:r>
      <w:r w:rsidR="00D3297F" w:rsidRPr="00EB4DBD">
        <w:rPr>
          <w:lang w:val="en-US"/>
        </w:rPr>
        <w:t xml:space="preserve">the </w:t>
      </w:r>
      <w:r w:rsidR="001164C9" w:rsidRPr="00EB4DBD">
        <w:rPr>
          <w:lang w:val="en-US"/>
        </w:rPr>
        <w:t xml:space="preserve">number </w:t>
      </w:r>
      <w:r w:rsidR="00D3297F" w:rsidRPr="00EB4DBD">
        <w:rPr>
          <w:lang w:val="en-US"/>
        </w:rPr>
        <w:t xml:space="preserve">of </w:t>
      </w:r>
      <w:r w:rsidR="00C010D0" w:rsidRPr="00EB4DBD">
        <w:rPr>
          <w:lang w:val="en-US"/>
        </w:rPr>
        <w:t xml:space="preserve">disturbed </w:t>
      </w:r>
      <w:r w:rsidR="006212A9" w:rsidRPr="00EB4DBD">
        <w:rPr>
          <w:lang w:val="en-US"/>
        </w:rPr>
        <w:t>whales</w:t>
      </w:r>
      <w:r w:rsidR="00366DFB" w:rsidRPr="00EB4DBD">
        <w:rPr>
          <w:lang w:val="en-US"/>
        </w:rPr>
        <w:t>.</w:t>
      </w:r>
      <w:r w:rsidR="00B96065" w:rsidRPr="00EB4DBD">
        <w:rPr>
          <w:lang w:val="en-US"/>
        </w:rPr>
        <w:t xml:space="preserve"> </w:t>
      </w:r>
      <w:r w:rsidR="00453989" w:rsidRPr="00EB4DBD">
        <w:rPr>
          <w:lang w:val="en-US"/>
        </w:rPr>
        <w:t>We simulated three different behavioral responses to MFAS: 1) cessation of foraging for a certain period of time, 2) displacement to an off-range area and 3) both cessation of foraging and displacement.</w:t>
      </w:r>
      <w:r w:rsidR="00E073D0">
        <w:rPr>
          <w:lang w:val="en-US"/>
        </w:rPr>
        <w:t xml:space="preserve"> To clearly distinguish between effects of displacement and cessation of foraging, we assumed that displaced whales did not loss foraging time and continued foraging in the area they were displaced to. </w:t>
      </w:r>
      <w:r w:rsidR="007602B3">
        <w:rPr>
          <w:lang w:val="en-US"/>
        </w:rPr>
        <w:t xml:space="preserve">In cessation of foraging scenario, </w:t>
      </w:r>
      <w:r w:rsidR="00D3297F" w:rsidRPr="00EB4DBD">
        <w:rPr>
          <w:lang w:val="en-US"/>
        </w:rPr>
        <w:t xml:space="preserve">we calculated the number </w:t>
      </w:r>
      <w:r w:rsidR="00F66708" w:rsidRPr="00EB4DBD">
        <w:rPr>
          <w:lang w:val="en-US"/>
        </w:rPr>
        <w:t xml:space="preserve">of </w:t>
      </w:r>
      <w:r w:rsidR="00D3297F" w:rsidRPr="00EB4DBD">
        <w:rPr>
          <w:lang w:val="en-US"/>
        </w:rPr>
        <w:t>whales</w:t>
      </w:r>
      <w:r w:rsidR="0019173E" w:rsidRPr="00EB4DBD">
        <w:rPr>
          <w:lang w:val="en-US"/>
        </w:rPr>
        <w:t xml:space="preserve"> </w:t>
      </w:r>
      <w:r w:rsidR="00F42DB1" w:rsidRPr="00EB4DBD">
        <w:rPr>
          <w:lang w:val="en-US"/>
        </w:rPr>
        <w:t xml:space="preserve">that </w:t>
      </w:r>
      <w:r w:rsidR="00A941E4" w:rsidRPr="00EB4DBD">
        <w:rPr>
          <w:lang w:val="en-US"/>
        </w:rPr>
        <w:t>ceased</w:t>
      </w:r>
      <w:r w:rsidR="00D3297F" w:rsidRPr="00EB4DBD">
        <w:rPr>
          <w:lang w:val="en-US"/>
        </w:rPr>
        <w:t xml:space="preserve"> </w:t>
      </w:r>
      <w:r w:rsidR="00A941E4" w:rsidRPr="00EB4DBD">
        <w:rPr>
          <w:lang w:val="en-US"/>
        </w:rPr>
        <w:t>foraging</w:t>
      </w:r>
      <w:r w:rsidR="00D3297F" w:rsidRPr="00EB4DBD">
        <w:rPr>
          <w:lang w:val="en-US"/>
        </w:rPr>
        <w:t xml:space="preserve"> as </w:t>
      </w:r>
      <w:proofErr w:type="spellStart"/>
      <w:proofErr w:type="gramStart"/>
      <w:r w:rsidR="00D3297F" w:rsidRPr="00EB4DBD">
        <w:rPr>
          <w:i/>
          <w:iCs/>
          <w:lang w:val="en-US"/>
        </w:rPr>
        <w:t>N</w:t>
      </w:r>
      <w:r w:rsidR="00D3297F" w:rsidRPr="00EB4DBD">
        <w:rPr>
          <w:i/>
          <w:iCs/>
          <w:vertAlign w:val="subscript"/>
          <w:lang w:val="en-US"/>
        </w:rPr>
        <w:t>i,d</w:t>
      </w:r>
      <w:proofErr w:type="spellEnd"/>
      <w:proofErr w:type="gramEnd"/>
      <w:r w:rsidR="00D3297F" w:rsidRPr="00EB4DBD">
        <w:rPr>
          <w:lang w:val="en-US"/>
        </w:rPr>
        <w:t xml:space="preserve"> = (1 – </w:t>
      </w:r>
      <w:r w:rsidR="00D3297F" w:rsidRPr="00EB4DBD">
        <w:rPr>
          <w:i/>
          <w:iCs/>
          <w:lang w:val="en-US"/>
        </w:rPr>
        <w:t>z</w:t>
      </w:r>
      <w:r w:rsidR="00D3297F" w:rsidRPr="00EB4DBD">
        <w:rPr>
          <w:i/>
          <w:iCs/>
          <w:vertAlign w:val="subscript"/>
          <w:lang w:val="en-US"/>
        </w:rPr>
        <w:t>i</w:t>
      </w:r>
      <w:r w:rsidR="00D3297F" w:rsidRPr="00EB4DBD">
        <w:rPr>
          <w:lang w:val="en-US"/>
        </w:rPr>
        <w:t>)</w:t>
      </w:r>
      <w:r w:rsidR="00D3297F" w:rsidRPr="00EB4DBD">
        <w:rPr>
          <w:i/>
          <w:iCs/>
          <w:lang w:val="en-US"/>
        </w:rPr>
        <w:t xml:space="preserve"> N</w:t>
      </w:r>
      <w:r w:rsidR="00D3297F" w:rsidRPr="00EB4DBD">
        <w:rPr>
          <w:i/>
          <w:iCs/>
          <w:lang w:val="en-US"/>
        </w:rPr>
        <w:softHyphen/>
      </w:r>
      <w:r w:rsidR="00D3297F" w:rsidRPr="00EB4DBD">
        <w:rPr>
          <w:i/>
          <w:iCs/>
          <w:vertAlign w:val="subscript"/>
          <w:lang w:val="en-US"/>
        </w:rPr>
        <w:t>i</w:t>
      </w:r>
      <w:r w:rsidR="00D3297F" w:rsidRPr="00EB4DBD">
        <w:rPr>
          <w:lang w:val="en-US"/>
        </w:rPr>
        <w:t xml:space="preserve">, with </w:t>
      </w:r>
      <w:r w:rsidR="00D3297F" w:rsidRPr="00EB4DBD">
        <w:rPr>
          <w:i/>
          <w:iCs/>
          <w:lang w:val="en-US"/>
        </w:rPr>
        <w:t>N</w:t>
      </w:r>
      <w:r w:rsidR="00D3297F" w:rsidRPr="00EB4DBD">
        <w:rPr>
          <w:i/>
          <w:iCs/>
          <w:vertAlign w:val="subscript"/>
          <w:lang w:val="en-US"/>
        </w:rPr>
        <w:t>i</w:t>
      </w:r>
      <w:r w:rsidR="00D3297F" w:rsidRPr="00EB4DBD">
        <w:rPr>
          <w:lang w:val="en-US"/>
        </w:rPr>
        <w:t xml:space="preserve"> being the number of whales in area </w:t>
      </w:r>
      <w:proofErr w:type="spellStart"/>
      <w:r w:rsidR="00EB411C" w:rsidRPr="00EB4DBD">
        <w:rPr>
          <w:i/>
          <w:iCs/>
          <w:lang w:val="en-US"/>
        </w:rPr>
        <w:t>i</w:t>
      </w:r>
      <w:proofErr w:type="spellEnd"/>
      <w:r w:rsidR="00F24A94" w:rsidRPr="00EB4DBD">
        <w:rPr>
          <w:rFonts w:eastAsiaTheme="minorEastAsia"/>
          <w:lang w:val="en-US"/>
        </w:rPr>
        <w:t xml:space="preserve"> at the onset of the sonar event.</w:t>
      </w:r>
      <w:r w:rsidR="004A0480" w:rsidRPr="00EB4DBD">
        <w:rPr>
          <w:rFonts w:eastAsiaTheme="minorEastAsia"/>
          <w:lang w:val="en-US"/>
        </w:rPr>
        <w:t xml:space="preserve"> </w:t>
      </w:r>
      <w:r w:rsidR="00C0607A" w:rsidRPr="00EB4DBD">
        <w:rPr>
          <w:rFonts w:eastAsiaTheme="minorEastAsia"/>
          <w:lang w:val="en-US"/>
        </w:rPr>
        <w:t xml:space="preserve">Whales already disturbed </w:t>
      </w:r>
      <w:r w:rsidR="00F66708" w:rsidRPr="00EB4DBD">
        <w:rPr>
          <w:rFonts w:eastAsiaTheme="minorEastAsia"/>
          <w:lang w:val="en-US"/>
        </w:rPr>
        <w:t xml:space="preserve">by </w:t>
      </w:r>
      <w:r w:rsidR="00C0607A" w:rsidRPr="00EB4DBD">
        <w:rPr>
          <w:rFonts w:eastAsiaTheme="minorEastAsia"/>
          <w:lang w:val="en-US"/>
        </w:rPr>
        <w:t xml:space="preserve">a previous sonar event were </w:t>
      </w:r>
      <w:r w:rsidR="00F66708" w:rsidRPr="00EB4DBD">
        <w:rPr>
          <w:rFonts w:eastAsiaTheme="minorEastAsia"/>
          <w:lang w:val="en-US"/>
        </w:rPr>
        <w:t>included in</w:t>
      </w:r>
      <w:r w:rsidR="00C0607A" w:rsidRPr="00EB4DBD">
        <w:rPr>
          <w:rFonts w:eastAsiaTheme="minorEastAsia"/>
          <w:lang w:val="en-US"/>
        </w:rPr>
        <w:t xml:space="preserve"> </w:t>
      </w:r>
      <w:proofErr w:type="spellStart"/>
      <w:proofErr w:type="gramStart"/>
      <w:r w:rsidR="00C0607A" w:rsidRPr="00EB4DBD">
        <w:rPr>
          <w:rFonts w:eastAsiaTheme="minorEastAsia"/>
          <w:i/>
          <w:iCs/>
          <w:lang w:val="en-US"/>
        </w:rPr>
        <w:t>N</w:t>
      </w:r>
      <w:r w:rsidR="00C0607A" w:rsidRPr="00EB4DBD">
        <w:rPr>
          <w:rFonts w:eastAsiaTheme="minorEastAsia"/>
          <w:i/>
          <w:iCs/>
          <w:vertAlign w:val="subscript"/>
          <w:lang w:val="en-US"/>
        </w:rPr>
        <w:t>i,d</w:t>
      </w:r>
      <w:proofErr w:type="spellEnd"/>
      <w:proofErr w:type="gramEnd"/>
      <w:r w:rsidR="00C0607A" w:rsidRPr="00EB4DBD">
        <w:rPr>
          <w:rFonts w:eastAsiaTheme="minorEastAsia"/>
          <w:lang w:val="en-US"/>
        </w:rPr>
        <w:t xml:space="preserve"> </w:t>
      </w:r>
      <w:r w:rsidR="00F66708" w:rsidRPr="00EB4DBD">
        <w:rPr>
          <w:rFonts w:eastAsiaTheme="minorEastAsia"/>
          <w:lang w:val="en-US"/>
        </w:rPr>
        <w:t xml:space="preserve">, </w:t>
      </w:r>
      <w:r w:rsidR="00237731" w:rsidRPr="00EB4DBD">
        <w:rPr>
          <w:rFonts w:eastAsiaTheme="minorEastAsia"/>
          <w:lang w:val="en-US"/>
        </w:rPr>
        <w:t>to ensure that the fraction of disturbed whales within each area (</w:t>
      </w:r>
      <w:proofErr w:type="spellStart"/>
      <w:r w:rsidR="00237731" w:rsidRPr="00EB4DBD">
        <w:rPr>
          <w:rFonts w:eastAsiaTheme="minorEastAsia"/>
          <w:i/>
          <w:iCs/>
          <w:lang w:val="en-US"/>
        </w:rPr>
        <w:t>N</w:t>
      </w:r>
      <w:r w:rsidR="00237731" w:rsidRPr="00EB4DBD">
        <w:rPr>
          <w:rFonts w:eastAsiaTheme="minorEastAsia"/>
          <w:i/>
          <w:iCs/>
          <w:vertAlign w:val="subscript"/>
          <w:lang w:val="en-US"/>
        </w:rPr>
        <w:t>i,d</w:t>
      </w:r>
      <w:proofErr w:type="spellEnd"/>
      <w:r w:rsidR="00237731" w:rsidRPr="00EB4DBD">
        <w:rPr>
          <w:rFonts w:eastAsiaTheme="minorEastAsia"/>
          <w:i/>
          <w:iCs/>
          <w:lang w:val="en-US"/>
        </w:rPr>
        <w:t xml:space="preserve"> / N</w:t>
      </w:r>
      <w:r w:rsidR="00237731" w:rsidRPr="00EB4DBD">
        <w:rPr>
          <w:rFonts w:eastAsiaTheme="minorEastAsia"/>
          <w:i/>
          <w:iCs/>
          <w:vertAlign w:val="subscript"/>
          <w:lang w:val="en-US"/>
        </w:rPr>
        <w:t>i</w:t>
      </w:r>
      <w:r w:rsidR="00237731" w:rsidRPr="00EB4DBD">
        <w:rPr>
          <w:rFonts w:eastAsiaTheme="minorEastAsia"/>
          <w:lang w:val="en-US"/>
        </w:rPr>
        <w:t>) matched the observed sonar-induced decrease in beaked whale foraging activity</w:t>
      </w:r>
      <w:r w:rsidR="009C186B" w:rsidRPr="00EB4DBD">
        <w:rPr>
          <w:rFonts w:eastAsiaTheme="minorEastAsia"/>
          <w:lang w:val="en-US"/>
        </w:rPr>
        <w:t xml:space="preserve"> (</w:t>
      </w:r>
      <w:r w:rsidR="009C186B" w:rsidRPr="00EB4DBD">
        <w:rPr>
          <w:rFonts w:eastAsiaTheme="minorEastAsia"/>
          <w:i/>
          <w:iCs/>
          <w:lang w:val="en-US"/>
        </w:rPr>
        <w:t>z</w:t>
      </w:r>
      <w:r w:rsidR="009C186B" w:rsidRPr="00EB4DBD">
        <w:rPr>
          <w:rFonts w:eastAsiaTheme="minorEastAsia"/>
          <w:lang w:val="en-US"/>
        </w:rPr>
        <w:t>)</w:t>
      </w:r>
      <w:r w:rsidR="00237731" w:rsidRPr="00EB4DBD">
        <w:rPr>
          <w:rFonts w:eastAsiaTheme="minorEastAsia"/>
          <w:lang w:val="en-US"/>
        </w:rPr>
        <w:t xml:space="preserve"> as predicted by the GAM.</w:t>
      </w:r>
      <w:r w:rsidR="002C5CD1" w:rsidRPr="00EB4DBD">
        <w:rPr>
          <w:rFonts w:eastAsiaTheme="minorEastAsia"/>
          <w:lang w:val="en-US"/>
        </w:rPr>
        <w:t xml:space="preserve"> </w:t>
      </w:r>
      <w:r w:rsidR="001611AA" w:rsidRPr="00EB4DBD">
        <w:rPr>
          <w:rFonts w:eastAsiaTheme="minorEastAsia"/>
          <w:lang w:val="en-US"/>
        </w:rPr>
        <w:t>A number of</w:t>
      </w:r>
      <w:r w:rsidR="000D263C" w:rsidRPr="00EB4DBD">
        <w:rPr>
          <w:rFonts w:eastAsiaTheme="minorEastAsia"/>
          <w:lang w:val="en-US"/>
        </w:rPr>
        <w:t xml:space="preserve"> </w:t>
      </w:r>
      <w:proofErr w:type="spellStart"/>
      <w:proofErr w:type="gramStart"/>
      <w:r w:rsidR="000D263C" w:rsidRPr="00EB4DBD">
        <w:rPr>
          <w:rFonts w:eastAsiaTheme="minorEastAsia"/>
          <w:i/>
          <w:iCs/>
          <w:lang w:val="en-US"/>
        </w:rPr>
        <w:t>N</w:t>
      </w:r>
      <w:r w:rsidR="000D263C" w:rsidRPr="00EB4DBD">
        <w:rPr>
          <w:rFonts w:eastAsiaTheme="minorEastAsia"/>
          <w:i/>
          <w:iCs/>
          <w:vertAlign w:val="subscript"/>
          <w:lang w:val="en-US"/>
        </w:rPr>
        <w:t>i,d</w:t>
      </w:r>
      <w:proofErr w:type="spellEnd"/>
      <w:proofErr w:type="gramEnd"/>
      <w:r w:rsidR="008B48B6" w:rsidRPr="00EB4DBD">
        <w:rPr>
          <w:rFonts w:eastAsiaTheme="minorEastAsia"/>
          <w:lang w:val="en-US"/>
        </w:rPr>
        <w:t xml:space="preserve"> </w:t>
      </w:r>
      <w:r w:rsidR="000D263C" w:rsidRPr="00EB4DBD">
        <w:rPr>
          <w:rFonts w:eastAsiaTheme="minorEastAsia"/>
          <w:lang w:val="en-US"/>
        </w:rPr>
        <w:t>whales</w:t>
      </w:r>
      <w:r w:rsidR="008B48B6" w:rsidRPr="00EB4DBD">
        <w:rPr>
          <w:rFonts w:eastAsiaTheme="minorEastAsia"/>
          <w:lang w:val="en-US"/>
        </w:rPr>
        <w:t xml:space="preserve"> </w:t>
      </w:r>
      <w:r w:rsidR="000D263C" w:rsidRPr="00EB4DBD">
        <w:rPr>
          <w:rFonts w:eastAsiaTheme="minorEastAsia"/>
          <w:lang w:val="en-US"/>
        </w:rPr>
        <w:t xml:space="preserve">were randomly selected </w:t>
      </w:r>
      <w:r w:rsidR="00667346" w:rsidRPr="00EB4DBD">
        <w:rPr>
          <w:rFonts w:eastAsiaTheme="minorEastAsia"/>
          <w:lang w:val="en-US"/>
        </w:rPr>
        <w:t xml:space="preserve">amongst the </w:t>
      </w:r>
      <w:r w:rsidR="008B48B6" w:rsidRPr="00EB4DBD">
        <w:rPr>
          <w:rFonts w:eastAsiaTheme="minorEastAsia"/>
          <w:lang w:val="en-US"/>
        </w:rPr>
        <w:t>undisturbed whales</w:t>
      </w:r>
      <w:r w:rsidR="00701AA8" w:rsidRPr="00EB4DBD">
        <w:rPr>
          <w:rFonts w:eastAsiaTheme="minorEastAsia"/>
          <w:lang w:val="en-US"/>
        </w:rPr>
        <w:t xml:space="preserve">. For each selected whale, </w:t>
      </w:r>
      <w:r w:rsidR="00624B15" w:rsidRPr="00EB4DBD">
        <w:rPr>
          <w:rFonts w:eastAsiaTheme="minorEastAsia"/>
          <w:lang w:val="en-US"/>
        </w:rPr>
        <w:t>the prey foraging rate was set to zero</w:t>
      </w:r>
      <w:r w:rsidR="00701AA8" w:rsidRPr="00EB4DBD">
        <w:rPr>
          <w:rFonts w:eastAsiaTheme="minorEastAsia"/>
          <w:lang w:val="en-US"/>
        </w:rPr>
        <w:t xml:space="preserve"> and a disturbance </w:t>
      </w:r>
      <w:r w:rsidR="004B07C4" w:rsidRPr="00EB4DBD">
        <w:rPr>
          <w:rFonts w:eastAsiaTheme="minorEastAsia"/>
          <w:lang w:val="en-US"/>
        </w:rPr>
        <w:t>duration</w:t>
      </w:r>
      <w:r w:rsidR="00B52104" w:rsidRPr="00EB4DBD">
        <w:rPr>
          <w:rFonts w:eastAsiaTheme="minorEastAsia"/>
          <w:lang w:val="en-US"/>
        </w:rPr>
        <w:t xml:space="preserve"> (</w:t>
      </w:r>
      <w:r w:rsidR="00B52104" w:rsidRPr="00EB4DBD">
        <w:rPr>
          <w:rFonts w:eastAsiaTheme="minorEastAsia"/>
          <w:i/>
          <w:iCs/>
          <w:lang w:val="en-US"/>
        </w:rPr>
        <w:t>t</w:t>
      </w:r>
      <w:r w:rsidR="00B52104" w:rsidRPr="00EB4DBD">
        <w:rPr>
          <w:rFonts w:eastAsiaTheme="minorEastAsia"/>
          <w:i/>
          <w:iCs/>
          <w:vertAlign w:val="subscript"/>
          <w:lang w:val="en-US"/>
        </w:rPr>
        <w:t>d</w:t>
      </w:r>
      <w:r w:rsidR="00B52104" w:rsidRPr="00EB4DBD">
        <w:rPr>
          <w:rFonts w:eastAsiaTheme="minorEastAsia"/>
          <w:lang w:val="en-US"/>
        </w:rPr>
        <w:t>)</w:t>
      </w:r>
      <w:r w:rsidR="004B07C4" w:rsidRPr="00EB4DBD">
        <w:rPr>
          <w:rFonts w:eastAsiaTheme="minorEastAsia"/>
          <w:lang w:val="en-US"/>
        </w:rPr>
        <w:t xml:space="preserve"> </w:t>
      </w:r>
      <w:r w:rsidR="00701AA8" w:rsidRPr="00EB4DBD">
        <w:rPr>
          <w:rFonts w:eastAsiaTheme="minorEastAsia"/>
          <w:lang w:val="en-US"/>
        </w:rPr>
        <w:t xml:space="preserve">was calculated. </w:t>
      </w:r>
      <w:r w:rsidR="00725C58" w:rsidRPr="00EB4DBD">
        <w:rPr>
          <w:rFonts w:eastAsiaTheme="minorEastAsia"/>
          <w:lang w:val="en-US"/>
        </w:rPr>
        <w:t xml:space="preserve">This </w:t>
      </w:r>
      <w:r w:rsidR="00B52104" w:rsidRPr="00EB4DBD">
        <w:rPr>
          <w:rFonts w:eastAsiaTheme="minorEastAsia"/>
          <w:lang w:val="en-US"/>
        </w:rPr>
        <w:t>duration was assumed to follow an Erlang distribution</w:t>
      </w:r>
      <w:r w:rsidR="00725C58" w:rsidRPr="00EB4DBD">
        <w:rPr>
          <w:rFonts w:eastAsiaTheme="minorEastAsia"/>
          <w:lang w:val="en-US"/>
        </w:rPr>
        <w:t xml:space="preserve"> (a common waiting time distribution)</w:t>
      </w:r>
      <w:r w:rsidR="00B52104" w:rsidRPr="00EB4DBD">
        <w:rPr>
          <w:rFonts w:eastAsiaTheme="minorEastAsia"/>
          <w:lang w:val="en-US"/>
        </w:rPr>
        <w:t xml:space="preserve"> with shape parameter </w:t>
      </w:r>
      <w:r w:rsidR="00B52104" w:rsidRPr="00EB4DBD">
        <w:rPr>
          <w:rFonts w:eastAsiaTheme="minorEastAsia"/>
          <w:i/>
          <w:iCs/>
          <w:lang w:val="en-US"/>
        </w:rPr>
        <w:t>k</w:t>
      </w:r>
      <w:r w:rsidR="00B52104" w:rsidRPr="00EB4DBD">
        <w:rPr>
          <w:rFonts w:eastAsiaTheme="minorEastAsia"/>
          <w:lang w:val="en-US"/>
        </w:rPr>
        <w:t xml:space="preserve"> = 2 and scale parameter </w:t>
      </w:r>
      <m:oMath>
        <m:r>
          <w:rPr>
            <w:rFonts w:ascii="Cambria Math" w:eastAsiaTheme="minorEastAsia" w:hAnsi="Cambria Math"/>
            <w:lang w:val="en-US"/>
          </w:rPr>
          <m:t>μ=0.75</m:t>
        </m:r>
      </m:oMath>
      <w:r w:rsidR="00A151DA">
        <w:rPr>
          <w:rFonts w:eastAsiaTheme="minorEastAsia"/>
          <w:lang w:val="en-US"/>
        </w:rPr>
        <w:t xml:space="preserve">, which resulted in a default mean disturbance duration of 1.5 days with a </w:t>
      </w:r>
      <w:r w:rsidR="002A3203">
        <w:rPr>
          <w:rFonts w:eastAsiaTheme="minorEastAsia"/>
          <w:lang w:val="en-US"/>
        </w:rPr>
        <w:t xml:space="preserve">standard deviation </w:t>
      </w:r>
      <w:r w:rsidR="00A151DA">
        <w:rPr>
          <w:rFonts w:eastAsiaTheme="minorEastAsia"/>
          <w:lang w:val="en-US"/>
        </w:rPr>
        <w:t xml:space="preserve">of </w:t>
      </w:r>
      <w:r w:rsidR="002A3203" w:rsidRPr="002A3203">
        <w:rPr>
          <w:rFonts w:eastAsiaTheme="minorEastAsia"/>
          <w:lang w:val="en-US"/>
        </w:rPr>
        <w:t>1.06</w:t>
      </w:r>
      <w:r w:rsidR="002A3203">
        <w:rPr>
          <w:rFonts w:eastAsiaTheme="minorEastAsia"/>
          <w:lang w:val="en-US"/>
        </w:rPr>
        <w:t xml:space="preserve"> days</w:t>
      </w:r>
      <w:r w:rsidR="00A151DA">
        <w:rPr>
          <w:rFonts w:eastAsiaTheme="minorEastAsia"/>
          <w:lang w:val="en-US"/>
        </w:rPr>
        <w:t xml:space="preserve">. </w:t>
      </w:r>
      <w:r w:rsidR="006356AD" w:rsidRPr="00EB4DBD">
        <w:rPr>
          <w:rFonts w:eastAsiaTheme="minorEastAsia"/>
          <w:lang w:val="en-US"/>
        </w:rPr>
        <w:t>The disturbance duration was used to set the future time at which the whale would resume foraging</w:t>
      </w:r>
      <w:r w:rsidR="00584214" w:rsidRPr="00EB4DBD">
        <w:rPr>
          <w:rFonts w:eastAsiaTheme="minorEastAsia"/>
          <w:lang w:val="en-US"/>
        </w:rPr>
        <w:t>:</w:t>
      </w:r>
      <w:r w:rsidR="006356AD" w:rsidRPr="00EB4DBD">
        <w:rPr>
          <w:rFonts w:eastAsiaTheme="minorEastAsia"/>
          <w:lang w:val="en-US"/>
        </w:rPr>
        <w:t xml:space="preserve"> </w:t>
      </w:r>
      <w:r w:rsidR="006356AD" w:rsidRPr="00EB4DBD">
        <w:rPr>
          <w:rFonts w:eastAsiaTheme="minorEastAsia"/>
          <w:i/>
          <w:iCs/>
          <w:lang w:val="en-US"/>
        </w:rPr>
        <w:t>t + t</w:t>
      </w:r>
      <w:r w:rsidR="006356AD" w:rsidRPr="00EB4DBD">
        <w:rPr>
          <w:rFonts w:eastAsiaTheme="minorEastAsia"/>
          <w:i/>
          <w:iCs/>
          <w:vertAlign w:val="subscript"/>
          <w:lang w:val="en-US"/>
        </w:rPr>
        <w:t>d</w:t>
      </w:r>
      <w:r w:rsidR="006356AD" w:rsidRPr="00EB4DBD">
        <w:rPr>
          <w:rFonts w:eastAsiaTheme="minorEastAsia"/>
          <w:lang w:val="en-US"/>
        </w:rPr>
        <w:t>.</w:t>
      </w:r>
    </w:p>
    <w:p w14:paraId="45110D4B" w14:textId="19F6A7D4" w:rsidR="00404096" w:rsidRPr="00EB4DBD" w:rsidRDefault="00404096" w:rsidP="00A81F39">
      <w:pPr>
        <w:rPr>
          <w:lang w:val="en-US"/>
        </w:rPr>
      </w:pPr>
      <w:r w:rsidRPr="00EB4DBD">
        <w:rPr>
          <w:lang w:val="en-US"/>
        </w:rPr>
        <w:t>I</w:t>
      </w:r>
      <w:r w:rsidR="00797C0E">
        <w:rPr>
          <w:lang w:val="en-US"/>
        </w:rPr>
        <w:t>n the displacement scenario</w:t>
      </w:r>
      <w:r w:rsidR="00F66708" w:rsidRPr="00EB4DBD">
        <w:rPr>
          <w:lang w:val="en-US"/>
        </w:rPr>
        <w:t>,</w:t>
      </w:r>
      <w:r w:rsidRPr="00EB4DBD">
        <w:rPr>
          <w:lang w:val="en-US"/>
        </w:rPr>
        <w:t xml:space="preserve"> the number of whales displaced was calculated relative to the stable distribution</w:t>
      </w:r>
      <w:r w:rsidR="00E02444" w:rsidRPr="00EB4DBD">
        <w:rPr>
          <w:lang w:val="en-US"/>
        </w:rPr>
        <w:t xml:space="preserve"> of individuals across areas</w:t>
      </w:r>
      <w:r w:rsidR="00B20BDC">
        <w:rPr>
          <w:lang w:val="en-US"/>
        </w:rPr>
        <w:t>. This distribution</w:t>
      </w:r>
      <w:r w:rsidR="00DE74CE" w:rsidRPr="00EB4DBD">
        <w:rPr>
          <w:lang w:val="en-US"/>
        </w:rPr>
        <w:t xml:space="preserve"> </w:t>
      </w:r>
      <w:r w:rsidR="00F663AB" w:rsidRPr="00EB4DBD">
        <w:rPr>
          <w:lang w:val="en-US"/>
        </w:rPr>
        <w:t>followed</w:t>
      </w:r>
      <w:r w:rsidR="00DE74CE" w:rsidRPr="00EB4DBD">
        <w:rPr>
          <w:lang w:val="en-US"/>
        </w:rPr>
        <w:t xml:space="preserve"> from the baseline movement pattern </w:t>
      </w:r>
      <w:r w:rsidR="006F2CC4" w:rsidRPr="00EB4DBD">
        <w:rPr>
          <w:lang w:val="en-US"/>
        </w:rPr>
        <w:t xml:space="preserve">as dictated </w:t>
      </w:r>
      <w:r w:rsidR="00DE74CE" w:rsidRPr="00EB4DBD">
        <w:rPr>
          <w:lang w:val="en-US"/>
        </w:rPr>
        <w:t xml:space="preserve">by </w:t>
      </w:r>
      <w:r w:rsidR="006F2CC4" w:rsidRPr="00EB4DBD">
        <w:rPr>
          <w:lang w:val="en-US"/>
        </w:rPr>
        <w:t xml:space="preserve">the </w:t>
      </w:r>
      <w:r w:rsidR="00DE74CE" w:rsidRPr="00EB4DBD">
        <w:rPr>
          <w:lang w:val="en-US"/>
        </w:rPr>
        <w:t xml:space="preserve">transition rate matrix </w:t>
      </w:r>
      <w:r w:rsidR="00DE74CE" w:rsidRPr="00EB4DBD">
        <w:rPr>
          <w:b/>
          <w:bCs/>
          <w:lang w:val="en-US"/>
        </w:rPr>
        <w:t>Q</w:t>
      </w:r>
      <w:r w:rsidR="00F10414" w:rsidRPr="00F10414">
        <w:rPr>
          <w:lang w:val="en-US"/>
        </w:rPr>
        <w:t>.</w:t>
      </w:r>
      <w:r w:rsidR="00F10414">
        <w:rPr>
          <w:lang w:val="en-US"/>
        </w:rPr>
        <w:t xml:space="preserve"> </w:t>
      </w:r>
      <w:r w:rsidR="00BA4513" w:rsidRPr="00EB4DBD">
        <w:rPr>
          <w:lang w:val="en-US"/>
        </w:rPr>
        <w:t>More specifically, t</w:t>
      </w:r>
      <w:r w:rsidRPr="00EB4DBD">
        <w:rPr>
          <w:lang w:val="en-US"/>
        </w:rPr>
        <w:t xml:space="preserve">he number </w:t>
      </w:r>
      <w:r w:rsidR="00176B5E" w:rsidRPr="00EB4DBD">
        <w:rPr>
          <w:lang w:val="en-US"/>
        </w:rPr>
        <w:t xml:space="preserve">of whales </w:t>
      </w:r>
      <w:r w:rsidRPr="00EB4DBD">
        <w:rPr>
          <w:lang w:val="en-US"/>
        </w:rPr>
        <w:t xml:space="preserve">displaced </w:t>
      </w:r>
      <w:r w:rsidR="00D53FA9" w:rsidRPr="00EB4DBD">
        <w:rPr>
          <w:lang w:val="en-US"/>
        </w:rPr>
        <w:t>equaled</w:t>
      </w:r>
      <w:r w:rsidRPr="00EB4DBD">
        <w:rPr>
          <w:lang w:val="en-US"/>
        </w:rPr>
        <w:t xml:space="preserve">: </w:t>
      </w:r>
      <w:proofErr w:type="spellStart"/>
      <w:proofErr w:type="gramStart"/>
      <w:r w:rsidRPr="00EB4DBD">
        <w:rPr>
          <w:i/>
          <w:iCs/>
          <w:lang w:val="en-US"/>
        </w:rPr>
        <w:t>N</w:t>
      </w:r>
      <w:r w:rsidRPr="00EB4DBD">
        <w:rPr>
          <w:i/>
          <w:iCs/>
          <w:vertAlign w:val="subscript"/>
          <w:lang w:val="en-US"/>
        </w:rPr>
        <w:t>i,d</w:t>
      </w:r>
      <w:proofErr w:type="spellEnd"/>
      <w:proofErr w:type="gramEnd"/>
      <w:r w:rsidRPr="00EB4DBD">
        <w:rPr>
          <w:i/>
          <w:iCs/>
          <w:lang w:val="en-US"/>
        </w:rPr>
        <w:t xml:space="preserve"> =</w:t>
      </w:r>
      <w:r w:rsidR="00751D65" w:rsidRPr="00EB4DBD">
        <w:rPr>
          <w:i/>
          <w:iCs/>
          <w:lang w:val="en-US"/>
        </w:rPr>
        <w:t xml:space="preserve"> </w:t>
      </w:r>
      <w:r w:rsidR="00751D65" w:rsidRPr="00EB4DBD">
        <w:rPr>
          <w:lang w:val="en-US"/>
        </w:rPr>
        <w:t>max(</w:t>
      </w:r>
      <w:r w:rsidRPr="00EB4DBD">
        <w:rPr>
          <w:i/>
          <w:iCs/>
          <w:lang w:val="en-US"/>
        </w:rPr>
        <w:t>N</w:t>
      </w:r>
      <w:r w:rsidRPr="00EB4DBD">
        <w:rPr>
          <w:i/>
          <w:iCs/>
          <w:vertAlign w:val="subscript"/>
          <w:lang w:val="en-US"/>
        </w:rPr>
        <w:t>i</w:t>
      </w:r>
      <w:r w:rsidRPr="00EB4DBD">
        <w:rPr>
          <w:i/>
          <w:iCs/>
          <w:lang w:val="en-US"/>
        </w:rPr>
        <w:t xml:space="preserve"> – M</w:t>
      </w:r>
      <w:r w:rsidRPr="00EB4DBD">
        <w:rPr>
          <w:i/>
          <w:iCs/>
          <w:vertAlign w:val="subscript"/>
          <w:lang w:val="en-US"/>
        </w:rPr>
        <w:t>i</w:t>
      </w:r>
      <w:r w:rsidRPr="00EB4DBD">
        <w:rPr>
          <w:i/>
          <w:iCs/>
          <w:lang w:val="en-US"/>
        </w:rPr>
        <w:t xml:space="preserve"> z</w:t>
      </w:r>
      <w:r w:rsidRPr="00EB4DBD">
        <w:rPr>
          <w:i/>
          <w:iCs/>
          <w:vertAlign w:val="subscript"/>
          <w:lang w:val="en-US"/>
        </w:rPr>
        <w:t>i</w:t>
      </w:r>
      <w:r w:rsidR="0096166A" w:rsidRPr="00EB4DBD">
        <w:rPr>
          <w:i/>
          <w:iCs/>
          <w:vertAlign w:val="subscript"/>
          <w:lang w:val="en-US"/>
        </w:rPr>
        <w:t xml:space="preserve"> </w:t>
      </w:r>
      <w:r w:rsidR="00751D65" w:rsidRPr="00EB4DBD">
        <w:rPr>
          <w:lang w:val="en-US"/>
        </w:rPr>
        <w:t>, 0)</w:t>
      </w:r>
      <w:r w:rsidR="002F7208" w:rsidRPr="00EB4DBD">
        <w:rPr>
          <w:lang w:val="en-US"/>
        </w:rPr>
        <w:t>.</w:t>
      </w:r>
      <w:r w:rsidR="00BA4513" w:rsidRPr="00EB4DBD">
        <w:rPr>
          <w:lang w:val="en-US"/>
        </w:rPr>
        <w:t xml:space="preserve"> Here, </w:t>
      </w:r>
      <w:r w:rsidR="00BA4513" w:rsidRPr="00EB4DBD">
        <w:rPr>
          <w:i/>
          <w:iCs/>
          <w:lang w:val="en-US"/>
        </w:rPr>
        <w:t>M</w:t>
      </w:r>
      <w:r w:rsidR="00BA4513" w:rsidRPr="00EB4DBD">
        <w:rPr>
          <w:i/>
          <w:iCs/>
          <w:lang w:val="en-US"/>
        </w:rPr>
        <w:softHyphen/>
      </w:r>
      <w:r w:rsidR="00BA4513" w:rsidRPr="00EB4DBD">
        <w:rPr>
          <w:i/>
          <w:iCs/>
          <w:vertAlign w:val="subscript"/>
          <w:lang w:val="en-US"/>
        </w:rPr>
        <w:t>i</w:t>
      </w:r>
      <w:r w:rsidR="00BA4513" w:rsidRPr="00EB4DBD">
        <w:rPr>
          <w:i/>
          <w:iCs/>
          <w:lang w:val="en-US"/>
        </w:rPr>
        <w:t xml:space="preserve"> = p</w:t>
      </w:r>
      <w:r w:rsidR="00BA4513" w:rsidRPr="00EB4DBD">
        <w:rPr>
          <w:i/>
          <w:iCs/>
          <w:lang w:val="en-US"/>
        </w:rPr>
        <w:softHyphen/>
      </w:r>
      <w:r w:rsidR="00BA4513" w:rsidRPr="00EB4DBD">
        <w:rPr>
          <w:i/>
          <w:iCs/>
          <w:vertAlign w:val="subscript"/>
          <w:lang w:val="en-US"/>
        </w:rPr>
        <w:t>i</w:t>
      </w:r>
      <w:r w:rsidR="00BA4513" w:rsidRPr="00EB4DBD">
        <w:rPr>
          <w:i/>
          <w:iCs/>
          <w:lang w:val="en-US"/>
        </w:rPr>
        <w:t xml:space="preserve"> </w:t>
      </w:r>
      <w:proofErr w:type="spellStart"/>
      <w:r w:rsidR="00BA4513" w:rsidRPr="00EB4DBD">
        <w:rPr>
          <w:i/>
          <w:iCs/>
          <w:lang w:val="en-US"/>
        </w:rPr>
        <w:t>N</w:t>
      </w:r>
      <w:r w:rsidR="00BA4513" w:rsidRPr="00EB4DBD">
        <w:rPr>
          <w:i/>
          <w:iCs/>
          <w:vertAlign w:val="subscript"/>
          <w:lang w:val="en-US"/>
        </w:rPr>
        <w:t>tot</w:t>
      </w:r>
      <w:proofErr w:type="spellEnd"/>
      <w:r w:rsidR="00BA4513" w:rsidRPr="00EB4DBD">
        <w:rPr>
          <w:lang w:val="en-US"/>
        </w:rPr>
        <w:t xml:space="preserve"> is the number of whales in area </w:t>
      </w:r>
      <w:proofErr w:type="spellStart"/>
      <w:r w:rsidR="00BA4513" w:rsidRPr="00EB4DBD">
        <w:rPr>
          <w:i/>
          <w:iCs/>
          <w:lang w:val="en-US"/>
        </w:rPr>
        <w:t>i</w:t>
      </w:r>
      <w:proofErr w:type="spellEnd"/>
      <w:r w:rsidR="00BA4513" w:rsidRPr="00EB4DBD">
        <w:rPr>
          <w:lang w:val="en-US"/>
        </w:rPr>
        <w:t xml:space="preserve"> according to the stable proportion </w:t>
      </w:r>
      <w:r w:rsidR="00BA4513" w:rsidRPr="00EB4DBD">
        <w:rPr>
          <w:i/>
          <w:iCs/>
          <w:lang w:val="en-US"/>
        </w:rPr>
        <w:t>p</w:t>
      </w:r>
      <w:r w:rsidR="00BA4513" w:rsidRPr="00EB4DBD">
        <w:rPr>
          <w:i/>
          <w:iCs/>
          <w:vertAlign w:val="subscript"/>
          <w:lang w:val="en-US"/>
        </w:rPr>
        <w:t>i</w:t>
      </w:r>
      <w:r w:rsidR="00BA4513" w:rsidRPr="00EB4DBD">
        <w:rPr>
          <w:lang w:val="en-US"/>
        </w:rPr>
        <w:t xml:space="preserve">, with </w:t>
      </w:r>
      <m:oMath>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nary>
        <m:r>
          <m:rPr>
            <m:sty m:val="p"/>
          </m:rPr>
          <w:rPr>
            <w:rFonts w:ascii="Cambria Math" w:hAnsi="Cambria Math"/>
            <w:lang w:val="en-US"/>
          </w:rPr>
          <m:t>=1</m:t>
        </m:r>
      </m:oMath>
      <w:r w:rsidR="00BA4513" w:rsidRPr="00EB4DBD">
        <w:rPr>
          <w:lang w:val="en-US"/>
        </w:rPr>
        <w:t xml:space="preserve">, </w:t>
      </w:r>
      <w:r w:rsidR="00BA4513" w:rsidRPr="00EB4DBD">
        <w:rPr>
          <w:i/>
          <w:iCs/>
          <w:lang w:val="en-US"/>
        </w:rPr>
        <w:t>n</w:t>
      </w:r>
      <w:r w:rsidR="00BA4513" w:rsidRPr="00EB4DBD">
        <w:rPr>
          <w:lang w:val="en-US"/>
        </w:rPr>
        <w:t xml:space="preserve"> being the number of areas and </w:t>
      </w:r>
      <w:proofErr w:type="spellStart"/>
      <w:r w:rsidR="00BA4513" w:rsidRPr="00EB4DBD">
        <w:rPr>
          <w:i/>
          <w:iCs/>
          <w:lang w:val="en-US"/>
        </w:rPr>
        <w:t>N</w:t>
      </w:r>
      <w:r w:rsidR="00BA4513" w:rsidRPr="00EB4DBD">
        <w:rPr>
          <w:i/>
          <w:iCs/>
          <w:vertAlign w:val="subscript"/>
          <w:lang w:val="en-US"/>
        </w:rPr>
        <w:t>tot</w:t>
      </w:r>
      <w:proofErr w:type="spellEnd"/>
      <w:r w:rsidR="00BA4513" w:rsidRPr="00EB4DBD">
        <w:rPr>
          <w:lang w:val="en-US"/>
        </w:rPr>
        <w:t xml:space="preserve"> total population size.</w:t>
      </w:r>
      <w:r w:rsidR="002F7208" w:rsidRPr="00EB4DBD">
        <w:rPr>
          <w:lang w:val="en-US"/>
        </w:rPr>
        <w:t xml:space="preserve"> </w:t>
      </w:r>
      <w:r w:rsidR="00353A30" w:rsidRPr="00EB4DBD">
        <w:rPr>
          <w:lang w:val="en-US"/>
        </w:rPr>
        <w:t>As for the cessation of foraging</w:t>
      </w:r>
      <w:r w:rsidR="0086357D" w:rsidRPr="00EB4DBD">
        <w:rPr>
          <w:lang w:val="en-US"/>
        </w:rPr>
        <w:t>, this calculation ensure</w:t>
      </w:r>
      <w:r w:rsidR="00071B54" w:rsidRPr="00EB4DBD">
        <w:rPr>
          <w:lang w:val="en-US"/>
        </w:rPr>
        <w:t>d</w:t>
      </w:r>
      <w:r w:rsidR="0086357D" w:rsidRPr="00EB4DBD">
        <w:rPr>
          <w:lang w:val="en-US"/>
        </w:rPr>
        <w:t xml:space="preserve"> that the modelled decrease in foraging activity </w:t>
      </w:r>
      <w:r w:rsidR="007551F8" w:rsidRPr="00EB4DBD">
        <w:rPr>
          <w:lang w:val="en-US"/>
        </w:rPr>
        <w:t xml:space="preserve">within an area </w:t>
      </w:r>
      <w:r w:rsidR="0086357D" w:rsidRPr="00EB4DBD">
        <w:rPr>
          <w:lang w:val="en-US"/>
        </w:rPr>
        <w:t xml:space="preserve">matched </w:t>
      </w:r>
      <w:r w:rsidR="007C7CCE" w:rsidRPr="00EB4DBD">
        <w:rPr>
          <w:lang w:val="en-US"/>
        </w:rPr>
        <w:t xml:space="preserve">its </w:t>
      </w:r>
      <w:r w:rsidR="0086357D" w:rsidRPr="00EB4DBD">
        <w:rPr>
          <w:lang w:val="en-US"/>
        </w:rPr>
        <w:t xml:space="preserve">observed </w:t>
      </w:r>
      <w:r w:rsidR="007C7CCE" w:rsidRPr="00EB4DBD">
        <w:rPr>
          <w:lang w:val="en-US"/>
        </w:rPr>
        <w:t xml:space="preserve">counterpart </w:t>
      </w:r>
      <w:r w:rsidR="00572128" w:rsidRPr="00EB4DBD">
        <w:rPr>
          <w:lang w:val="en-US"/>
        </w:rPr>
        <w:t xml:space="preserve">as predicted by the GAM fitted on </w:t>
      </w:r>
      <w:r w:rsidR="0086357D" w:rsidRPr="00EB4DBD">
        <w:rPr>
          <w:lang w:val="en-US"/>
        </w:rPr>
        <w:t xml:space="preserve">range </w:t>
      </w:r>
      <w:r w:rsidR="00AC33E5" w:rsidRPr="00EB4DBD">
        <w:rPr>
          <w:lang w:val="en-US"/>
        </w:rPr>
        <w:t xml:space="preserve">dive start </w:t>
      </w:r>
      <w:r w:rsidR="0086357D" w:rsidRPr="00EB4DBD">
        <w:rPr>
          <w:lang w:val="en-US"/>
        </w:rPr>
        <w:t>data.</w:t>
      </w:r>
      <w:r w:rsidR="00A07926" w:rsidRPr="00EB4DBD">
        <w:rPr>
          <w:lang w:val="en-US"/>
        </w:rPr>
        <w:t xml:space="preserve"> The randomly selected </w:t>
      </w:r>
      <w:proofErr w:type="spellStart"/>
      <w:proofErr w:type="gramStart"/>
      <w:r w:rsidR="00A07926" w:rsidRPr="00EB4DBD">
        <w:rPr>
          <w:i/>
          <w:iCs/>
          <w:lang w:val="en-US"/>
        </w:rPr>
        <w:t>N</w:t>
      </w:r>
      <w:r w:rsidR="00A07926" w:rsidRPr="00EB4DBD">
        <w:rPr>
          <w:i/>
          <w:iCs/>
          <w:vertAlign w:val="subscript"/>
          <w:lang w:val="en-US"/>
        </w:rPr>
        <w:t>i,d</w:t>
      </w:r>
      <w:proofErr w:type="spellEnd"/>
      <w:proofErr w:type="gramEnd"/>
      <w:r w:rsidR="00A07926" w:rsidRPr="00EB4DBD">
        <w:rPr>
          <w:lang w:val="en-US"/>
        </w:rPr>
        <w:t xml:space="preserve"> whales were displaced to an off-range area, but their baseline transition rates remained unaffected</w:t>
      </w:r>
      <w:r w:rsidR="000935AC" w:rsidRPr="00EB4DBD">
        <w:rPr>
          <w:lang w:val="en-US"/>
        </w:rPr>
        <w:t xml:space="preserve">. </w:t>
      </w:r>
      <w:r w:rsidR="000D2DE2" w:rsidRPr="00EB4DBD">
        <w:rPr>
          <w:lang w:val="en-US"/>
        </w:rPr>
        <w:t xml:space="preserve">At AUTEC displaced </w:t>
      </w:r>
      <w:r w:rsidR="000D2DE2" w:rsidRPr="00EB4DBD">
        <w:rPr>
          <w:lang w:val="en-US"/>
        </w:rPr>
        <w:lastRenderedPageBreak/>
        <w:t xml:space="preserve">whales were moved to the off-range area </w:t>
      </w:r>
      <w:r w:rsidR="00F66708" w:rsidRPr="00EB4DBD">
        <w:rPr>
          <w:lang w:val="en-US"/>
        </w:rPr>
        <w:t xml:space="preserve">directly to the </w:t>
      </w:r>
      <w:r w:rsidR="000D2DE2" w:rsidRPr="00EB4DBD">
        <w:rPr>
          <w:lang w:val="en-US"/>
        </w:rPr>
        <w:t xml:space="preserve">north. </w:t>
      </w:r>
      <w:r w:rsidR="00DD4B1A" w:rsidRPr="00EB4DBD">
        <w:rPr>
          <w:lang w:val="en-US"/>
        </w:rPr>
        <w:t>At SCORE there was only a single off-range area that whales could be displaced to.</w:t>
      </w:r>
      <w:r w:rsidR="00220457">
        <w:rPr>
          <w:lang w:val="en-US"/>
        </w:rPr>
        <w:t xml:space="preserve"> This same procedure was adopted i</w:t>
      </w:r>
      <w:r w:rsidR="00FC4A65">
        <w:rPr>
          <w:lang w:val="en-US"/>
        </w:rPr>
        <w:t xml:space="preserve">n the scenario where </w:t>
      </w:r>
      <w:r w:rsidR="00BE0FF7">
        <w:rPr>
          <w:lang w:val="en-US"/>
        </w:rPr>
        <w:t>MFAS</w:t>
      </w:r>
      <w:r w:rsidR="00FC4A65">
        <w:rPr>
          <w:lang w:val="en-US"/>
        </w:rPr>
        <w:t xml:space="preserve"> led to both displacement and cessation of foraging,</w:t>
      </w:r>
      <w:r w:rsidR="00220457">
        <w:rPr>
          <w:lang w:val="en-US"/>
        </w:rPr>
        <w:t xml:space="preserve"> but in addition,</w:t>
      </w:r>
      <w:r w:rsidR="00FC4A65">
        <w:rPr>
          <w:lang w:val="en-US"/>
        </w:rPr>
        <w:t xml:space="preserve"> </w:t>
      </w:r>
      <w:r w:rsidR="00F62F0C">
        <w:rPr>
          <w:lang w:val="en-US"/>
        </w:rPr>
        <w:t xml:space="preserve">the </w:t>
      </w:r>
      <w:r w:rsidR="002D7359" w:rsidRPr="00EB4DBD">
        <w:rPr>
          <w:lang w:val="en-US"/>
        </w:rPr>
        <w:t xml:space="preserve">prey </w:t>
      </w:r>
      <w:r w:rsidR="00427F7C" w:rsidRPr="00EB4DBD">
        <w:rPr>
          <w:lang w:val="en-US"/>
        </w:rPr>
        <w:t>foraging rate</w:t>
      </w:r>
      <w:r w:rsidR="008E4CEB" w:rsidRPr="00EB4DBD">
        <w:rPr>
          <w:lang w:val="en-US"/>
        </w:rPr>
        <w:t>s</w:t>
      </w:r>
      <w:r w:rsidR="00427F7C" w:rsidRPr="00EB4DBD">
        <w:rPr>
          <w:lang w:val="en-US"/>
        </w:rPr>
        <w:t xml:space="preserve"> of displaced whales </w:t>
      </w:r>
      <w:r w:rsidR="002D3ED8" w:rsidRPr="00EB4DBD">
        <w:rPr>
          <w:lang w:val="en-US"/>
        </w:rPr>
        <w:t xml:space="preserve">were </w:t>
      </w:r>
      <w:r w:rsidR="00427F7C" w:rsidRPr="00EB4DBD">
        <w:rPr>
          <w:lang w:val="en-US"/>
        </w:rPr>
        <w:t xml:space="preserve">set to zero </w:t>
      </w:r>
      <w:r w:rsidR="00D56105" w:rsidRPr="00EB4DBD">
        <w:rPr>
          <w:lang w:val="en-US"/>
        </w:rPr>
        <w:t xml:space="preserve">for a randomly selected period as drawn </w:t>
      </w:r>
      <w:r w:rsidR="00427F7C" w:rsidRPr="00EB4DBD">
        <w:rPr>
          <w:lang w:val="en-US"/>
        </w:rPr>
        <w:t xml:space="preserve">from the Erlang </w:t>
      </w:r>
      <w:r w:rsidR="000E4A62" w:rsidRPr="00EB4DBD">
        <w:rPr>
          <w:lang w:val="en-US"/>
        </w:rPr>
        <w:t>distribution described above.</w:t>
      </w:r>
    </w:p>
    <w:p w14:paraId="00FA28E8" w14:textId="4E911503" w:rsidR="00D3297F" w:rsidRPr="00EB4DBD" w:rsidRDefault="00D3297F" w:rsidP="00A81F39">
      <w:pPr>
        <w:rPr>
          <w:lang w:val="en-US"/>
        </w:rPr>
      </w:pPr>
    </w:p>
    <w:p w14:paraId="2EDFE5FD" w14:textId="190185F0" w:rsidR="0011613E" w:rsidRPr="00EB4DBD" w:rsidRDefault="0011613E" w:rsidP="00A81F39">
      <w:pPr>
        <w:pStyle w:val="Heading2"/>
        <w:rPr>
          <w:lang w:val="en-US"/>
        </w:rPr>
      </w:pPr>
      <w:r w:rsidRPr="00EB4DBD">
        <w:rPr>
          <w:lang w:val="en-US"/>
        </w:rPr>
        <w:t xml:space="preserve">Model </w:t>
      </w:r>
      <w:r w:rsidR="004711DE" w:rsidRPr="00EB4DBD">
        <w:rPr>
          <w:lang w:val="en-US"/>
        </w:rPr>
        <w:t>simulation</w:t>
      </w:r>
    </w:p>
    <w:p w14:paraId="7AAB85B4" w14:textId="3685317D" w:rsidR="001B4F20" w:rsidRPr="00EB4DBD" w:rsidRDefault="001B4F20" w:rsidP="00465B27">
      <w:pPr>
        <w:pStyle w:val="Firstparagraph"/>
        <w:rPr>
          <w:lang w:val="en-US"/>
        </w:rPr>
      </w:pPr>
      <w:r w:rsidRPr="00EB4DBD">
        <w:rPr>
          <w:lang w:val="en-US"/>
        </w:rPr>
        <w:t>The Escalator Boxcar Train</w:t>
      </w:r>
      <w:r w:rsidR="00455A80" w:rsidRPr="00EB4DBD">
        <w:rPr>
          <w:lang w:val="en-US"/>
        </w:rPr>
        <w:t xml:space="preserve"> (EBT)</w:t>
      </w:r>
      <w:r w:rsidRPr="00EB4DBD">
        <w:rPr>
          <w:lang w:val="en-US"/>
        </w:rPr>
        <w:t xml:space="preserve"> software package (https://staff.fnwi.uva.nl/a.m.deroos/</w:t>
      </w:r>
      <w:del w:id="17" w:author="Len Thomas" w:date="2022-02-02T23:41:00Z">
        <w:r w:rsidR="002A333C" w:rsidRPr="00EB4DBD" w:rsidDel="00AA7984">
          <w:rPr>
            <w:lang w:val="en-US"/>
          </w:rPr>
          <w:delText xml:space="preserve"> </w:delText>
        </w:r>
      </w:del>
      <w:r w:rsidRPr="00EB4DBD">
        <w:rPr>
          <w:lang w:val="en-US"/>
        </w:rPr>
        <w:t>EBT/Software</w:t>
      </w:r>
      <w:del w:id="18" w:author="Len Thomas" w:date="2022-02-02T23:41:00Z">
        <w:r w:rsidRPr="00EB4DBD" w:rsidDel="00AA7984">
          <w:rPr>
            <w:lang w:val="en-US"/>
          </w:rPr>
          <w:delText>/</w:delText>
        </w:r>
        <w:r w:rsidR="002A333C" w:rsidRPr="00EB4DBD" w:rsidDel="00AA7984">
          <w:rPr>
            <w:lang w:val="en-US"/>
          </w:rPr>
          <w:delText xml:space="preserve"> </w:delText>
        </w:r>
        <w:r w:rsidRPr="00EB4DBD" w:rsidDel="00AA7984">
          <w:rPr>
            <w:lang w:val="en-US"/>
          </w:rPr>
          <w:delText>index.html</w:delText>
        </w:r>
      </w:del>
      <w:r w:rsidRPr="00EB4DBD">
        <w:rPr>
          <w:lang w:val="en-US"/>
        </w:rPr>
        <w:t xml:space="preserve">) </w:t>
      </w:r>
      <w:r w:rsidRPr="00EB4DBD">
        <w:rPr>
          <w:lang w:val="en-US"/>
        </w:rPr>
        <w:fldChar w:fldCharType="begin"/>
      </w:r>
      <w:r w:rsidR="00641F77">
        <w:rPr>
          <w:lang w:val="en-US"/>
        </w:rPr>
        <w:instrText xml:space="preserve"> ADDIN ZOTERO_ITEM CSL_CITATION {"citationID":"9vEObMWq","properties":{"formattedCitation":"(De Roos, 1988)","plainCitation":"(De Roos, 1988)","noteIndex":0},"citationItems":[{"id":2158,"uris":["http://zotero.org/users/local/6qJKLD2C/items/UIWLB6CU"],"uri":["http://zotero.org/users/local/6qJKLD2C/items/UIWLB6CU"],"itemData":{"id":2158,"type":"article-journal","container-title":"Numerical Methods for Partial Differential Equations","DOI":"10.1002/num.1690040303","ISSN":"0749-159X, 1098-2426","issue":"3","journalAbbreviation":"Numer Meth Part D E","language":"en","page":"173-195","source":"DOI.org (Crossref)","title":"Numerical methods for structured population models: The Escalator Boxcar Train","title-short":"Numerical methods for structured population models","volume":"4","author":[{"family":"De Roos","given":"A. M."}],"issued":{"date-parts":[["1988"]]}}}],"schema":"https://github.com/citation-style-language/schema/raw/master/csl-citation.json"} </w:instrText>
      </w:r>
      <w:r w:rsidRPr="00EB4DBD">
        <w:rPr>
          <w:lang w:val="en-US"/>
        </w:rPr>
        <w:fldChar w:fldCharType="separate"/>
      </w:r>
      <w:r w:rsidR="00641F77">
        <w:rPr>
          <w:noProof/>
          <w:lang w:val="en-US"/>
        </w:rPr>
        <w:t>(De Roos, 1988)</w:t>
      </w:r>
      <w:r w:rsidRPr="00EB4DBD">
        <w:rPr>
          <w:lang w:val="en-US"/>
        </w:rPr>
        <w:fldChar w:fldCharType="end"/>
      </w:r>
      <w:r w:rsidRPr="00EB4DBD">
        <w:rPr>
          <w:lang w:val="en-US"/>
        </w:rPr>
        <w:t xml:space="preserve"> was used t</w:t>
      </w:r>
      <w:r w:rsidR="00BB37E7" w:rsidRPr="00EB4DBD">
        <w:rPr>
          <w:lang w:val="en-US"/>
        </w:rPr>
        <w:t>o</w:t>
      </w:r>
      <w:r w:rsidRPr="00EB4DBD">
        <w:rPr>
          <w:lang w:val="en-US"/>
        </w:rPr>
        <w:t xml:space="preserve"> simulate the individual-based population model. This package </w:t>
      </w:r>
      <w:r w:rsidR="00BB37E7" w:rsidRPr="00EB4DBD">
        <w:rPr>
          <w:lang w:val="en-US"/>
        </w:rPr>
        <w:t xml:space="preserve">contains </w:t>
      </w:r>
      <w:r w:rsidRPr="00EB4DBD">
        <w:rPr>
          <w:lang w:val="en-US"/>
        </w:rPr>
        <w:t xml:space="preserve">numerical </w:t>
      </w:r>
      <w:r w:rsidR="00EB7104" w:rsidRPr="00EB4DBD">
        <w:rPr>
          <w:lang w:val="en-US"/>
        </w:rPr>
        <w:t xml:space="preserve">integration </w:t>
      </w:r>
      <w:r w:rsidRPr="00EB4DBD">
        <w:rPr>
          <w:lang w:val="en-US"/>
        </w:rPr>
        <w:t xml:space="preserve">routines to </w:t>
      </w:r>
      <w:r w:rsidR="00EB7104" w:rsidRPr="00EB4DBD">
        <w:rPr>
          <w:lang w:val="en-US"/>
        </w:rPr>
        <w:t xml:space="preserve">compute the </w:t>
      </w:r>
      <w:r w:rsidR="00BB37E7" w:rsidRPr="00EB4DBD">
        <w:rPr>
          <w:lang w:val="en-US"/>
        </w:rPr>
        <w:t xml:space="preserve">dynamics of the </w:t>
      </w:r>
      <w:r w:rsidR="00EB7104" w:rsidRPr="00EB4DBD">
        <w:rPr>
          <w:lang w:val="en-US"/>
        </w:rPr>
        <w:t>individual-</w:t>
      </w:r>
      <w:r w:rsidR="00BB37E7" w:rsidRPr="00EB4DBD">
        <w:rPr>
          <w:lang w:val="en-US"/>
        </w:rPr>
        <w:t>state</w:t>
      </w:r>
      <w:r w:rsidR="00EB7104" w:rsidRPr="00EB4DBD">
        <w:rPr>
          <w:lang w:val="en-US"/>
        </w:rPr>
        <w:t xml:space="preserve"> </w:t>
      </w:r>
      <w:r w:rsidR="00BB37E7" w:rsidRPr="00EB4DBD">
        <w:rPr>
          <w:lang w:val="en-US"/>
        </w:rPr>
        <w:t xml:space="preserve">variables </w:t>
      </w:r>
      <w:r w:rsidR="00EB7104" w:rsidRPr="00EB4DBD">
        <w:rPr>
          <w:lang w:val="en-US"/>
        </w:rPr>
        <w:t xml:space="preserve">(Table S1) </w:t>
      </w:r>
      <w:r w:rsidR="00BB37E7" w:rsidRPr="00EB4DBD">
        <w:rPr>
          <w:lang w:val="en-US"/>
        </w:rPr>
        <w:t>of all individual</w:t>
      </w:r>
      <w:r w:rsidR="00EB7104" w:rsidRPr="00EB4DBD">
        <w:rPr>
          <w:lang w:val="en-US"/>
        </w:rPr>
        <w:t>s</w:t>
      </w:r>
      <w:r w:rsidR="00BB37E7" w:rsidRPr="00EB4DBD">
        <w:rPr>
          <w:lang w:val="en-US"/>
        </w:rPr>
        <w:t xml:space="preserve"> in the population, together with the</w:t>
      </w:r>
      <w:r w:rsidR="00BE28CF" w:rsidRPr="00EB4DBD">
        <w:rPr>
          <w:lang w:val="en-US"/>
        </w:rPr>
        <w:t xml:space="preserve"> Ordinary Differential Equation (</w:t>
      </w:r>
      <w:r w:rsidR="00BB37E7" w:rsidRPr="00EB4DBD">
        <w:rPr>
          <w:lang w:val="en-US"/>
        </w:rPr>
        <w:t>ODE</w:t>
      </w:r>
      <w:r w:rsidR="00BE28CF" w:rsidRPr="00EB4DBD">
        <w:rPr>
          <w:lang w:val="en-US"/>
        </w:rPr>
        <w:t>)</w:t>
      </w:r>
      <w:r w:rsidR="00BB37E7" w:rsidRPr="00EB4DBD">
        <w:rPr>
          <w:lang w:val="en-US"/>
        </w:rPr>
        <w:t xml:space="preserve"> that describe</w:t>
      </w:r>
      <w:r w:rsidR="00612CC0" w:rsidRPr="00EB4DBD">
        <w:rPr>
          <w:lang w:val="en-US"/>
        </w:rPr>
        <w:t>s</w:t>
      </w:r>
      <w:r w:rsidR="00BB37E7" w:rsidRPr="00EB4DBD">
        <w:rPr>
          <w:lang w:val="en-US"/>
        </w:rPr>
        <w:t xml:space="preserve"> prey dynamics</w:t>
      </w:r>
      <w:r w:rsidR="00EB7104" w:rsidRPr="00EB4DBD">
        <w:rPr>
          <w:lang w:val="en-US"/>
        </w:rPr>
        <w:t xml:space="preserve"> (Table S2). </w:t>
      </w:r>
      <w:r w:rsidR="00E04BF3" w:rsidRPr="00EB4DBD">
        <w:rPr>
          <w:lang w:val="en-US"/>
        </w:rPr>
        <w:t xml:space="preserve">Model implementation files </w:t>
      </w:r>
      <w:r w:rsidR="00455A80" w:rsidRPr="00EB4DBD">
        <w:rPr>
          <w:lang w:val="en-US"/>
        </w:rPr>
        <w:t xml:space="preserve">for use with EBT-software </w:t>
      </w:r>
      <w:r w:rsidR="00E04BF3" w:rsidRPr="00EB4DBD">
        <w:rPr>
          <w:lang w:val="en-US"/>
        </w:rPr>
        <w:t>are available online (</w:t>
      </w:r>
      <w:r w:rsidR="00E04BF3" w:rsidRPr="00EB4DBD">
        <w:rPr>
          <w:i/>
          <w:iCs/>
          <w:highlight w:val="yellow"/>
          <w:lang w:val="en-US"/>
        </w:rPr>
        <w:t>link to repository</w:t>
      </w:r>
      <w:r w:rsidR="00E04BF3" w:rsidRPr="00EB4DBD">
        <w:rPr>
          <w:lang w:val="en-US"/>
        </w:rPr>
        <w:t>).</w:t>
      </w:r>
      <w:r w:rsidR="00192F00" w:rsidRPr="00EB4DBD">
        <w:rPr>
          <w:lang w:val="en-US"/>
        </w:rPr>
        <w:t xml:space="preserve"> The movement </w:t>
      </w:r>
      <w:r w:rsidR="007A6363" w:rsidRPr="00EB4DBD">
        <w:rPr>
          <w:lang w:val="en-US"/>
        </w:rPr>
        <w:t xml:space="preserve">of each </w:t>
      </w:r>
      <w:r w:rsidR="00192F00" w:rsidRPr="00EB4DBD">
        <w:rPr>
          <w:lang w:val="en-US"/>
        </w:rPr>
        <w:t>individual between different geographical areas was simulated by calculating</w:t>
      </w:r>
      <w:r w:rsidR="00BE5F00" w:rsidRPr="00EB4DBD">
        <w:rPr>
          <w:lang w:val="en-US"/>
        </w:rPr>
        <w:t>,</w:t>
      </w:r>
      <w:r w:rsidR="00192F00" w:rsidRPr="00EB4DBD">
        <w:rPr>
          <w:lang w:val="en-US"/>
        </w:rPr>
        <w:t xml:space="preserve"> </w:t>
      </w:r>
      <w:r w:rsidR="007A6363" w:rsidRPr="00EB4DBD">
        <w:rPr>
          <w:lang w:val="en-US"/>
        </w:rPr>
        <w:t xml:space="preserve">for each area </w:t>
      </w:r>
      <w:r w:rsidR="007A6363" w:rsidRPr="00EB4DBD">
        <w:rPr>
          <w:i/>
          <w:iCs/>
          <w:lang w:val="en-US"/>
        </w:rPr>
        <w:t>s</w:t>
      </w:r>
      <w:r w:rsidR="007A6363" w:rsidRPr="00EB4DBD">
        <w:rPr>
          <w:lang w:val="en-US"/>
        </w:rPr>
        <w:t xml:space="preserve"> other tha</w:t>
      </w:r>
      <w:r w:rsidR="00C1731A" w:rsidRPr="00EB4DBD">
        <w:rPr>
          <w:lang w:val="en-US"/>
        </w:rPr>
        <w:t xml:space="preserve">n </w:t>
      </w:r>
      <w:r w:rsidR="00455A80" w:rsidRPr="00EB4DBD">
        <w:rPr>
          <w:lang w:val="en-US"/>
        </w:rPr>
        <w:t>the individual’s</w:t>
      </w:r>
      <w:r w:rsidR="00C1731A" w:rsidRPr="00EB4DBD">
        <w:rPr>
          <w:lang w:val="en-US"/>
        </w:rPr>
        <w:t xml:space="preserve"> </w:t>
      </w:r>
      <w:r w:rsidR="007A6363" w:rsidRPr="00EB4DBD">
        <w:rPr>
          <w:lang w:val="en-US"/>
        </w:rPr>
        <w:t xml:space="preserve">current </w:t>
      </w:r>
      <w:r w:rsidR="00C1731A" w:rsidRPr="00EB4DBD">
        <w:rPr>
          <w:lang w:val="en-US"/>
        </w:rPr>
        <w:t xml:space="preserve">area </w:t>
      </w:r>
      <w:r w:rsidR="007A6363" w:rsidRPr="00EB4DBD">
        <w:rPr>
          <w:i/>
          <w:iCs/>
          <w:lang w:val="en-US"/>
        </w:rPr>
        <w:t>r</w:t>
      </w:r>
      <w:r w:rsidR="007A6363" w:rsidRPr="00EB4DBD">
        <w:rPr>
          <w:lang w:val="en-US"/>
        </w:rPr>
        <w:t xml:space="preserve"> (</w:t>
      </w:r>
      <w:r w:rsidR="007A6363" w:rsidRPr="00EB4DBD">
        <w:rPr>
          <w:i/>
          <w:iCs/>
          <w:lang w:val="en-US"/>
        </w:rPr>
        <w:t xml:space="preserve">r </w:t>
      </w:r>
      <m:oMath>
        <m:r>
          <w:rPr>
            <w:rFonts w:ascii="Cambria Math" w:hAnsi="Cambria Math"/>
            <w:lang w:val="en-US"/>
          </w:rPr>
          <m:t>≠</m:t>
        </m:r>
      </m:oMath>
      <w:r w:rsidR="007A6363" w:rsidRPr="00EB4DBD">
        <w:rPr>
          <w:rFonts w:eastAsiaTheme="minorEastAsia"/>
          <w:i/>
          <w:iCs/>
          <w:lang w:val="en-US"/>
        </w:rPr>
        <w:t xml:space="preserve"> s</w:t>
      </w:r>
      <w:r w:rsidR="007A6363" w:rsidRPr="00EB4DBD">
        <w:rPr>
          <w:rFonts w:eastAsiaTheme="minorEastAsia"/>
          <w:lang w:val="en-US"/>
        </w:rPr>
        <w:t>)</w:t>
      </w:r>
      <w:r w:rsidR="007A6363" w:rsidRPr="00EB4DBD">
        <w:rPr>
          <w:lang w:val="en-US"/>
        </w:rPr>
        <w:t xml:space="preserve">, </w:t>
      </w:r>
      <w:r w:rsidR="00192F00" w:rsidRPr="00EB4DBD">
        <w:rPr>
          <w:lang w:val="en-US"/>
        </w:rPr>
        <w:t xml:space="preserve">the future time of moving to </w:t>
      </w:r>
      <w:r w:rsidR="007A6363" w:rsidRPr="00EB4DBD">
        <w:rPr>
          <w:lang w:val="en-US"/>
        </w:rPr>
        <w:t xml:space="preserve">area </w:t>
      </w:r>
      <w:r w:rsidR="00455A80" w:rsidRPr="00EB4DBD">
        <w:rPr>
          <w:i/>
          <w:iCs/>
          <w:lang w:val="en-US"/>
        </w:rPr>
        <w:t>s</w:t>
      </w:r>
      <w:r w:rsidR="00455A80" w:rsidRPr="00EB4DBD">
        <w:rPr>
          <w:lang w:val="en-US"/>
        </w:rPr>
        <w:t xml:space="preserve"> </w:t>
      </w:r>
      <w:r w:rsidR="00192F00" w:rsidRPr="00EB4DBD">
        <w:rPr>
          <w:lang w:val="en-US"/>
        </w:rPr>
        <w:t xml:space="preserve">as a random draw from an exponential distribution with rate </w:t>
      </w:r>
      <w:proofErr w:type="spellStart"/>
      <w:proofErr w:type="gramStart"/>
      <w:r w:rsidR="00192F00" w:rsidRPr="00EB4DBD">
        <w:rPr>
          <w:i/>
          <w:iCs/>
          <w:lang w:val="en-US"/>
        </w:rPr>
        <w:t>q</w:t>
      </w:r>
      <w:r w:rsidR="00192F00" w:rsidRPr="00EB4DBD">
        <w:rPr>
          <w:i/>
          <w:iCs/>
          <w:vertAlign w:val="subscript"/>
          <w:lang w:val="en-US"/>
        </w:rPr>
        <w:t>r,</w:t>
      </w:r>
      <w:r w:rsidR="007A6363" w:rsidRPr="00EB4DBD">
        <w:rPr>
          <w:i/>
          <w:iCs/>
          <w:vertAlign w:val="subscript"/>
          <w:lang w:val="en-US"/>
        </w:rPr>
        <w:t>s</w:t>
      </w:r>
      <w:proofErr w:type="spellEnd"/>
      <w:proofErr w:type="gramEnd"/>
      <w:r w:rsidR="00DF1F2D" w:rsidRPr="00EB4DBD">
        <w:rPr>
          <w:vertAlign w:val="subscript"/>
          <w:lang w:val="en-US"/>
        </w:rPr>
        <w:t xml:space="preserve"> </w:t>
      </w:r>
      <w:r w:rsidR="00B1286D" w:rsidRPr="00EB4DBD">
        <w:rPr>
          <w:lang w:val="en-US"/>
        </w:rPr>
        <w:t>.</w:t>
      </w:r>
      <w:r w:rsidR="00C1731A" w:rsidRPr="00EB4DBD">
        <w:rPr>
          <w:lang w:val="en-US"/>
        </w:rPr>
        <w:t xml:space="preserve"> </w:t>
      </w:r>
      <w:r w:rsidR="003E44B3" w:rsidRPr="00EB4DBD">
        <w:rPr>
          <w:lang w:val="en-US"/>
        </w:rPr>
        <w:t>The individual was assigned to move to the area with the earliest future time of moving.</w:t>
      </w:r>
    </w:p>
    <w:p w14:paraId="5C486651" w14:textId="57839199" w:rsidR="00E04BF3" w:rsidRPr="00EB4DBD" w:rsidRDefault="00E04BF3" w:rsidP="00AA5778">
      <w:pPr>
        <w:rPr>
          <w:lang w:val="en-US"/>
        </w:rPr>
      </w:pPr>
      <w:r w:rsidRPr="00EB4DBD">
        <w:rPr>
          <w:lang w:val="en-US"/>
        </w:rPr>
        <w:t>We simulated the onset of MFAS</w:t>
      </w:r>
      <w:r w:rsidR="004E7028" w:rsidRPr="00EB4DBD">
        <w:rPr>
          <w:lang w:val="en-US"/>
        </w:rPr>
        <w:t xml:space="preserve"> </w:t>
      </w:r>
      <w:r w:rsidRPr="00EB4DBD">
        <w:rPr>
          <w:lang w:val="en-US"/>
        </w:rPr>
        <w:t xml:space="preserve">use on a previously undisturbed population residing at its stationary state, distinguishing between the three different </w:t>
      </w:r>
      <w:r w:rsidR="00062D2D">
        <w:rPr>
          <w:lang w:val="en-US"/>
        </w:rPr>
        <w:t>behavioral response to MFAS</w:t>
      </w:r>
      <w:r w:rsidRPr="00EB4DBD">
        <w:rPr>
          <w:lang w:val="en-US"/>
        </w:rPr>
        <w:t>.</w:t>
      </w:r>
      <w:r w:rsidR="00C8712A">
        <w:rPr>
          <w:lang w:val="en-US"/>
        </w:rPr>
        <w:t xml:space="preserve"> Because prey productivity rates were adjusted to match observed low beaked whale population abundances, there </w:t>
      </w:r>
      <w:r w:rsidR="007F7994">
        <w:rPr>
          <w:lang w:val="en-US"/>
        </w:rPr>
        <w:t>were</w:t>
      </w:r>
      <w:r w:rsidR="00C8712A">
        <w:rPr>
          <w:lang w:val="en-US"/>
        </w:rPr>
        <w:t xml:space="preserve"> considerable effects of demographic stochasticity. Therefore, we </w:t>
      </w:r>
      <w:r w:rsidRPr="00EB4DBD">
        <w:rPr>
          <w:lang w:val="en-US"/>
        </w:rPr>
        <w:t>ran 100 replicate</w:t>
      </w:r>
      <w:r w:rsidR="001C22D3" w:rsidRPr="00EB4DBD">
        <w:rPr>
          <w:lang w:val="en-US"/>
        </w:rPr>
        <w:t xml:space="preserve"> simulations</w:t>
      </w:r>
      <w:r w:rsidRPr="00EB4DBD">
        <w:rPr>
          <w:lang w:val="en-US"/>
        </w:rPr>
        <w:t xml:space="preserve"> for each </w:t>
      </w:r>
      <w:r w:rsidR="00E355C6">
        <w:rPr>
          <w:lang w:val="en-US"/>
        </w:rPr>
        <w:t>behavioral response</w:t>
      </w:r>
      <w:r w:rsidRPr="00EB4DBD">
        <w:rPr>
          <w:lang w:val="en-US"/>
        </w:rPr>
        <w:t xml:space="preserve"> scenario</w:t>
      </w:r>
      <w:r w:rsidR="003059FC">
        <w:rPr>
          <w:lang w:val="en-US"/>
        </w:rPr>
        <w:t xml:space="preserve"> and present mean (+/- </w:t>
      </w:r>
      <w:proofErr w:type="spellStart"/>
      <w:r w:rsidR="003059FC">
        <w:rPr>
          <w:lang w:val="en-US"/>
        </w:rPr>
        <w:t>sd</w:t>
      </w:r>
      <w:proofErr w:type="spellEnd"/>
      <w:r w:rsidR="003059FC">
        <w:rPr>
          <w:lang w:val="en-US"/>
        </w:rPr>
        <w:t>) of population density.</w:t>
      </w:r>
      <w:r w:rsidR="001C22D3" w:rsidRPr="00EB4DBD">
        <w:rPr>
          <w:lang w:val="en-US"/>
        </w:rPr>
        <w:t xml:space="preserve"> </w:t>
      </w:r>
      <w:r w:rsidR="00D940E3">
        <w:rPr>
          <w:lang w:val="en-US"/>
        </w:rPr>
        <w:t xml:space="preserve">We inferred </w:t>
      </w:r>
      <w:r w:rsidR="00D06C8C">
        <w:rPr>
          <w:lang w:val="en-US"/>
        </w:rPr>
        <w:t xml:space="preserve">the </w:t>
      </w:r>
      <w:r w:rsidR="00D940E3">
        <w:rPr>
          <w:lang w:val="en-US"/>
        </w:rPr>
        <w:t xml:space="preserve">rate of population decline from the dynamics of </w:t>
      </w:r>
      <w:r w:rsidR="00AA6EBA">
        <w:rPr>
          <w:lang w:val="en-US"/>
        </w:rPr>
        <w:t xml:space="preserve">total </w:t>
      </w:r>
      <w:r w:rsidR="00D940E3">
        <w:rPr>
          <w:lang w:val="en-US"/>
        </w:rPr>
        <w:t xml:space="preserve">population abundance. </w:t>
      </w:r>
      <w:r w:rsidR="00230F98">
        <w:rPr>
          <w:lang w:val="en-US"/>
        </w:rPr>
        <w:t xml:space="preserve">For the cessation of feeding scenario, we </w:t>
      </w:r>
      <w:r w:rsidR="00722E24">
        <w:rPr>
          <w:lang w:val="en-US"/>
        </w:rPr>
        <w:t>studied how fast the population would recover once</w:t>
      </w:r>
      <w:r w:rsidR="0024389F">
        <w:rPr>
          <w:lang w:val="en-US"/>
        </w:rPr>
        <w:t xml:space="preserve"> use of</w:t>
      </w:r>
      <w:r w:rsidR="00722E24">
        <w:rPr>
          <w:lang w:val="en-US"/>
        </w:rPr>
        <w:t xml:space="preserve"> MFAS </w:t>
      </w:r>
      <w:r w:rsidR="0024389F">
        <w:rPr>
          <w:lang w:val="en-US"/>
        </w:rPr>
        <w:t>stopped</w:t>
      </w:r>
      <w:r w:rsidR="00722E24">
        <w:rPr>
          <w:lang w:val="en-US"/>
        </w:rPr>
        <w:t xml:space="preserve">. </w:t>
      </w:r>
      <w:r w:rsidR="00B80D68" w:rsidRPr="00EB4DBD">
        <w:rPr>
          <w:lang w:val="en-US"/>
        </w:rPr>
        <w:t xml:space="preserve">In addition, </w:t>
      </w:r>
      <w:r w:rsidR="001C22D3" w:rsidRPr="00EB4DBD">
        <w:rPr>
          <w:lang w:val="en-US"/>
        </w:rPr>
        <w:t xml:space="preserve">we </w:t>
      </w:r>
      <w:r w:rsidR="00C744BE">
        <w:rPr>
          <w:lang w:val="en-US"/>
        </w:rPr>
        <w:t>studied</w:t>
      </w:r>
      <w:r w:rsidR="001C22D3" w:rsidRPr="00EB4DBD">
        <w:rPr>
          <w:lang w:val="en-US"/>
        </w:rPr>
        <w:t xml:space="preserve"> the effect of varying </w:t>
      </w:r>
      <w:r w:rsidR="007B3D43">
        <w:rPr>
          <w:lang w:val="en-US"/>
        </w:rPr>
        <w:t>1</w:t>
      </w:r>
      <w:r w:rsidR="009748E9">
        <w:rPr>
          <w:lang w:val="en-US"/>
        </w:rPr>
        <w:t xml:space="preserve">) </w:t>
      </w:r>
      <w:r w:rsidR="001C22D3" w:rsidRPr="00EB4DBD">
        <w:rPr>
          <w:lang w:val="en-US"/>
        </w:rPr>
        <w:t xml:space="preserve">the prey attack rate parameter in high-quality areas </w:t>
      </w:r>
      <w:r w:rsidR="001C22D3" w:rsidRPr="00EB4DBD">
        <w:rPr>
          <w:rFonts w:eastAsiaTheme="minorEastAsia"/>
          <w:lang w:val="en-US"/>
        </w:rPr>
        <w:t>(</w:t>
      </w:r>
      <m:oMath>
        <m:sSub>
          <m:sSubPr>
            <m:ctrlPr>
              <w:rPr>
                <w:rFonts w:ascii="Cambria Math" w:hAnsi="Cambria Math"/>
                <w:i/>
                <w:lang w:val="en-US"/>
              </w:rPr>
            </m:ctrlPr>
          </m:sSubPr>
          <m:e>
            <m:r>
              <w:rPr>
                <w:rFonts w:ascii="Cambria Math" w:hAnsi="Cambria Math"/>
                <w:lang w:val="en-US"/>
              </w:rPr>
              <m:t>ϕ</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high</m:t>
                </m:r>
              </m:sub>
            </m:sSub>
          </m:sub>
        </m:sSub>
      </m:oMath>
      <w:r w:rsidR="001C22D3" w:rsidRPr="00EB4DBD">
        <w:rPr>
          <w:rFonts w:eastAsiaTheme="minorEastAsia"/>
          <w:lang w:val="en-US"/>
        </w:rPr>
        <w:t>)</w:t>
      </w:r>
      <w:r w:rsidR="00976BD1">
        <w:rPr>
          <w:rFonts w:eastAsiaTheme="minorEastAsia"/>
          <w:lang w:val="en-US"/>
        </w:rPr>
        <w:t xml:space="preserve"> an</w:t>
      </w:r>
      <w:r w:rsidR="00D77B8F">
        <w:rPr>
          <w:rFonts w:eastAsiaTheme="minorEastAsia"/>
          <w:lang w:val="en-US"/>
        </w:rPr>
        <w:t>d</w:t>
      </w:r>
      <w:r w:rsidR="001C22D3" w:rsidRPr="00EB4DBD">
        <w:rPr>
          <w:rFonts w:eastAsiaTheme="minorEastAsia"/>
          <w:lang w:val="en-US"/>
        </w:rPr>
        <w:t xml:space="preserve"> </w:t>
      </w:r>
      <w:r w:rsidR="009748E9">
        <w:rPr>
          <w:rFonts w:eastAsiaTheme="minorEastAsia"/>
          <w:lang w:val="en-US"/>
        </w:rPr>
        <w:t xml:space="preserve">2) </w:t>
      </w:r>
      <w:r w:rsidR="001C22D3" w:rsidRPr="00EB4DBD">
        <w:rPr>
          <w:rFonts w:eastAsiaTheme="minorEastAsia"/>
          <w:lang w:val="en-US"/>
        </w:rPr>
        <w:t>the transition rate matrix</w:t>
      </w:r>
      <w:r w:rsidR="00F44961" w:rsidRPr="00EB4DBD">
        <w:rPr>
          <w:rFonts w:eastAsiaTheme="minorEastAsia"/>
          <w:lang w:val="en-US"/>
        </w:rPr>
        <w:t xml:space="preserve"> </w:t>
      </w:r>
      <w:r w:rsidR="00F44961" w:rsidRPr="00EB4DBD">
        <w:rPr>
          <w:rFonts w:eastAsiaTheme="minorEastAsia"/>
          <w:b/>
          <w:bCs/>
          <w:lang w:val="en-US"/>
        </w:rPr>
        <w:t>Q</w:t>
      </w:r>
      <w:r w:rsidR="007A26AA" w:rsidRPr="00EB4DBD">
        <w:rPr>
          <w:lang w:val="en-US"/>
        </w:rPr>
        <w:t>.</w:t>
      </w:r>
      <w:r w:rsidR="00C744BE">
        <w:rPr>
          <w:lang w:val="en-US"/>
        </w:rPr>
        <w:t xml:space="preserve"> </w:t>
      </w:r>
      <w:r w:rsidR="002C6C02">
        <w:rPr>
          <w:lang w:val="en-US"/>
        </w:rPr>
        <w:t>For each of</w:t>
      </w:r>
      <w:r w:rsidR="00127735">
        <w:rPr>
          <w:lang w:val="en-US"/>
        </w:rPr>
        <w:t xml:space="preserve"> combination of these</w:t>
      </w:r>
      <w:r w:rsidR="002C6C02">
        <w:rPr>
          <w:lang w:val="en-US"/>
        </w:rPr>
        <w:t xml:space="preserve">, we readjusted </w:t>
      </w:r>
      <w:r w:rsidR="008400D5">
        <w:rPr>
          <w:lang w:val="en-US"/>
        </w:rPr>
        <w:t xml:space="preserve">the parameter describing maximum </w:t>
      </w:r>
      <w:r w:rsidR="002C6C02">
        <w:rPr>
          <w:lang w:val="en-US"/>
        </w:rPr>
        <w:t xml:space="preserve">prey </w:t>
      </w:r>
      <w:r w:rsidR="008400D5">
        <w:rPr>
          <w:lang w:val="en-US"/>
        </w:rPr>
        <w:t>density (</w:t>
      </w:r>
      <w:proofErr w:type="spellStart"/>
      <w:r w:rsidR="008400D5" w:rsidRPr="008400D5">
        <w:rPr>
          <w:i/>
          <w:iCs/>
          <w:lang w:val="en-US"/>
        </w:rPr>
        <w:t>R</w:t>
      </w:r>
      <w:r w:rsidR="008400D5" w:rsidRPr="008400D5">
        <w:rPr>
          <w:i/>
          <w:iCs/>
          <w:vertAlign w:val="subscript"/>
          <w:lang w:val="en-US"/>
        </w:rPr>
        <w:t>max</w:t>
      </w:r>
      <w:proofErr w:type="spellEnd"/>
      <w:r w:rsidR="008400D5">
        <w:rPr>
          <w:lang w:val="en-US"/>
        </w:rPr>
        <w:t xml:space="preserve">) </w:t>
      </w:r>
      <w:r w:rsidR="002C6C02">
        <w:rPr>
          <w:lang w:val="en-US"/>
        </w:rPr>
        <w:t xml:space="preserve">to ensure a population abundance of around 100 </w:t>
      </w:r>
      <w:r w:rsidR="002C6C02">
        <w:rPr>
          <w:i/>
          <w:iCs/>
          <w:lang w:val="en-US"/>
        </w:rPr>
        <w:t>Zc</w:t>
      </w:r>
      <w:r w:rsidR="002C6C02">
        <w:rPr>
          <w:lang w:val="en-US"/>
        </w:rPr>
        <w:t xml:space="preserve"> individuals</w:t>
      </w:r>
      <w:r w:rsidR="00B93693">
        <w:rPr>
          <w:lang w:val="en-US"/>
        </w:rPr>
        <w:t xml:space="preserve">, or </w:t>
      </w:r>
      <w:r w:rsidR="009E6D03">
        <w:rPr>
          <w:lang w:val="en-US"/>
        </w:rPr>
        <w:t xml:space="preserve">60 </w:t>
      </w:r>
      <w:r w:rsidR="00B93693">
        <w:rPr>
          <w:i/>
          <w:iCs/>
          <w:lang w:val="en-US"/>
        </w:rPr>
        <w:t>Md</w:t>
      </w:r>
      <w:r w:rsidR="00B93693">
        <w:rPr>
          <w:lang w:val="en-US"/>
        </w:rPr>
        <w:t xml:space="preserve"> individuals. </w:t>
      </w:r>
      <w:r w:rsidR="00C22F42" w:rsidRPr="00EB4DBD">
        <w:rPr>
          <w:lang w:val="en-US"/>
        </w:rPr>
        <w:t xml:space="preserve">The </w:t>
      </w:r>
      <w:r w:rsidR="00C43587" w:rsidRPr="00EB4DBD">
        <w:rPr>
          <w:lang w:val="en-US"/>
        </w:rPr>
        <w:t xml:space="preserve">sensitivity to </w:t>
      </w:r>
      <w:r w:rsidR="00C22F42" w:rsidRPr="00EB4DBD">
        <w:rPr>
          <w:lang w:val="en-US"/>
        </w:rPr>
        <w:t xml:space="preserve">the transition rate matrix </w:t>
      </w:r>
      <w:r w:rsidR="00C22F42" w:rsidRPr="00EB4DBD">
        <w:rPr>
          <w:rFonts w:eastAsiaTheme="minorEastAsia"/>
          <w:b/>
          <w:bCs/>
          <w:lang w:val="en-US"/>
        </w:rPr>
        <w:t xml:space="preserve">Q </w:t>
      </w:r>
      <w:r w:rsidR="00C22F42" w:rsidRPr="00EB4DBD">
        <w:rPr>
          <w:rFonts w:eastAsiaTheme="minorEastAsia"/>
          <w:lang w:val="en-US"/>
        </w:rPr>
        <w:t xml:space="preserve">was </w:t>
      </w:r>
      <w:r w:rsidR="004963CB">
        <w:rPr>
          <w:rFonts w:eastAsiaTheme="minorEastAsia"/>
          <w:lang w:val="en-US"/>
        </w:rPr>
        <w:t>explored</w:t>
      </w:r>
      <w:r w:rsidR="00C22F42" w:rsidRPr="00EB4DBD">
        <w:rPr>
          <w:rFonts w:eastAsiaTheme="minorEastAsia"/>
          <w:lang w:val="en-US"/>
        </w:rPr>
        <w:t xml:space="preserve"> by </w:t>
      </w:r>
      <w:r w:rsidR="00C22F42" w:rsidRPr="00EB4DBD">
        <w:rPr>
          <w:lang w:val="en-US"/>
        </w:rPr>
        <w:t xml:space="preserve">applying a 10-fold decrease to all rates that described transitions from </w:t>
      </w:r>
      <w:r w:rsidR="002E16A9" w:rsidRPr="00EB4DBD">
        <w:rPr>
          <w:lang w:val="en-US"/>
        </w:rPr>
        <w:t>on-</w:t>
      </w:r>
      <w:r w:rsidR="00C22F42" w:rsidRPr="00EB4DBD">
        <w:rPr>
          <w:lang w:val="en-US"/>
        </w:rPr>
        <w:t>range areas to off-range areas.</w:t>
      </w:r>
      <w:r w:rsidR="009A2128">
        <w:rPr>
          <w:lang w:val="en-US"/>
        </w:rPr>
        <w:t xml:space="preserve"> We furthermore studied the effect the pattern of MFAS use</w:t>
      </w:r>
      <w:r w:rsidR="00F44961" w:rsidRPr="00EB4DBD">
        <w:rPr>
          <w:rFonts w:eastAsiaTheme="minorEastAsia"/>
          <w:lang w:val="en-US"/>
        </w:rPr>
        <w:t xml:space="preserve"> </w:t>
      </w:r>
      <w:r w:rsidR="009A2128">
        <w:rPr>
          <w:rFonts w:eastAsiaTheme="minorEastAsia"/>
          <w:lang w:val="en-US"/>
        </w:rPr>
        <w:t xml:space="preserve">and the mean disturbance duration on population abundance. </w:t>
      </w:r>
      <w:r w:rsidR="00710994">
        <w:rPr>
          <w:rFonts w:eastAsiaTheme="minorEastAsia"/>
          <w:lang w:val="en-US"/>
        </w:rPr>
        <w:t xml:space="preserve">In addition to </w:t>
      </w:r>
      <w:r w:rsidR="00C92514">
        <w:rPr>
          <w:rFonts w:eastAsiaTheme="minorEastAsia"/>
          <w:lang w:val="en-US"/>
        </w:rPr>
        <w:t xml:space="preserve">the </w:t>
      </w:r>
      <w:r w:rsidR="00710994">
        <w:rPr>
          <w:rFonts w:eastAsiaTheme="minorEastAsia"/>
          <w:lang w:val="en-US"/>
        </w:rPr>
        <w:t xml:space="preserve">effect on </w:t>
      </w:r>
      <w:r w:rsidR="00F13B24" w:rsidRPr="00EB4DBD">
        <w:rPr>
          <w:rFonts w:eastAsiaTheme="minorEastAsia"/>
          <w:lang w:val="en-US"/>
        </w:rPr>
        <w:t xml:space="preserve">population </w:t>
      </w:r>
      <w:r w:rsidR="009A2128">
        <w:rPr>
          <w:rFonts w:eastAsiaTheme="minorEastAsia"/>
          <w:lang w:val="en-US"/>
        </w:rPr>
        <w:t>abundance</w:t>
      </w:r>
      <w:r w:rsidR="00F13B24" w:rsidRPr="00EB4DBD">
        <w:rPr>
          <w:rFonts w:eastAsiaTheme="minorEastAsia"/>
          <w:lang w:val="en-US"/>
        </w:rPr>
        <w:t>, disturbance effect</w:t>
      </w:r>
      <w:r w:rsidR="00D007D5" w:rsidRPr="00EB4DBD">
        <w:rPr>
          <w:rFonts w:eastAsiaTheme="minorEastAsia"/>
          <w:lang w:val="en-US"/>
        </w:rPr>
        <w:t>s</w:t>
      </w:r>
      <w:r w:rsidR="00F13B24" w:rsidRPr="00EB4DBD">
        <w:rPr>
          <w:rFonts w:eastAsiaTheme="minorEastAsia"/>
          <w:lang w:val="en-US"/>
        </w:rPr>
        <w:t xml:space="preserve"> on female life history are presented.</w:t>
      </w:r>
    </w:p>
    <w:p w14:paraId="3F74EA3A" w14:textId="36EB49A5" w:rsidR="004371BF" w:rsidRPr="00EB4DBD" w:rsidRDefault="004371BF" w:rsidP="00A81F39">
      <w:pPr>
        <w:rPr>
          <w:lang w:val="en-US"/>
        </w:rPr>
      </w:pPr>
    </w:p>
    <w:p w14:paraId="260C3F20" w14:textId="230BCFA8" w:rsidR="00442011" w:rsidRPr="00EB4DBD" w:rsidRDefault="004371BF" w:rsidP="00A81F39">
      <w:pPr>
        <w:pStyle w:val="Heading1"/>
        <w:rPr>
          <w:lang w:val="en-US"/>
        </w:rPr>
      </w:pPr>
      <w:r w:rsidRPr="00EB4DBD">
        <w:rPr>
          <w:lang w:val="en-US"/>
        </w:rPr>
        <w:lastRenderedPageBreak/>
        <w:t>R</w:t>
      </w:r>
      <w:r w:rsidR="00037D1F" w:rsidRPr="00EB4DBD">
        <w:rPr>
          <w:lang w:val="en-US"/>
        </w:rPr>
        <w:t>esults</w:t>
      </w:r>
    </w:p>
    <w:p w14:paraId="106F9A61" w14:textId="09E410BB" w:rsidR="003953F2" w:rsidRPr="00EB4DBD" w:rsidRDefault="00A5330D" w:rsidP="00A81F39">
      <w:pPr>
        <w:pStyle w:val="Heading2"/>
        <w:rPr>
          <w:lang w:val="en-US"/>
        </w:rPr>
      </w:pPr>
      <w:r w:rsidRPr="00EB4DBD">
        <w:rPr>
          <w:lang w:val="en-US"/>
        </w:rPr>
        <w:t>Movement and stable distribution</w:t>
      </w:r>
    </w:p>
    <w:p w14:paraId="1C2B65D6" w14:textId="210D8991" w:rsidR="001120F5" w:rsidRPr="00EB4DBD" w:rsidRDefault="00CB3444" w:rsidP="00A81F39">
      <w:pPr>
        <w:pStyle w:val="Firstparagraph"/>
        <w:rPr>
          <w:lang w:val="en-US"/>
        </w:rPr>
      </w:pPr>
      <w:r w:rsidRPr="00EB4DBD">
        <w:rPr>
          <w:lang w:val="en-US"/>
        </w:rPr>
        <w:t xml:space="preserve">The transition rate matrices estimated from beaked whale telemetry data are </w:t>
      </w:r>
      <w:r w:rsidR="00194A73" w:rsidRPr="00EB4DBD">
        <w:rPr>
          <w:lang w:val="en-US"/>
        </w:rPr>
        <w:t xml:space="preserve">shown </w:t>
      </w:r>
      <w:r w:rsidRPr="00EB4DBD">
        <w:rPr>
          <w:lang w:val="en-US"/>
        </w:rPr>
        <w:t xml:space="preserve">in </w:t>
      </w:r>
      <w:r w:rsidR="001258FE" w:rsidRPr="00EB4DBD">
        <w:rPr>
          <w:lang w:val="en-US"/>
        </w:rPr>
        <w:t>Table</w:t>
      </w:r>
      <w:r w:rsidRPr="00EB4DBD">
        <w:rPr>
          <w:lang w:val="en-US"/>
        </w:rPr>
        <w:t xml:space="preserve"> 1.</w:t>
      </w:r>
      <w:r w:rsidR="008E5C6B" w:rsidRPr="00EB4DBD">
        <w:rPr>
          <w:lang w:val="en-US"/>
        </w:rPr>
        <w:t xml:space="preserve"> </w:t>
      </w:r>
      <w:r w:rsidR="00695861" w:rsidRPr="00EB4DBD">
        <w:rPr>
          <w:lang w:val="en-US"/>
        </w:rPr>
        <w:t>F</w:t>
      </w:r>
      <w:r w:rsidR="008E5C6B" w:rsidRPr="00EB4DBD">
        <w:rPr>
          <w:lang w:val="en-US"/>
        </w:rPr>
        <w:t xml:space="preserve">or </w:t>
      </w:r>
      <w:r w:rsidR="008E5C6B" w:rsidRPr="00EB4DBD">
        <w:rPr>
          <w:i/>
          <w:iCs/>
          <w:lang w:val="en-US"/>
        </w:rPr>
        <w:t>Zc</w:t>
      </w:r>
      <w:r w:rsidR="008E5C6B" w:rsidRPr="00EB4DBD">
        <w:rPr>
          <w:lang w:val="en-US"/>
        </w:rPr>
        <w:t xml:space="preserve"> around SCORE, </w:t>
      </w:r>
      <w:r w:rsidR="001E5F13" w:rsidRPr="00EB4DBD">
        <w:rPr>
          <w:lang w:val="en-US"/>
        </w:rPr>
        <w:t xml:space="preserve">the estimated mean duration </w:t>
      </w:r>
      <w:r w:rsidR="00E57A3F" w:rsidRPr="00EB4DBD">
        <w:rPr>
          <w:lang w:val="en-US"/>
        </w:rPr>
        <w:t xml:space="preserve">that a whale stayed off </w:t>
      </w:r>
      <w:r w:rsidR="00143ABB" w:rsidRPr="00EB4DBD">
        <w:rPr>
          <w:lang w:val="en-US"/>
        </w:rPr>
        <w:t xml:space="preserve">range </w:t>
      </w:r>
      <w:r w:rsidR="001E5F13" w:rsidRPr="00EB4DBD">
        <w:rPr>
          <w:lang w:val="en-US"/>
        </w:rPr>
        <w:t xml:space="preserve">was </w:t>
      </w:r>
      <w:r w:rsidR="008E5C6B" w:rsidRPr="00EB4DBD">
        <w:rPr>
          <w:lang w:val="en-US"/>
        </w:rPr>
        <w:t xml:space="preserve">7 days, </w:t>
      </w:r>
      <w:r w:rsidR="00A53CA1" w:rsidRPr="00EB4DBD">
        <w:rPr>
          <w:lang w:val="en-US"/>
        </w:rPr>
        <w:t>the mean duration was</w:t>
      </w:r>
      <w:r w:rsidR="00030016" w:rsidRPr="00EB4DBD">
        <w:rPr>
          <w:lang w:val="en-US"/>
        </w:rPr>
        <w:t xml:space="preserve"> </w:t>
      </w:r>
      <w:r w:rsidR="009C6A28" w:rsidRPr="00EB4DBD">
        <w:rPr>
          <w:lang w:val="en-US"/>
        </w:rPr>
        <w:t xml:space="preserve">2 days </w:t>
      </w:r>
      <w:r w:rsidR="00030016" w:rsidRPr="00EB4DBD">
        <w:rPr>
          <w:lang w:val="en-US"/>
        </w:rPr>
        <w:t xml:space="preserve">on </w:t>
      </w:r>
      <w:r w:rsidR="009C6A28" w:rsidRPr="00EB4DBD">
        <w:rPr>
          <w:lang w:val="en-US"/>
        </w:rPr>
        <w:t>the western part of the range, and less than 1 day (</w:t>
      </w:r>
      <w:r w:rsidR="00726F6F" w:rsidRPr="00EB4DBD">
        <w:rPr>
          <w:lang w:val="en-US"/>
        </w:rPr>
        <w:t>~</w:t>
      </w:r>
      <w:r w:rsidR="009C6A28" w:rsidRPr="00EB4DBD">
        <w:rPr>
          <w:lang w:val="en-US"/>
        </w:rPr>
        <w:t xml:space="preserve">16 hours) </w:t>
      </w:r>
      <w:r w:rsidR="00030016" w:rsidRPr="00EB4DBD">
        <w:rPr>
          <w:lang w:val="en-US"/>
        </w:rPr>
        <w:t xml:space="preserve">on </w:t>
      </w:r>
      <w:r w:rsidR="009C6A28" w:rsidRPr="00EB4DBD">
        <w:rPr>
          <w:lang w:val="en-US"/>
        </w:rPr>
        <w:t xml:space="preserve">the eastern part of the range. </w:t>
      </w:r>
      <w:r w:rsidR="00553EE1" w:rsidRPr="00EB4DBD">
        <w:rPr>
          <w:lang w:val="en-US"/>
        </w:rPr>
        <w:t>According to t</w:t>
      </w:r>
      <w:r w:rsidR="000A2548" w:rsidRPr="00EB4DBD">
        <w:rPr>
          <w:lang w:val="en-US"/>
        </w:rPr>
        <w:t xml:space="preserve">he </w:t>
      </w:r>
      <w:r w:rsidR="00553EE1" w:rsidRPr="00EB4DBD">
        <w:rPr>
          <w:lang w:val="en-US"/>
        </w:rPr>
        <w:t xml:space="preserve">associated </w:t>
      </w:r>
      <w:r w:rsidR="00781B24" w:rsidRPr="00EB4DBD">
        <w:rPr>
          <w:lang w:val="en-US"/>
        </w:rPr>
        <w:t>stable distribution</w:t>
      </w:r>
      <w:r w:rsidR="005521AA" w:rsidRPr="00EB4DBD">
        <w:rPr>
          <w:lang w:val="en-US"/>
        </w:rPr>
        <w:t>, at any time</w:t>
      </w:r>
      <w:r w:rsidR="00781B24" w:rsidRPr="00EB4DBD">
        <w:rPr>
          <w:lang w:val="en-US"/>
        </w:rPr>
        <w:t xml:space="preserve"> </w:t>
      </w:r>
      <w:r w:rsidR="001F2AD3" w:rsidRPr="00EB4DBD">
        <w:rPr>
          <w:lang w:val="en-US"/>
        </w:rPr>
        <w:t>6</w:t>
      </w:r>
      <w:r w:rsidR="005555E7" w:rsidRPr="00EB4DBD">
        <w:rPr>
          <w:lang w:val="en-US"/>
        </w:rPr>
        <w:t>4</w:t>
      </w:r>
      <w:r w:rsidR="001F2AD3" w:rsidRPr="00EB4DBD">
        <w:rPr>
          <w:lang w:val="en-US"/>
        </w:rPr>
        <w:t xml:space="preserve">% of the </w:t>
      </w:r>
      <w:r w:rsidR="00B769E6" w:rsidRPr="00EB4DBD">
        <w:rPr>
          <w:i/>
          <w:iCs/>
          <w:lang w:val="en-US"/>
        </w:rPr>
        <w:t>Zc</w:t>
      </w:r>
      <w:r w:rsidR="00B769E6" w:rsidRPr="00EB4DBD">
        <w:rPr>
          <w:lang w:val="en-US"/>
        </w:rPr>
        <w:t xml:space="preserve"> </w:t>
      </w:r>
      <w:r w:rsidR="001F2AD3" w:rsidRPr="00EB4DBD">
        <w:rPr>
          <w:lang w:val="en-US"/>
        </w:rPr>
        <w:t>whales at SCORE are off range</w:t>
      </w:r>
      <w:r w:rsidR="00A46914" w:rsidRPr="00EB4DBD">
        <w:rPr>
          <w:lang w:val="en-US"/>
        </w:rPr>
        <w:t>, 3</w:t>
      </w:r>
      <w:r w:rsidR="005555E7" w:rsidRPr="00EB4DBD">
        <w:rPr>
          <w:lang w:val="en-US"/>
        </w:rPr>
        <w:t>0</w:t>
      </w:r>
      <w:r w:rsidR="00A46914" w:rsidRPr="00EB4DBD">
        <w:rPr>
          <w:lang w:val="en-US"/>
        </w:rPr>
        <w:t xml:space="preserve">% are on the western part of the range and only </w:t>
      </w:r>
      <w:r w:rsidR="005555E7" w:rsidRPr="00EB4DBD">
        <w:rPr>
          <w:lang w:val="en-US"/>
        </w:rPr>
        <w:t>6.5</w:t>
      </w:r>
      <w:r w:rsidR="00A46914" w:rsidRPr="00EB4DBD">
        <w:rPr>
          <w:lang w:val="en-US"/>
        </w:rPr>
        <w:t xml:space="preserve">% inhabit the </w:t>
      </w:r>
      <w:r w:rsidR="000A2033" w:rsidRPr="00EB4DBD">
        <w:rPr>
          <w:lang w:val="en-US"/>
        </w:rPr>
        <w:t>eastern</w:t>
      </w:r>
      <w:r w:rsidR="00A46914" w:rsidRPr="00EB4DBD">
        <w:rPr>
          <w:lang w:val="en-US"/>
        </w:rPr>
        <w:t xml:space="preserve"> part of the range</w:t>
      </w:r>
      <w:r w:rsidR="00781F96" w:rsidRPr="00EB4DBD">
        <w:rPr>
          <w:lang w:val="en-US"/>
        </w:rPr>
        <w:t xml:space="preserve"> (Table 1)</w:t>
      </w:r>
      <w:r w:rsidR="00A46914" w:rsidRPr="00EB4DBD">
        <w:rPr>
          <w:lang w:val="en-US"/>
        </w:rPr>
        <w:t>.</w:t>
      </w:r>
      <w:r w:rsidR="00B16090" w:rsidRPr="00EB4DBD">
        <w:rPr>
          <w:lang w:val="en-US"/>
        </w:rPr>
        <w:t xml:space="preserve"> </w:t>
      </w:r>
    </w:p>
    <w:p w14:paraId="49E68BDE" w14:textId="3F82B85B" w:rsidR="00BF621C" w:rsidRPr="00EB4DBD" w:rsidRDefault="00407388" w:rsidP="00A81F39">
      <w:pPr>
        <w:rPr>
          <w:lang w:val="en-US"/>
        </w:rPr>
      </w:pPr>
      <w:r w:rsidRPr="00EB4DBD">
        <w:rPr>
          <w:lang w:val="en-US"/>
        </w:rPr>
        <w:t xml:space="preserve">For </w:t>
      </w:r>
      <w:r w:rsidR="004F4960" w:rsidRPr="00EB4DBD">
        <w:rPr>
          <w:i/>
          <w:iCs/>
          <w:lang w:val="en-US"/>
        </w:rPr>
        <w:t>Md</w:t>
      </w:r>
      <w:r w:rsidR="004F4960" w:rsidRPr="00EB4DBD">
        <w:rPr>
          <w:lang w:val="en-US"/>
        </w:rPr>
        <w:t xml:space="preserve"> at </w:t>
      </w:r>
      <w:r w:rsidRPr="00EB4DBD">
        <w:rPr>
          <w:lang w:val="en-US"/>
        </w:rPr>
        <w:t>AUTEC</w:t>
      </w:r>
      <w:r w:rsidR="004F4960" w:rsidRPr="00EB4DBD">
        <w:rPr>
          <w:lang w:val="en-US"/>
        </w:rPr>
        <w:t>,</w:t>
      </w:r>
      <w:r w:rsidRPr="00EB4DBD">
        <w:rPr>
          <w:lang w:val="en-US"/>
        </w:rPr>
        <w:t xml:space="preserve"> the movement analysis involved </w:t>
      </w:r>
      <w:r w:rsidR="00A53CA1" w:rsidRPr="00EB4DBD">
        <w:rPr>
          <w:lang w:val="en-US"/>
        </w:rPr>
        <w:t>five</w:t>
      </w:r>
      <w:r w:rsidRPr="00EB4DBD">
        <w:rPr>
          <w:lang w:val="en-US"/>
        </w:rPr>
        <w:t xml:space="preserve"> different areas and </w:t>
      </w:r>
      <w:r w:rsidR="00470311" w:rsidRPr="00EB4DBD">
        <w:rPr>
          <w:lang w:val="en-US"/>
        </w:rPr>
        <w:t xml:space="preserve">there was less variation in </w:t>
      </w:r>
      <w:r w:rsidRPr="00EB4DBD">
        <w:rPr>
          <w:lang w:val="en-US"/>
        </w:rPr>
        <w:t xml:space="preserve">mean residency times </w:t>
      </w:r>
      <w:r w:rsidR="00561CA5" w:rsidRPr="00EB4DBD">
        <w:rPr>
          <w:lang w:val="en-US"/>
        </w:rPr>
        <w:t xml:space="preserve">among areas </w:t>
      </w:r>
      <w:r w:rsidRPr="00EB4DBD">
        <w:rPr>
          <w:lang w:val="en-US"/>
        </w:rPr>
        <w:t xml:space="preserve">compared to those for </w:t>
      </w:r>
      <w:r w:rsidRPr="00EB4DBD">
        <w:rPr>
          <w:i/>
          <w:iCs/>
          <w:lang w:val="en-US"/>
        </w:rPr>
        <w:t>Zc</w:t>
      </w:r>
      <w:r w:rsidRPr="00EB4DBD">
        <w:rPr>
          <w:lang w:val="en-US"/>
        </w:rPr>
        <w:t xml:space="preserve"> at SCORE</w:t>
      </w:r>
      <w:r w:rsidR="00943A7C" w:rsidRPr="00EB4DBD">
        <w:rPr>
          <w:lang w:val="en-US"/>
        </w:rPr>
        <w:t xml:space="preserve"> (Table 1)</w:t>
      </w:r>
      <w:r w:rsidRPr="00EB4DBD">
        <w:rPr>
          <w:lang w:val="en-US"/>
        </w:rPr>
        <w:t>.</w:t>
      </w:r>
      <w:r w:rsidR="007601AA" w:rsidRPr="00EB4DBD">
        <w:rPr>
          <w:lang w:val="en-US"/>
        </w:rPr>
        <w:t xml:space="preserve"> The longest residen</w:t>
      </w:r>
      <w:r w:rsidR="00F11BBE" w:rsidRPr="00EB4DBD">
        <w:rPr>
          <w:lang w:val="en-US"/>
        </w:rPr>
        <w:t>cy</w:t>
      </w:r>
      <w:r w:rsidR="007601AA" w:rsidRPr="00EB4DBD">
        <w:rPr>
          <w:lang w:val="en-US"/>
        </w:rPr>
        <w:t xml:space="preserve"> time </w:t>
      </w:r>
      <w:r w:rsidR="00491928" w:rsidRPr="00EB4DBD">
        <w:rPr>
          <w:lang w:val="en-US"/>
        </w:rPr>
        <w:t xml:space="preserve">occurred in the area </w:t>
      </w:r>
      <w:r w:rsidR="007601AA" w:rsidRPr="00EB4DBD">
        <w:rPr>
          <w:lang w:val="en-US"/>
        </w:rPr>
        <w:t xml:space="preserve">south of the range </w:t>
      </w:r>
      <w:r w:rsidR="00491928" w:rsidRPr="00EB4DBD">
        <w:rPr>
          <w:lang w:val="en-US"/>
        </w:rPr>
        <w:t xml:space="preserve">(mean of 3.7 days) </w:t>
      </w:r>
      <w:r w:rsidR="007601AA" w:rsidRPr="00EB4DBD">
        <w:rPr>
          <w:lang w:val="en-US"/>
        </w:rPr>
        <w:t xml:space="preserve">and the shortest </w:t>
      </w:r>
      <w:r w:rsidR="00491928" w:rsidRPr="00EB4DBD">
        <w:rPr>
          <w:lang w:val="en-US"/>
        </w:rPr>
        <w:t xml:space="preserve">in </w:t>
      </w:r>
      <w:r w:rsidR="007601AA" w:rsidRPr="00EB4DBD">
        <w:rPr>
          <w:lang w:val="en-US"/>
        </w:rPr>
        <w:t>the eastern range area (</w:t>
      </w:r>
      <w:r w:rsidR="00A53CA1" w:rsidRPr="00EB4DBD">
        <w:rPr>
          <w:lang w:val="en-US"/>
        </w:rPr>
        <w:t xml:space="preserve">mean of </w:t>
      </w:r>
      <w:r w:rsidR="007601AA" w:rsidRPr="00EB4DBD">
        <w:rPr>
          <w:lang w:val="en-US"/>
        </w:rPr>
        <w:t xml:space="preserve">11 hours). </w:t>
      </w:r>
      <w:r w:rsidR="0047520B" w:rsidRPr="00EB4DBD">
        <w:rPr>
          <w:lang w:val="en-US"/>
        </w:rPr>
        <w:t>The associated stable distribution</w:t>
      </w:r>
      <w:r w:rsidR="00043C66" w:rsidRPr="00EB4DBD">
        <w:rPr>
          <w:lang w:val="en-US"/>
        </w:rPr>
        <w:t xml:space="preserve"> (Table 1)</w:t>
      </w:r>
      <w:r w:rsidR="0047520B" w:rsidRPr="00EB4DBD">
        <w:rPr>
          <w:lang w:val="en-US"/>
        </w:rPr>
        <w:t xml:space="preserve"> indicated that </w:t>
      </w:r>
      <w:r w:rsidR="00BF621C" w:rsidRPr="00EB4DBD">
        <w:rPr>
          <w:lang w:val="en-US"/>
        </w:rPr>
        <w:t xml:space="preserve">on average 29% of the </w:t>
      </w:r>
      <w:r w:rsidR="00BF621C" w:rsidRPr="00EB4DBD">
        <w:rPr>
          <w:i/>
          <w:iCs/>
          <w:lang w:val="en-US"/>
        </w:rPr>
        <w:t>Md</w:t>
      </w:r>
      <w:r w:rsidR="00BF621C" w:rsidRPr="00EB4DBD">
        <w:rPr>
          <w:lang w:val="en-US"/>
        </w:rPr>
        <w:t xml:space="preserve"> population can be found on the </w:t>
      </w:r>
      <w:r w:rsidR="00C22030" w:rsidRPr="00EB4DBD">
        <w:rPr>
          <w:lang w:val="en-US"/>
        </w:rPr>
        <w:t xml:space="preserve">AUTEC </w:t>
      </w:r>
      <w:r w:rsidR="00BF621C" w:rsidRPr="00EB4DBD">
        <w:rPr>
          <w:lang w:val="en-US"/>
        </w:rPr>
        <w:t xml:space="preserve">range, the large majority (81%) of which </w:t>
      </w:r>
      <w:r w:rsidR="00A53CA1" w:rsidRPr="00EB4DBD">
        <w:rPr>
          <w:lang w:val="en-US"/>
        </w:rPr>
        <w:t xml:space="preserve">are </w:t>
      </w:r>
      <w:r w:rsidR="00BF621C" w:rsidRPr="00EB4DBD">
        <w:rPr>
          <w:lang w:val="en-US"/>
        </w:rPr>
        <w:t>on the western part of the range</w:t>
      </w:r>
      <w:r w:rsidR="00804E03" w:rsidRPr="00EB4DBD">
        <w:rPr>
          <w:lang w:val="en-US"/>
        </w:rPr>
        <w:t xml:space="preserve"> (24% vs 5</w:t>
      </w:r>
      <w:r w:rsidR="00F96B4F" w:rsidRPr="00EB4DBD">
        <w:rPr>
          <w:lang w:val="en-US"/>
        </w:rPr>
        <w:t>.</w:t>
      </w:r>
      <w:r w:rsidR="00804E03" w:rsidRPr="00EB4DBD">
        <w:rPr>
          <w:lang w:val="en-US"/>
        </w:rPr>
        <w:t>5%)</w:t>
      </w:r>
      <w:r w:rsidR="00813A09" w:rsidRPr="00EB4DBD">
        <w:rPr>
          <w:lang w:val="en-US"/>
        </w:rPr>
        <w:t xml:space="preserve">. </w:t>
      </w:r>
      <w:r w:rsidR="00EB113A" w:rsidRPr="00EB4DBD">
        <w:rPr>
          <w:lang w:val="en-US"/>
        </w:rPr>
        <w:t>The north-western off</w:t>
      </w:r>
      <w:r w:rsidR="00A53CA1" w:rsidRPr="00EB4DBD">
        <w:rPr>
          <w:lang w:val="en-US"/>
        </w:rPr>
        <w:t>-</w:t>
      </w:r>
      <w:r w:rsidR="00EB113A" w:rsidRPr="00EB4DBD">
        <w:rPr>
          <w:lang w:val="en-US"/>
        </w:rPr>
        <w:t xml:space="preserve">range </w:t>
      </w:r>
      <w:r w:rsidR="00BE3225" w:rsidRPr="00EB4DBD">
        <w:rPr>
          <w:lang w:val="en-US"/>
        </w:rPr>
        <w:t xml:space="preserve">area </w:t>
      </w:r>
      <w:r w:rsidR="00EB113A" w:rsidRPr="00EB4DBD">
        <w:rPr>
          <w:lang w:val="en-US"/>
        </w:rPr>
        <w:t>host</w:t>
      </w:r>
      <w:r w:rsidR="00EB29AA" w:rsidRPr="00EB4DBD">
        <w:rPr>
          <w:lang w:val="en-US"/>
        </w:rPr>
        <w:t>s</w:t>
      </w:r>
      <w:r w:rsidR="00EB113A" w:rsidRPr="00EB4DBD">
        <w:rPr>
          <w:lang w:val="en-US"/>
        </w:rPr>
        <w:t xml:space="preserve"> the largest </w:t>
      </w:r>
      <w:r w:rsidR="00A53CA1" w:rsidRPr="00EB4DBD">
        <w:rPr>
          <w:lang w:val="en-US"/>
        </w:rPr>
        <w:t xml:space="preserve">percentage of </w:t>
      </w:r>
      <w:r w:rsidR="00EB113A" w:rsidRPr="00EB4DBD">
        <w:rPr>
          <w:lang w:val="en-US"/>
        </w:rPr>
        <w:t xml:space="preserve">the </w:t>
      </w:r>
      <w:r w:rsidR="00EB113A" w:rsidRPr="00EB4DBD">
        <w:rPr>
          <w:i/>
          <w:iCs/>
          <w:lang w:val="en-US"/>
        </w:rPr>
        <w:t>Md</w:t>
      </w:r>
      <w:r w:rsidR="00EB113A" w:rsidRPr="00EB4DBD">
        <w:rPr>
          <w:lang w:val="en-US"/>
        </w:rPr>
        <w:t xml:space="preserve"> population (31%)</w:t>
      </w:r>
      <w:r w:rsidR="00417C99" w:rsidRPr="00EB4DBD">
        <w:rPr>
          <w:lang w:val="en-US"/>
        </w:rPr>
        <w:t xml:space="preserve">. The </w:t>
      </w:r>
      <w:r w:rsidR="00614972" w:rsidRPr="00EB4DBD">
        <w:rPr>
          <w:lang w:val="en-US"/>
        </w:rPr>
        <w:t xml:space="preserve">north-eastern and southern off-range areas </w:t>
      </w:r>
      <w:r w:rsidR="00417C99" w:rsidRPr="00EB4DBD">
        <w:rPr>
          <w:lang w:val="en-US"/>
        </w:rPr>
        <w:t xml:space="preserve">host similar </w:t>
      </w:r>
      <w:r w:rsidR="0077118C">
        <w:rPr>
          <w:lang w:val="en-US"/>
        </w:rPr>
        <w:t>percentage</w:t>
      </w:r>
      <w:r w:rsidR="00417C99" w:rsidRPr="00EB4DBD">
        <w:rPr>
          <w:lang w:val="en-US"/>
        </w:rPr>
        <w:t xml:space="preserve"> of the population</w:t>
      </w:r>
      <w:r w:rsidR="007C04C5" w:rsidRPr="00EB4DBD">
        <w:rPr>
          <w:lang w:val="en-US"/>
        </w:rPr>
        <w:t xml:space="preserve"> </w:t>
      </w:r>
      <w:r w:rsidR="00A53CA1" w:rsidRPr="00EB4DBD">
        <w:rPr>
          <w:lang w:val="en-US"/>
        </w:rPr>
        <w:t>(</w:t>
      </w:r>
      <w:r w:rsidR="00417C99" w:rsidRPr="00EB4DBD">
        <w:rPr>
          <w:lang w:val="en-US"/>
        </w:rPr>
        <w:t>19</w:t>
      </w:r>
      <w:r w:rsidR="0077118C">
        <w:rPr>
          <w:lang w:val="en-US"/>
        </w:rPr>
        <w:t>%</w:t>
      </w:r>
      <w:r w:rsidR="00417C99" w:rsidRPr="00EB4DBD">
        <w:rPr>
          <w:lang w:val="en-US"/>
        </w:rPr>
        <w:t xml:space="preserve"> and 21</w:t>
      </w:r>
      <w:r w:rsidR="0077118C">
        <w:rPr>
          <w:lang w:val="en-US"/>
        </w:rPr>
        <w:t>%</w:t>
      </w:r>
      <w:r w:rsidR="00A53CA1" w:rsidRPr="00EB4DBD">
        <w:rPr>
          <w:lang w:val="en-US"/>
        </w:rPr>
        <w:t>, respectively).</w:t>
      </w:r>
    </w:p>
    <w:p w14:paraId="59C5C806" w14:textId="631476D8" w:rsidR="009C29A4" w:rsidRPr="00EB4DBD" w:rsidRDefault="009C29A4" w:rsidP="00A81F39">
      <w:pPr>
        <w:pStyle w:val="Firstparagraph"/>
        <w:rPr>
          <w:lang w:val="en-US"/>
        </w:rPr>
      </w:pPr>
    </w:p>
    <w:p w14:paraId="244C76CD" w14:textId="57EBE0B3" w:rsidR="00C50E19" w:rsidRPr="00EB4DBD" w:rsidRDefault="00C50E19" w:rsidP="00A81F39">
      <w:pPr>
        <w:pStyle w:val="Heading2"/>
        <w:rPr>
          <w:lang w:val="en-US"/>
        </w:rPr>
      </w:pPr>
      <w:r w:rsidRPr="00EB4DBD">
        <w:rPr>
          <w:lang w:val="en-US"/>
        </w:rPr>
        <w:t xml:space="preserve">Exposure </w:t>
      </w:r>
      <w:r w:rsidR="00DB5FC7" w:rsidRPr="00EB4DBD">
        <w:rPr>
          <w:lang w:val="en-US"/>
        </w:rPr>
        <w:t xml:space="preserve">and response </w:t>
      </w:r>
      <w:r w:rsidRPr="00EB4DBD">
        <w:rPr>
          <w:lang w:val="en-US"/>
        </w:rPr>
        <w:t>to MFAS</w:t>
      </w:r>
    </w:p>
    <w:p w14:paraId="47985B0F" w14:textId="44B7BA9D" w:rsidR="000F64DD" w:rsidRPr="00EB4DBD" w:rsidRDefault="002A5E0F" w:rsidP="00A81F39">
      <w:pPr>
        <w:pStyle w:val="Firstparagraph"/>
        <w:rPr>
          <w:lang w:val="en-US"/>
        </w:rPr>
      </w:pPr>
      <w:r w:rsidRPr="00EB4DBD">
        <w:rPr>
          <w:lang w:val="en-US"/>
        </w:rPr>
        <w:t xml:space="preserve">Within the two years </w:t>
      </w:r>
      <w:r w:rsidR="00DA18B3" w:rsidRPr="00EB4DBD">
        <w:rPr>
          <w:lang w:val="en-US"/>
        </w:rPr>
        <w:t xml:space="preserve">of data </w:t>
      </w:r>
      <w:r w:rsidR="00743F98" w:rsidRPr="00EB4DBD">
        <w:rPr>
          <w:lang w:val="en-US"/>
        </w:rPr>
        <w:t>analyzed</w:t>
      </w:r>
      <w:r w:rsidRPr="00EB4DBD">
        <w:rPr>
          <w:lang w:val="en-US"/>
        </w:rPr>
        <w:t>, MFAS was used more frequent</w:t>
      </w:r>
      <w:r w:rsidR="0058072A" w:rsidRPr="00EB4DBD">
        <w:rPr>
          <w:lang w:val="en-US"/>
        </w:rPr>
        <w:t>ly</w:t>
      </w:r>
      <w:r w:rsidRPr="00EB4DBD">
        <w:rPr>
          <w:lang w:val="en-US"/>
        </w:rPr>
        <w:t xml:space="preserve"> on SCORE than on </w:t>
      </w:r>
      <w:r w:rsidR="001D4BFD" w:rsidRPr="00EB4DBD">
        <w:rPr>
          <w:lang w:val="en-US"/>
        </w:rPr>
        <w:t>AUTEC</w:t>
      </w:r>
      <w:r w:rsidR="00E53E3B" w:rsidRPr="00EB4DBD">
        <w:rPr>
          <w:lang w:val="en-US"/>
        </w:rPr>
        <w:t xml:space="preserve">, with sonar </w:t>
      </w:r>
      <w:r w:rsidR="00A53CA1" w:rsidRPr="00EB4DBD">
        <w:rPr>
          <w:lang w:val="en-US"/>
        </w:rPr>
        <w:t xml:space="preserve">events </w:t>
      </w:r>
      <w:r w:rsidR="00E53E3B" w:rsidRPr="00EB4DBD">
        <w:rPr>
          <w:lang w:val="en-US"/>
        </w:rPr>
        <w:t xml:space="preserve">occurring </w:t>
      </w:r>
      <w:r w:rsidR="00681030" w:rsidRPr="00EB4DBD">
        <w:rPr>
          <w:lang w:val="en-US"/>
        </w:rPr>
        <w:t>in</w:t>
      </w:r>
      <w:r w:rsidR="00EA5D6E" w:rsidRPr="00EB4DBD">
        <w:rPr>
          <w:lang w:val="en-US"/>
        </w:rPr>
        <w:t xml:space="preserve"> </w:t>
      </w:r>
      <w:r w:rsidR="00E53E3B" w:rsidRPr="00EB4DBD">
        <w:rPr>
          <w:lang w:val="en-US"/>
        </w:rPr>
        <w:t xml:space="preserve">8.4% </w:t>
      </w:r>
      <w:r w:rsidR="00681030" w:rsidRPr="00EB4DBD">
        <w:rPr>
          <w:lang w:val="en-US"/>
        </w:rPr>
        <w:t xml:space="preserve">and 2.9% </w:t>
      </w:r>
      <w:r w:rsidR="00E53E3B" w:rsidRPr="00EB4DBD">
        <w:rPr>
          <w:lang w:val="en-US"/>
        </w:rPr>
        <w:t>of all recorded hours</w:t>
      </w:r>
      <w:r w:rsidR="00E63286" w:rsidRPr="00EB4DBD">
        <w:rPr>
          <w:lang w:val="en-US"/>
        </w:rPr>
        <w:t xml:space="preserve"> on each range</w:t>
      </w:r>
      <w:r w:rsidR="00077120" w:rsidRPr="00EB4DBD">
        <w:rPr>
          <w:lang w:val="en-US"/>
        </w:rPr>
        <w:t xml:space="preserve"> (</w:t>
      </w:r>
      <w:r w:rsidR="00407236">
        <w:rPr>
          <w:lang w:val="en-US"/>
        </w:rPr>
        <w:t>Fig.</w:t>
      </w:r>
      <w:r w:rsidR="00077120" w:rsidRPr="00EB4DBD">
        <w:rPr>
          <w:lang w:val="en-US"/>
        </w:rPr>
        <w:t xml:space="preserve"> 2)</w:t>
      </w:r>
      <w:r w:rsidR="00E63286" w:rsidRPr="00EB4DBD">
        <w:rPr>
          <w:lang w:val="en-US"/>
        </w:rPr>
        <w:t>.</w:t>
      </w:r>
      <w:r w:rsidR="00D57A58" w:rsidRPr="00EB4DBD">
        <w:rPr>
          <w:lang w:val="en-US"/>
        </w:rPr>
        <w:t xml:space="preserve"> </w:t>
      </w:r>
      <w:r w:rsidR="008A115E" w:rsidRPr="00EB4DBD">
        <w:rPr>
          <w:lang w:val="en-US"/>
        </w:rPr>
        <w:t>On AUTEC</w:t>
      </w:r>
      <w:r w:rsidR="009F2B7F" w:rsidRPr="00EB4DBD">
        <w:rPr>
          <w:lang w:val="en-US"/>
        </w:rPr>
        <w:t>,</w:t>
      </w:r>
      <w:r w:rsidR="008A115E" w:rsidRPr="00EB4DBD">
        <w:rPr>
          <w:lang w:val="en-US"/>
        </w:rPr>
        <w:t xml:space="preserve"> there were longer time intervals between sonar events, but there were more days with high MFAS use (as quantified by the daily sum of the standardized </w:t>
      </w:r>
      <w:r w:rsidR="004B1C97" w:rsidRPr="00EB4DBD">
        <w:rPr>
          <w:lang w:val="en-US"/>
        </w:rPr>
        <w:t xml:space="preserve">sonar </w:t>
      </w:r>
      <w:r w:rsidR="008A115E" w:rsidRPr="00EB4DBD">
        <w:rPr>
          <w:lang w:val="en-US"/>
        </w:rPr>
        <w:t>area</w:t>
      </w:r>
      <w:r w:rsidR="00A65253" w:rsidRPr="00EB4DBD">
        <w:rPr>
          <w:lang w:val="en-US"/>
        </w:rPr>
        <w:t>)</w:t>
      </w:r>
      <w:r w:rsidR="00501D5F" w:rsidRPr="00EB4DBD">
        <w:rPr>
          <w:lang w:val="en-US"/>
        </w:rPr>
        <w:t xml:space="preserve">. </w:t>
      </w:r>
      <w:r w:rsidR="00C3596C" w:rsidRPr="00EB4DBD">
        <w:rPr>
          <w:lang w:val="en-US"/>
        </w:rPr>
        <w:t xml:space="preserve">Mean </w:t>
      </w:r>
      <w:r w:rsidR="009F5BD0" w:rsidRPr="00EB4DBD">
        <w:rPr>
          <w:lang w:val="en-US"/>
        </w:rPr>
        <w:t>standardized sonar area</w:t>
      </w:r>
      <w:r w:rsidR="00C3596C" w:rsidRPr="00EB4DBD">
        <w:rPr>
          <w:lang w:val="en-US"/>
        </w:rPr>
        <w:t xml:space="preserve"> </w:t>
      </w:r>
      <w:r w:rsidR="00A53CA1" w:rsidRPr="00EB4DBD">
        <w:rPr>
          <w:lang w:val="en-US"/>
        </w:rPr>
        <w:t>for</w:t>
      </w:r>
      <w:r w:rsidR="00C3596C" w:rsidRPr="00EB4DBD">
        <w:rPr>
          <w:lang w:val="en-US"/>
        </w:rPr>
        <w:t xml:space="preserve"> all hours with sonar </w:t>
      </w:r>
      <w:r w:rsidR="00A21336">
        <w:rPr>
          <w:lang w:val="en-US"/>
        </w:rPr>
        <w:t xml:space="preserve">on the western range areas </w:t>
      </w:r>
      <w:r w:rsidR="00C3596C" w:rsidRPr="00EB4DBD">
        <w:rPr>
          <w:lang w:val="en-US"/>
        </w:rPr>
        <w:t xml:space="preserve">was higher </w:t>
      </w:r>
      <w:r w:rsidR="00A21336">
        <w:rPr>
          <w:lang w:val="en-US"/>
        </w:rPr>
        <w:t xml:space="preserve">for </w:t>
      </w:r>
      <w:r w:rsidR="00C3596C" w:rsidRPr="00EB4DBD">
        <w:rPr>
          <w:lang w:val="en-US"/>
        </w:rPr>
        <w:t xml:space="preserve">AUTEC </w:t>
      </w:r>
      <w:r w:rsidR="00407A8F" w:rsidRPr="00EB4DBD">
        <w:rPr>
          <w:lang w:val="en-US"/>
        </w:rPr>
        <w:t xml:space="preserve">than </w:t>
      </w:r>
      <w:r w:rsidR="00A21336">
        <w:rPr>
          <w:lang w:val="en-US"/>
        </w:rPr>
        <w:t xml:space="preserve">for </w:t>
      </w:r>
      <w:r w:rsidR="00407A8F" w:rsidRPr="00EB4DBD">
        <w:rPr>
          <w:lang w:val="en-US"/>
        </w:rPr>
        <w:t xml:space="preserve">SCORE </w:t>
      </w:r>
      <w:r w:rsidR="00C3596C" w:rsidRPr="00EB4DBD">
        <w:rPr>
          <w:lang w:val="en-US"/>
        </w:rPr>
        <w:t>(0.537 vs. 0.384</w:t>
      </w:r>
      <w:r w:rsidR="00B5278C" w:rsidRPr="00EB4DBD">
        <w:rPr>
          <w:lang w:val="en-US"/>
        </w:rPr>
        <w:t>, respectively</w:t>
      </w:r>
      <w:r w:rsidR="00C3596C" w:rsidRPr="00EB4DBD">
        <w:rPr>
          <w:lang w:val="en-US"/>
        </w:rPr>
        <w:t xml:space="preserve">), but not </w:t>
      </w:r>
      <w:r w:rsidR="00A21336">
        <w:rPr>
          <w:lang w:val="en-US"/>
        </w:rPr>
        <w:t xml:space="preserve">so </w:t>
      </w:r>
      <w:r w:rsidR="00C3596C" w:rsidRPr="00EB4DBD">
        <w:rPr>
          <w:lang w:val="en-US"/>
        </w:rPr>
        <w:t xml:space="preserve">for the eastern range areas (0.411 vs 0.456). </w:t>
      </w:r>
      <w:r w:rsidR="001E7628" w:rsidRPr="00EB4DBD">
        <w:rPr>
          <w:lang w:val="en-US"/>
        </w:rPr>
        <w:t>For both ranges, t</w:t>
      </w:r>
      <w:r w:rsidR="00A74796" w:rsidRPr="00EB4DBD">
        <w:rPr>
          <w:lang w:val="en-US"/>
        </w:rPr>
        <w:t>he hourly sonar count</w:t>
      </w:r>
      <w:r w:rsidR="00D77509" w:rsidRPr="00EB4DBD">
        <w:rPr>
          <w:lang w:val="en-US"/>
        </w:rPr>
        <w:t xml:space="preserve"> (number of hydrophones on which sonar was received)</w:t>
      </w:r>
      <w:r w:rsidR="008F0E9F" w:rsidRPr="00EB4DBD">
        <w:rPr>
          <w:lang w:val="en-US"/>
        </w:rPr>
        <w:t xml:space="preserve"> was strongly correlated between eastern and western areas </w:t>
      </w:r>
      <w:r w:rsidR="009B43A0" w:rsidRPr="00EB4DBD">
        <w:rPr>
          <w:lang w:val="en-US"/>
        </w:rPr>
        <w:t>(</w:t>
      </w:r>
      <w:r w:rsidR="00A74796" w:rsidRPr="00EB4DBD">
        <w:rPr>
          <w:lang w:val="en-US"/>
        </w:rPr>
        <w:t>P</w:t>
      </w:r>
      <w:r w:rsidR="008F0E9F" w:rsidRPr="00EB4DBD">
        <w:rPr>
          <w:lang w:val="en-US"/>
        </w:rPr>
        <w:t xml:space="preserve">earson correlation coefficient </w:t>
      </w:r>
      <w:r w:rsidR="00B73836" w:rsidRPr="00EB4DBD">
        <w:rPr>
          <w:lang w:val="en-US"/>
        </w:rPr>
        <w:t>equaled</w:t>
      </w:r>
      <w:r w:rsidR="00A52040" w:rsidRPr="00EB4DBD">
        <w:rPr>
          <w:lang w:val="en-US"/>
        </w:rPr>
        <w:t xml:space="preserve"> </w:t>
      </w:r>
      <w:r w:rsidR="008F0E9F" w:rsidRPr="00EB4DBD">
        <w:rPr>
          <w:lang w:val="en-US"/>
        </w:rPr>
        <w:t>0.848 for AUTEC and 0.863 for SCORE).</w:t>
      </w:r>
      <w:r w:rsidR="006544D6" w:rsidRPr="00EB4DBD">
        <w:rPr>
          <w:lang w:val="en-US"/>
        </w:rPr>
        <w:t xml:space="preserve"> </w:t>
      </w:r>
    </w:p>
    <w:p w14:paraId="5688A882" w14:textId="6B37325D" w:rsidR="00DA54F9" w:rsidRPr="00EB4DBD" w:rsidRDefault="007A1106" w:rsidP="00044B78">
      <w:pPr>
        <w:rPr>
          <w:lang w:val="en-US"/>
        </w:rPr>
      </w:pPr>
      <w:r w:rsidRPr="00EB4DBD">
        <w:rPr>
          <w:lang w:val="en-US"/>
        </w:rPr>
        <w:t>S</w:t>
      </w:r>
      <w:r w:rsidR="00DA54F9" w:rsidRPr="00EB4DBD">
        <w:rPr>
          <w:lang w:val="en-US"/>
        </w:rPr>
        <w:t xml:space="preserve">tandardized </w:t>
      </w:r>
      <w:r w:rsidRPr="00EB4DBD">
        <w:rPr>
          <w:lang w:val="en-US"/>
        </w:rPr>
        <w:t xml:space="preserve">sonar </w:t>
      </w:r>
      <w:r w:rsidR="00DA54F9" w:rsidRPr="00EB4DBD">
        <w:rPr>
          <w:lang w:val="en-US"/>
        </w:rPr>
        <w:t xml:space="preserve">area had a negative effect on </w:t>
      </w:r>
      <w:r w:rsidR="006A5323" w:rsidRPr="00EB4DBD">
        <w:rPr>
          <w:lang w:val="en-US"/>
        </w:rPr>
        <w:t xml:space="preserve">the number of </w:t>
      </w:r>
      <w:proofErr w:type="gramStart"/>
      <w:r w:rsidR="006A5323" w:rsidRPr="00EB4DBD">
        <w:rPr>
          <w:lang w:val="en-US"/>
        </w:rPr>
        <w:t>dive</w:t>
      </w:r>
      <w:proofErr w:type="gramEnd"/>
      <w:r w:rsidR="006A5323" w:rsidRPr="00EB4DBD">
        <w:rPr>
          <w:lang w:val="en-US"/>
        </w:rPr>
        <w:t xml:space="preserve"> starts per hour, </w:t>
      </w:r>
      <w:r w:rsidR="00DA54F9" w:rsidRPr="00EB4DBD">
        <w:rPr>
          <w:lang w:val="en-US"/>
        </w:rPr>
        <w:t>a measure</w:t>
      </w:r>
      <w:r w:rsidR="006A5323" w:rsidRPr="00EB4DBD">
        <w:rPr>
          <w:lang w:val="en-US"/>
        </w:rPr>
        <w:t xml:space="preserve"> </w:t>
      </w:r>
      <w:r w:rsidR="00580976" w:rsidRPr="00EB4DBD">
        <w:rPr>
          <w:lang w:val="en-US"/>
        </w:rPr>
        <w:t>o</w:t>
      </w:r>
      <w:r w:rsidR="006A5323" w:rsidRPr="00EB4DBD">
        <w:rPr>
          <w:lang w:val="en-US"/>
        </w:rPr>
        <w:t>f beaked whale foraging activity</w:t>
      </w:r>
      <w:r w:rsidR="00DA54F9" w:rsidRPr="00EB4DBD">
        <w:rPr>
          <w:lang w:val="en-US"/>
        </w:rPr>
        <w:t xml:space="preserve"> (</w:t>
      </w:r>
      <w:r w:rsidR="00407236">
        <w:rPr>
          <w:lang w:val="en-US"/>
        </w:rPr>
        <w:t>Fig.</w:t>
      </w:r>
      <w:r w:rsidR="00DA54F9" w:rsidRPr="00EB4DBD">
        <w:rPr>
          <w:lang w:val="en-US"/>
        </w:rPr>
        <w:t xml:space="preserve"> 2).</w:t>
      </w:r>
      <w:r w:rsidR="00E52AED" w:rsidRPr="00EB4DBD">
        <w:rPr>
          <w:lang w:val="en-US"/>
        </w:rPr>
        <w:t xml:space="preserve"> On AUTEC, there was little effect on beaked whale dive count rate at low sonar intensity, but the relative decrease in dive count rate </w:t>
      </w:r>
      <w:r w:rsidR="00C2716A" w:rsidRPr="00EB4DBD">
        <w:rPr>
          <w:lang w:val="en-US"/>
        </w:rPr>
        <w:t xml:space="preserve">on AUTEC </w:t>
      </w:r>
      <w:r w:rsidR="00580976" w:rsidRPr="00EB4DBD">
        <w:rPr>
          <w:lang w:val="en-US"/>
        </w:rPr>
        <w:t xml:space="preserve">at the maximum recorded MFAS use </w:t>
      </w:r>
      <w:r w:rsidR="00E52AED" w:rsidRPr="00EB4DBD">
        <w:rPr>
          <w:lang w:val="en-US"/>
        </w:rPr>
        <w:t>was larger than on SCORE</w:t>
      </w:r>
      <w:r w:rsidR="007A788A" w:rsidRPr="00EB4DBD">
        <w:rPr>
          <w:lang w:val="en-US"/>
        </w:rPr>
        <w:t xml:space="preserve"> (</w:t>
      </w:r>
      <w:r w:rsidR="00933371" w:rsidRPr="00EB4DBD">
        <w:rPr>
          <w:lang w:val="en-US"/>
        </w:rPr>
        <w:t xml:space="preserve">0.71 </w:t>
      </w:r>
      <w:r w:rsidR="007A788A" w:rsidRPr="00EB4DBD">
        <w:rPr>
          <w:lang w:val="en-US"/>
        </w:rPr>
        <w:t xml:space="preserve">vs </w:t>
      </w:r>
      <w:proofErr w:type="gramStart"/>
      <w:r w:rsidR="00933371" w:rsidRPr="00EB4DBD">
        <w:rPr>
          <w:lang w:val="en-US"/>
        </w:rPr>
        <w:t>0.53</w:t>
      </w:r>
      <w:r w:rsidR="00F839D6" w:rsidRPr="00EB4DBD">
        <w:rPr>
          <w:lang w:val="en-US"/>
        </w:rPr>
        <w:t>;</w:t>
      </w:r>
      <w:proofErr w:type="gramEnd"/>
      <w:r w:rsidR="00F839D6" w:rsidRPr="00EB4DBD">
        <w:rPr>
          <w:lang w:val="en-US"/>
        </w:rPr>
        <w:t xml:space="preserve"> </w:t>
      </w:r>
      <w:r w:rsidR="00407236">
        <w:rPr>
          <w:lang w:val="en-US"/>
        </w:rPr>
        <w:t>Fig.</w:t>
      </w:r>
      <w:r w:rsidR="00F839D6" w:rsidRPr="00EB4DBD">
        <w:rPr>
          <w:lang w:val="en-US"/>
        </w:rPr>
        <w:t xml:space="preserve"> 2</w:t>
      </w:r>
      <w:r w:rsidR="007A788A" w:rsidRPr="00EB4DBD">
        <w:rPr>
          <w:lang w:val="en-US"/>
        </w:rPr>
        <w:t>)</w:t>
      </w:r>
      <w:r w:rsidR="00675E7F" w:rsidRPr="00EB4DBD">
        <w:rPr>
          <w:lang w:val="en-US"/>
        </w:rPr>
        <w:t xml:space="preserve">. </w:t>
      </w:r>
      <w:r w:rsidR="00977119" w:rsidRPr="00EB4DBD">
        <w:rPr>
          <w:lang w:val="en-US"/>
        </w:rPr>
        <w:t xml:space="preserve">For AUTEC, </w:t>
      </w:r>
      <w:r w:rsidR="00F909BD" w:rsidRPr="00EB4DBD">
        <w:rPr>
          <w:lang w:val="en-US"/>
        </w:rPr>
        <w:t xml:space="preserve">the </w:t>
      </w:r>
      <w:r w:rsidR="00977119" w:rsidRPr="00EB4DBD">
        <w:rPr>
          <w:lang w:val="en-US"/>
        </w:rPr>
        <w:t>GAM</w:t>
      </w:r>
      <w:r w:rsidR="00E11C0A" w:rsidRPr="00EB4DBD">
        <w:rPr>
          <w:lang w:val="en-US"/>
        </w:rPr>
        <w:t xml:space="preserve"> </w:t>
      </w:r>
      <w:r w:rsidR="00977119" w:rsidRPr="00EB4DBD">
        <w:rPr>
          <w:lang w:val="en-US"/>
        </w:rPr>
        <w:t xml:space="preserve">revealed </w:t>
      </w:r>
      <w:r w:rsidR="00F909BD" w:rsidRPr="00EB4DBD">
        <w:rPr>
          <w:lang w:val="en-US"/>
        </w:rPr>
        <w:t xml:space="preserve">significant effects of ‘area’ and ‘year’, with </w:t>
      </w:r>
      <w:r w:rsidR="00977119" w:rsidRPr="00EB4DBD">
        <w:rPr>
          <w:lang w:val="en-US"/>
        </w:rPr>
        <w:t>higher dive count rate</w:t>
      </w:r>
      <w:r w:rsidR="00F909BD" w:rsidRPr="00EB4DBD">
        <w:rPr>
          <w:lang w:val="en-US"/>
        </w:rPr>
        <w:t>s</w:t>
      </w:r>
      <w:r w:rsidR="00977119" w:rsidRPr="00EB4DBD">
        <w:rPr>
          <w:lang w:val="en-US"/>
        </w:rPr>
        <w:t xml:space="preserve"> in the west</w:t>
      </w:r>
      <w:r w:rsidR="00304ED6" w:rsidRPr="00EB4DBD">
        <w:rPr>
          <w:lang w:val="en-US"/>
        </w:rPr>
        <w:t>ern area</w:t>
      </w:r>
      <w:r w:rsidR="00977119" w:rsidRPr="00EB4DBD">
        <w:rPr>
          <w:lang w:val="en-US"/>
        </w:rPr>
        <w:t xml:space="preserve"> </w:t>
      </w:r>
      <w:r w:rsidR="00F909BD" w:rsidRPr="00EB4DBD">
        <w:rPr>
          <w:lang w:val="en-US"/>
        </w:rPr>
        <w:t>and in 201</w:t>
      </w:r>
      <w:r w:rsidR="00D9762B" w:rsidRPr="00EB4DBD">
        <w:rPr>
          <w:lang w:val="en-US"/>
        </w:rPr>
        <w:t>3</w:t>
      </w:r>
      <w:r w:rsidR="00DB0E05" w:rsidRPr="00EB4DBD">
        <w:rPr>
          <w:lang w:val="en-US"/>
        </w:rPr>
        <w:t xml:space="preserve"> (Table S4</w:t>
      </w:r>
      <w:r w:rsidR="00994D39" w:rsidRPr="00EB4DBD">
        <w:rPr>
          <w:lang w:val="en-US"/>
        </w:rPr>
        <w:t>)</w:t>
      </w:r>
      <w:r w:rsidR="00F909BD" w:rsidRPr="00EB4DBD">
        <w:rPr>
          <w:lang w:val="en-US"/>
        </w:rPr>
        <w:t xml:space="preserve">. </w:t>
      </w:r>
      <w:r w:rsidR="0049025D" w:rsidRPr="00EB4DBD">
        <w:rPr>
          <w:lang w:val="en-US"/>
        </w:rPr>
        <w:t>There was fluctuation in the dive count rate throughout the year and day</w:t>
      </w:r>
      <w:r w:rsidR="00580976" w:rsidRPr="00EB4DBD">
        <w:rPr>
          <w:lang w:val="en-US"/>
        </w:rPr>
        <w:t>,</w:t>
      </w:r>
      <w:r w:rsidR="0049025D" w:rsidRPr="00EB4DBD">
        <w:rPr>
          <w:lang w:val="en-US"/>
        </w:rPr>
        <w:t xml:space="preserve"> and a </w:t>
      </w:r>
      <w:r w:rsidR="005F63AA" w:rsidRPr="00EB4DBD">
        <w:rPr>
          <w:lang w:val="en-US"/>
        </w:rPr>
        <w:t>weak</w:t>
      </w:r>
      <w:r w:rsidR="0049025D" w:rsidRPr="00EB4DBD">
        <w:rPr>
          <w:lang w:val="en-US"/>
        </w:rPr>
        <w:t xml:space="preserve"> pattern of increasing dive count rate with increasing </w:t>
      </w:r>
      <w:r w:rsidR="0049025D" w:rsidRPr="00EB4DBD">
        <w:rPr>
          <w:lang w:val="en-US"/>
        </w:rPr>
        <w:lastRenderedPageBreak/>
        <w:t xml:space="preserve">time since </w:t>
      </w:r>
      <w:r w:rsidR="003103B7" w:rsidRPr="00EB4DBD">
        <w:rPr>
          <w:lang w:val="en-US"/>
        </w:rPr>
        <w:t>last MFAS use</w:t>
      </w:r>
      <w:r w:rsidR="00EA47DA" w:rsidRPr="00EB4DBD">
        <w:rPr>
          <w:lang w:val="en-US"/>
        </w:rPr>
        <w:t xml:space="preserve"> (</w:t>
      </w:r>
      <w:r w:rsidR="00407236">
        <w:rPr>
          <w:lang w:val="en-US"/>
        </w:rPr>
        <w:t>Fig.</w:t>
      </w:r>
      <w:r w:rsidR="00EA47DA" w:rsidRPr="00EB4DBD">
        <w:rPr>
          <w:lang w:val="en-US"/>
        </w:rPr>
        <w:t xml:space="preserve"> S3)</w:t>
      </w:r>
      <w:r w:rsidR="0049025D" w:rsidRPr="00EB4DBD">
        <w:rPr>
          <w:lang w:val="en-US"/>
        </w:rPr>
        <w:t>.</w:t>
      </w:r>
      <w:r w:rsidR="00214D10" w:rsidRPr="00EB4DBD">
        <w:rPr>
          <w:lang w:val="en-US"/>
        </w:rPr>
        <w:t xml:space="preserve"> For SCORE, the results from the GAM were similar</w:t>
      </w:r>
      <w:r w:rsidR="00327EBB" w:rsidRPr="00EB4DBD">
        <w:rPr>
          <w:lang w:val="en-US"/>
        </w:rPr>
        <w:t xml:space="preserve"> (Table S5)</w:t>
      </w:r>
      <w:r w:rsidR="00214D10" w:rsidRPr="00EB4DBD">
        <w:rPr>
          <w:lang w:val="en-US"/>
        </w:rPr>
        <w:t>. T</w:t>
      </w:r>
      <w:r w:rsidR="008B3942" w:rsidRPr="00EB4DBD">
        <w:rPr>
          <w:lang w:val="en-US"/>
        </w:rPr>
        <w:t>he dive count rate was higher in the western SCORE area and in 2014 (compared to 2015). There was also significant variation throughout the day and year</w:t>
      </w:r>
      <w:r w:rsidR="009F2B7F" w:rsidRPr="00EB4DBD">
        <w:rPr>
          <w:lang w:val="en-US"/>
        </w:rPr>
        <w:t>,</w:t>
      </w:r>
      <w:r w:rsidR="008B3942" w:rsidRPr="00EB4DBD">
        <w:rPr>
          <w:lang w:val="en-US"/>
        </w:rPr>
        <w:t xml:space="preserve"> and a weak effect of time since last MFAS use</w:t>
      </w:r>
      <w:r w:rsidR="00BE6B0C" w:rsidRPr="00EB4DBD">
        <w:rPr>
          <w:lang w:val="en-US"/>
        </w:rPr>
        <w:t xml:space="preserve"> (</w:t>
      </w:r>
      <w:r w:rsidR="00407236">
        <w:rPr>
          <w:lang w:val="en-US"/>
        </w:rPr>
        <w:t>Fig.</w:t>
      </w:r>
      <w:r w:rsidR="00BE6B0C" w:rsidRPr="00EB4DBD">
        <w:rPr>
          <w:lang w:val="en-US"/>
        </w:rPr>
        <w:t xml:space="preserve"> S4)</w:t>
      </w:r>
      <w:r w:rsidR="008B3942" w:rsidRPr="00EB4DBD">
        <w:rPr>
          <w:lang w:val="en-US"/>
        </w:rPr>
        <w:t xml:space="preserve">. </w:t>
      </w:r>
      <w:r w:rsidR="00B34F5A" w:rsidRPr="00EB4DBD">
        <w:rPr>
          <w:lang w:val="en-US"/>
        </w:rPr>
        <w:t xml:space="preserve">There was </w:t>
      </w:r>
      <w:r w:rsidR="00C13F76" w:rsidRPr="00EB4DBD">
        <w:rPr>
          <w:lang w:val="en-US"/>
        </w:rPr>
        <w:t xml:space="preserve">also </w:t>
      </w:r>
      <w:r w:rsidR="00B34F5A" w:rsidRPr="00EB4DBD">
        <w:rPr>
          <w:lang w:val="en-US"/>
        </w:rPr>
        <w:t xml:space="preserve">an effect of the </w:t>
      </w:r>
      <w:r w:rsidR="00B9160A">
        <w:rPr>
          <w:lang w:val="en-US"/>
        </w:rPr>
        <w:t>duration of the sonar bout</w:t>
      </w:r>
      <w:r w:rsidR="00B34F5A" w:rsidRPr="00EB4DBD">
        <w:rPr>
          <w:lang w:val="en-US"/>
        </w:rPr>
        <w:t xml:space="preserve">, but this effect disappeared </w:t>
      </w:r>
      <w:r w:rsidR="00580976" w:rsidRPr="00EB4DBD">
        <w:rPr>
          <w:lang w:val="en-US"/>
        </w:rPr>
        <w:t xml:space="preserve">when </w:t>
      </w:r>
      <w:r w:rsidR="00B34F5A" w:rsidRPr="00EB4DBD">
        <w:rPr>
          <w:lang w:val="en-US"/>
        </w:rPr>
        <w:t>temporal autocorrelation</w:t>
      </w:r>
      <w:r w:rsidR="00580976" w:rsidRPr="00EB4DBD">
        <w:rPr>
          <w:lang w:val="en-US"/>
        </w:rPr>
        <w:t xml:space="preserve"> was accounted for</w:t>
      </w:r>
      <w:r w:rsidR="000B068F" w:rsidRPr="00EB4DBD">
        <w:rPr>
          <w:lang w:val="en-US"/>
        </w:rPr>
        <w:t xml:space="preserve">. </w:t>
      </w:r>
      <w:r w:rsidR="00CF0BE6" w:rsidRPr="00EB4DBD">
        <w:rPr>
          <w:lang w:val="en-US"/>
        </w:rPr>
        <w:t xml:space="preserve">Because our main study objective </w:t>
      </w:r>
      <w:r w:rsidR="00D400E7" w:rsidRPr="00EB4DBD">
        <w:rPr>
          <w:lang w:val="en-US"/>
        </w:rPr>
        <w:t>was</w:t>
      </w:r>
      <w:r w:rsidR="00CF0BE6" w:rsidRPr="00EB4DBD">
        <w:rPr>
          <w:lang w:val="en-US"/>
        </w:rPr>
        <w:t xml:space="preserve"> to explore potential population effect of MFAS use, we only used the mean effect of the standardized sonar area on beaked whale dive count rate in the individual</w:t>
      </w:r>
      <w:r w:rsidR="00057393" w:rsidRPr="00EB4DBD">
        <w:rPr>
          <w:lang w:val="en-US"/>
        </w:rPr>
        <w:t>-</w:t>
      </w:r>
      <w:r w:rsidR="00CF0BE6" w:rsidRPr="00EB4DBD">
        <w:rPr>
          <w:lang w:val="en-US"/>
        </w:rPr>
        <w:t xml:space="preserve">based population model and did not consider </w:t>
      </w:r>
      <w:r w:rsidR="0080383B" w:rsidRPr="00EB4DBD">
        <w:rPr>
          <w:lang w:val="en-US"/>
        </w:rPr>
        <w:t>the effects of the other terms incorporated in the GAMs.</w:t>
      </w:r>
    </w:p>
    <w:p w14:paraId="27DB8724" w14:textId="77777777" w:rsidR="00B70300" w:rsidRPr="00EB4DBD" w:rsidRDefault="00B70300" w:rsidP="00A81F39">
      <w:pPr>
        <w:pStyle w:val="Firstparagraph"/>
        <w:rPr>
          <w:lang w:val="en-US"/>
        </w:rPr>
      </w:pPr>
    </w:p>
    <w:p w14:paraId="7D1B328F" w14:textId="47C8F756" w:rsidR="00611B8B" w:rsidRPr="00EB4DBD" w:rsidRDefault="00955F68" w:rsidP="00A81F39">
      <w:pPr>
        <w:pStyle w:val="Heading2"/>
        <w:rPr>
          <w:lang w:val="en-US"/>
        </w:rPr>
      </w:pPr>
      <w:r w:rsidRPr="00EB4DBD">
        <w:rPr>
          <w:lang w:val="en-US"/>
        </w:rPr>
        <w:t xml:space="preserve">Population </w:t>
      </w:r>
      <w:r w:rsidR="00BB181E" w:rsidRPr="00EB4DBD">
        <w:rPr>
          <w:lang w:val="en-US"/>
        </w:rPr>
        <w:t>c</w:t>
      </w:r>
      <w:r w:rsidRPr="00EB4DBD">
        <w:rPr>
          <w:lang w:val="en-US"/>
        </w:rPr>
        <w:t>onsequence</w:t>
      </w:r>
      <w:r w:rsidR="00BB181E" w:rsidRPr="00EB4DBD">
        <w:rPr>
          <w:lang w:val="en-US"/>
        </w:rPr>
        <w:t>s</w:t>
      </w:r>
      <w:r w:rsidRPr="00EB4DBD">
        <w:rPr>
          <w:lang w:val="en-US"/>
        </w:rPr>
        <w:t xml:space="preserve"> of </w:t>
      </w:r>
      <w:r w:rsidR="00BB181E" w:rsidRPr="00EB4DBD">
        <w:rPr>
          <w:lang w:val="en-US"/>
        </w:rPr>
        <w:t>d</w:t>
      </w:r>
      <w:r w:rsidRPr="00EB4DBD">
        <w:rPr>
          <w:lang w:val="en-US"/>
        </w:rPr>
        <w:t>isturbance</w:t>
      </w:r>
    </w:p>
    <w:p w14:paraId="4D0A089B" w14:textId="1598225C" w:rsidR="00BE510E" w:rsidRPr="00EB4DBD" w:rsidRDefault="008B21B9" w:rsidP="00A81F39">
      <w:pPr>
        <w:pStyle w:val="Firstparagraph"/>
        <w:rPr>
          <w:lang w:val="en-US"/>
        </w:rPr>
      </w:pPr>
      <w:r w:rsidRPr="00EB4DBD">
        <w:rPr>
          <w:lang w:val="en-US"/>
        </w:rPr>
        <w:t xml:space="preserve">The onset of MFAS use led to </w:t>
      </w:r>
      <w:r w:rsidR="00E21A23" w:rsidRPr="00EB4DBD">
        <w:rPr>
          <w:lang w:val="en-US"/>
        </w:rPr>
        <w:t xml:space="preserve">a </w:t>
      </w:r>
      <w:r w:rsidR="006A704A">
        <w:rPr>
          <w:lang w:val="en-US"/>
        </w:rPr>
        <w:t xml:space="preserve">rapid initial </w:t>
      </w:r>
      <w:r w:rsidR="00DB0545">
        <w:rPr>
          <w:lang w:val="en-US"/>
        </w:rPr>
        <w:t>decline</w:t>
      </w:r>
      <w:r w:rsidR="006A704A">
        <w:rPr>
          <w:lang w:val="en-US"/>
        </w:rPr>
        <w:t xml:space="preserve"> </w:t>
      </w:r>
      <w:r w:rsidR="00F16B48" w:rsidRPr="00EB4DBD">
        <w:rPr>
          <w:lang w:val="en-US"/>
        </w:rPr>
        <w:t>of</w:t>
      </w:r>
      <w:r w:rsidR="00F16B48" w:rsidRPr="00EB4DBD">
        <w:rPr>
          <w:i/>
          <w:iCs/>
          <w:lang w:val="en-US"/>
        </w:rPr>
        <w:t xml:space="preserve"> Zc</w:t>
      </w:r>
      <w:r w:rsidR="00F16B48" w:rsidRPr="00EB4DBD">
        <w:rPr>
          <w:lang w:val="en-US"/>
        </w:rPr>
        <w:t xml:space="preserve"> population </w:t>
      </w:r>
      <w:r w:rsidR="00036F75">
        <w:rPr>
          <w:lang w:val="en-US"/>
        </w:rPr>
        <w:t xml:space="preserve">abundance </w:t>
      </w:r>
      <w:r w:rsidR="00F16B48" w:rsidRPr="00EB4DBD">
        <w:rPr>
          <w:lang w:val="en-US"/>
        </w:rPr>
        <w:t xml:space="preserve">and a subsequent </w:t>
      </w:r>
      <w:r w:rsidR="006A704A">
        <w:rPr>
          <w:lang w:val="en-US"/>
        </w:rPr>
        <w:t xml:space="preserve">slower approach </w:t>
      </w:r>
      <w:r w:rsidR="00F16B48" w:rsidRPr="00EB4DBD">
        <w:rPr>
          <w:lang w:val="en-US"/>
        </w:rPr>
        <w:t xml:space="preserve">of the population </w:t>
      </w:r>
      <w:r w:rsidR="006A704A">
        <w:rPr>
          <w:lang w:val="en-US"/>
        </w:rPr>
        <w:t xml:space="preserve">to a new stationary state </w:t>
      </w:r>
      <w:r w:rsidR="009F26FE" w:rsidRPr="00EB4DBD">
        <w:rPr>
          <w:lang w:val="en-US"/>
        </w:rPr>
        <w:t>(Fig</w:t>
      </w:r>
      <w:r w:rsidR="005307C1">
        <w:rPr>
          <w:lang w:val="en-US"/>
        </w:rPr>
        <w:t>.</w:t>
      </w:r>
      <w:r w:rsidR="009F26FE" w:rsidRPr="00EB4DBD">
        <w:rPr>
          <w:lang w:val="en-US"/>
        </w:rPr>
        <w:t xml:space="preserve"> 3)</w:t>
      </w:r>
      <w:r w:rsidR="00F16B48" w:rsidRPr="00EB4DBD">
        <w:rPr>
          <w:lang w:val="en-US"/>
        </w:rPr>
        <w:t xml:space="preserve">. </w:t>
      </w:r>
      <w:r w:rsidR="00E43030" w:rsidRPr="00EB4DBD">
        <w:rPr>
          <w:lang w:val="en-US"/>
        </w:rPr>
        <w:t xml:space="preserve">This decline occurred across all three </w:t>
      </w:r>
      <w:r w:rsidR="009922FF" w:rsidRPr="00EB4DBD">
        <w:rPr>
          <w:lang w:val="en-US"/>
        </w:rPr>
        <w:t xml:space="preserve">behavioral response </w:t>
      </w:r>
      <w:r w:rsidR="00A71118" w:rsidRPr="00EB4DBD">
        <w:rPr>
          <w:lang w:val="en-US"/>
        </w:rPr>
        <w:t>scenarios</w:t>
      </w:r>
      <w:r w:rsidR="00A71118">
        <w:rPr>
          <w:lang w:val="en-US"/>
        </w:rPr>
        <w:t xml:space="preserve"> </w:t>
      </w:r>
      <w:r w:rsidR="00A71118" w:rsidRPr="00EB4DBD">
        <w:rPr>
          <w:lang w:val="en-US"/>
        </w:rPr>
        <w:t>but</w:t>
      </w:r>
      <w:r w:rsidR="00E43030" w:rsidRPr="00EB4DBD">
        <w:rPr>
          <w:lang w:val="en-US"/>
        </w:rPr>
        <w:t xml:space="preserve"> </w:t>
      </w:r>
      <w:r w:rsidR="009F26FE" w:rsidRPr="00EB4DBD">
        <w:rPr>
          <w:lang w:val="en-US"/>
        </w:rPr>
        <w:t xml:space="preserve">was </w:t>
      </w:r>
      <w:r w:rsidR="00E43030" w:rsidRPr="00EB4DBD">
        <w:rPr>
          <w:lang w:val="en-US"/>
        </w:rPr>
        <w:t xml:space="preserve">greatest </w:t>
      </w:r>
      <w:r w:rsidR="009F26FE" w:rsidRPr="00EB4DBD">
        <w:rPr>
          <w:lang w:val="en-US"/>
        </w:rPr>
        <w:t xml:space="preserve">if </w:t>
      </w:r>
      <w:r w:rsidR="001B018E">
        <w:rPr>
          <w:lang w:val="en-US"/>
        </w:rPr>
        <w:t>MFAS</w:t>
      </w:r>
      <w:r w:rsidR="009F26FE" w:rsidRPr="00EB4DBD">
        <w:rPr>
          <w:lang w:val="en-US"/>
        </w:rPr>
        <w:t xml:space="preserve"> led to both displacement and cessation of foraging</w:t>
      </w:r>
      <w:r w:rsidR="00A71118">
        <w:rPr>
          <w:lang w:val="en-US"/>
        </w:rPr>
        <w:t xml:space="preserve">, in which case the </w:t>
      </w:r>
      <w:r w:rsidR="00A71118">
        <w:rPr>
          <w:i/>
          <w:iCs/>
          <w:lang w:val="en-US"/>
        </w:rPr>
        <w:t>Zc</w:t>
      </w:r>
      <w:r w:rsidR="00A71118">
        <w:rPr>
          <w:lang w:val="en-US"/>
        </w:rPr>
        <w:t xml:space="preserve"> </w:t>
      </w:r>
      <w:r w:rsidR="008329AC">
        <w:rPr>
          <w:lang w:val="en-US"/>
        </w:rPr>
        <w:t xml:space="preserve">population </w:t>
      </w:r>
      <w:r w:rsidR="00A71118">
        <w:rPr>
          <w:lang w:val="en-US"/>
        </w:rPr>
        <w:t xml:space="preserve">went extinct in all replicate </w:t>
      </w:r>
      <w:r w:rsidR="008329AC">
        <w:rPr>
          <w:lang w:val="en-US"/>
        </w:rPr>
        <w:t>simulations</w:t>
      </w:r>
      <w:r w:rsidR="009F26FE" w:rsidRPr="00EB4DBD">
        <w:rPr>
          <w:lang w:val="en-US"/>
        </w:rPr>
        <w:t>.</w:t>
      </w:r>
      <w:r w:rsidR="0079228F">
        <w:rPr>
          <w:lang w:val="en-US"/>
        </w:rPr>
        <w:t xml:space="preserve"> </w:t>
      </w:r>
      <w:r w:rsidR="003D03FA">
        <w:rPr>
          <w:lang w:val="en-US"/>
        </w:rPr>
        <w:t>Either displacement or cessation of foraging alone led to a</w:t>
      </w:r>
      <w:r w:rsidR="00655DBF">
        <w:rPr>
          <w:lang w:val="en-US"/>
        </w:rPr>
        <w:t>n approximately</w:t>
      </w:r>
      <w:r w:rsidR="003D03FA">
        <w:rPr>
          <w:lang w:val="en-US"/>
        </w:rPr>
        <w:t xml:space="preserve"> 50% reduction of population size. </w:t>
      </w:r>
      <w:r w:rsidR="00916767">
        <w:rPr>
          <w:lang w:val="en-US"/>
        </w:rPr>
        <w:t>For cessation of foraging behavioral scenario</w:t>
      </w:r>
      <w:r w:rsidR="003D5B24">
        <w:rPr>
          <w:lang w:val="en-US"/>
        </w:rPr>
        <w:t xml:space="preserve">, half of </w:t>
      </w:r>
      <w:r w:rsidR="00916767">
        <w:rPr>
          <w:lang w:val="en-US"/>
        </w:rPr>
        <w:t xml:space="preserve">the </w:t>
      </w:r>
      <w:r w:rsidR="003D5B24">
        <w:rPr>
          <w:lang w:val="en-US"/>
        </w:rPr>
        <w:t xml:space="preserve">decrease </w:t>
      </w:r>
      <w:r w:rsidR="00916767">
        <w:rPr>
          <w:lang w:val="en-US"/>
        </w:rPr>
        <w:t xml:space="preserve">in population abundance </w:t>
      </w:r>
      <w:r w:rsidR="003D5B24">
        <w:rPr>
          <w:lang w:val="en-US"/>
        </w:rPr>
        <w:t xml:space="preserve">occurred within the first 5 years after the onset of MFAS, while it took another </w:t>
      </w:r>
      <w:r w:rsidR="00EF64FA">
        <w:rPr>
          <w:lang w:val="en-US"/>
        </w:rPr>
        <w:t>26 years before mean population abundance was within 1 per cent of the mean disturb</w:t>
      </w:r>
      <w:r w:rsidR="00916767">
        <w:rPr>
          <w:lang w:val="en-US"/>
        </w:rPr>
        <w:t>ed</w:t>
      </w:r>
      <w:r w:rsidR="00EF64FA">
        <w:rPr>
          <w:lang w:val="en-US"/>
        </w:rPr>
        <w:t xml:space="preserve"> population abundance.</w:t>
      </w:r>
      <w:r w:rsidR="008A44A7">
        <w:rPr>
          <w:lang w:val="en-US"/>
        </w:rPr>
        <w:t xml:space="preserve"> </w:t>
      </w:r>
      <w:r w:rsidR="00403413" w:rsidRPr="00EB4DBD">
        <w:rPr>
          <w:lang w:val="en-US"/>
        </w:rPr>
        <w:t xml:space="preserve">Among females in the different reproductive classes, the </w:t>
      </w:r>
      <w:r w:rsidR="00465E06" w:rsidRPr="00EB4DBD">
        <w:rPr>
          <w:lang w:val="en-US"/>
        </w:rPr>
        <w:t>decline</w:t>
      </w:r>
      <w:r w:rsidR="00403413" w:rsidRPr="00EB4DBD">
        <w:rPr>
          <w:lang w:val="en-US"/>
        </w:rPr>
        <w:t xml:space="preserve"> in </w:t>
      </w:r>
      <w:r w:rsidR="00B275C5">
        <w:rPr>
          <w:lang w:val="en-US"/>
        </w:rPr>
        <w:t xml:space="preserve">abundance </w:t>
      </w:r>
      <w:r w:rsidR="00403413" w:rsidRPr="00EB4DBD">
        <w:rPr>
          <w:lang w:val="en-US"/>
        </w:rPr>
        <w:t xml:space="preserve">was most pronounced for lactating females. </w:t>
      </w:r>
      <w:r w:rsidR="006B337B" w:rsidRPr="00EB4DBD">
        <w:rPr>
          <w:lang w:val="en-US"/>
        </w:rPr>
        <w:t xml:space="preserve">Because of the coupling between predator and prey dynamics, </w:t>
      </w:r>
      <w:r w:rsidR="00E674A6" w:rsidRPr="00EB4DBD">
        <w:rPr>
          <w:lang w:val="en-US"/>
        </w:rPr>
        <w:t>prey density increased in response to the relaxation of foraging pressure cause</w:t>
      </w:r>
      <w:r w:rsidR="006B60FE" w:rsidRPr="00EB4DBD">
        <w:rPr>
          <w:lang w:val="en-US"/>
        </w:rPr>
        <w:t>d</w:t>
      </w:r>
      <w:r w:rsidR="00E674A6" w:rsidRPr="00EB4DBD">
        <w:rPr>
          <w:lang w:val="en-US"/>
        </w:rPr>
        <w:t xml:space="preserve"> by the decline in </w:t>
      </w:r>
      <w:r w:rsidR="009922FF" w:rsidRPr="00EB4DBD">
        <w:rPr>
          <w:lang w:val="en-US"/>
        </w:rPr>
        <w:t xml:space="preserve">whale </w:t>
      </w:r>
      <w:r w:rsidR="00E674A6" w:rsidRPr="00EB4DBD">
        <w:rPr>
          <w:lang w:val="en-US"/>
        </w:rPr>
        <w:t>population</w:t>
      </w:r>
      <w:r w:rsidR="00195C71">
        <w:rPr>
          <w:lang w:val="en-US"/>
        </w:rPr>
        <w:t xml:space="preserve"> abundance </w:t>
      </w:r>
      <w:r w:rsidR="00E674A6" w:rsidRPr="00EB4DBD">
        <w:rPr>
          <w:lang w:val="en-US"/>
        </w:rPr>
        <w:t>(</w:t>
      </w:r>
      <w:r w:rsidR="009B0287">
        <w:rPr>
          <w:lang w:val="en-US"/>
        </w:rPr>
        <w:t>Fig.</w:t>
      </w:r>
      <w:r w:rsidR="00E674A6" w:rsidRPr="00EB4DBD">
        <w:rPr>
          <w:lang w:val="en-US"/>
        </w:rPr>
        <w:t xml:space="preserve"> 3). </w:t>
      </w:r>
      <w:r w:rsidR="00FE4DF7" w:rsidRPr="00EB4DBD">
        <w:rPr>
          <w:lang w:val="en-US"/>
        </w:rPr>
        <w:t xml:space="preserve">The magnitude </w:t>
      </w:r>
      <w:r w:rsidR="00195223" w:rsidRPr="00EB4DBD">
        <w:rPr>
          <w:lang w:val="en-US"/>
        </w:rPr>
        <w:t xml:space="preserve">of </w:t>
      </w:r>
      <w:r w:rsidR="00B8308D" w:rsidRPr="00EB4DBD">
        <w:rPr>
          <w:lang w:val="en-US"/>
        </w:rPr>
        <w:t xml:space="preserve">the increase in </w:t>
      </w:r>
      <w:r w:rsidR="00FE4DF7" w:rsidRPr="00EB4DBD">
        <w:rPr>
          <w:lang w:val="en-US"/>
        </w:rPr>
        <w:t xml:space="preserve">prey </w:t>
      </w:r>
      <w:r w:rsidR="006B337B" w:rsidRPr="00EB4DBD">
        <w:rPr>
          <w:lang w:val="en-US"/>
        </w:rPr>
        <w:t xml:space="preserve">density </w:t>
      </w:r>
      <w:r w:rsidR="00485F1E" w:rsidRPr="00EB4DBD">
        <w:rPr>
          <w:lang w:val="en-US"/>
        </w:rPr>
        <w:t xml:space="preserve">mirrored </w:t>
      </w:r>
      <w:r w:rsidR="00FE4DF7" w:rsidRPr="00EB4DBD">
        <w:rPr>
          <w:lang w:val="en-US"/>
        </w:rPr>
        <w:t xml:space="preserve">the reduction in </w:t>
      </w:r>
      <w:r w:rsidR="00D1132A">
        <w:rPr>
          <w:lang w:val="en-US"/>
        </w:rPr>
        <w:t>abundance</w:t>
      </w:r>
      <w:r w:rsidR="00A34E3C" w:rsidRPr="00EB4DBD">
        <w:rPr>
          <w:lang w:val="en-US"/>
        </w:rPr>
        <w:t xml:space="preserve"> of the </w:t>
      </w:r>
      <w:r w:rsidR="00A34E3C" w:rsidRPr="00EB4DBD">
        <w:rPr>
          <w:i/>
          <w:iCs/>
          <w:lang w:val="en-US"/>
        </w:rPr>
        <w:t xml:space="preserve">Zc </w:t>
      </w:r>
      <w:r w:rsidR="00A34E3C" w:rsidRPr="00EB4DBD">
        <w:rPr>
          <w:lang w:val="en-US"/>
        </w:rPr>
        <w:t>population</w:t>
      </w:r>
      <w:r w:rsidR="001326EC" w:rsidRPr="00EB4DBD">
        <w:rPr>
          <w:lang w:val="en-US"/>
        </w:rPr>
        <w:t xml:space="preserve"> following the onset of MFAS </w:t>
      </w:r>
      <w:r w:rsidR="00014663">
        <w:rPr>
          <w:lang w:val="en-US"/>
        </w:rPr>
        <w:t>use</w:t>
      </w:r>
      <w:r w:rsidR="001326EC" w:rsidRPr="00EB4DBD">
        <w:rPr>
          <w:lang w:val="en-US"/>
        </w:rPr>
        <w:t>.</w:t>
      </w:r>
      <w:r w:rsidR="00587005" w:rsidRPr="00EB4DBD">
        <w:rPr>
          <w:lang w:val="en-US"/>
        </w:rPr>
        <w:t xml:space="preserve"> Disturbance </w:t>
      </w:r>
      <w:r w:rsidR="00995B66">
        <w:rPr>
          <w:lang w:val="en-US"/>
        </w:rPr>
        <w:t>from</w:t>
      </w:r>
      <w:r w:rsidR="00587005" w:rsidRPr="00EB4DBD">
        <w:rPr>
          <w:lang w:val="en-US"/>
        </w:rPr>
        <w:t xml:space="preserve"> MFAS also increased variation in prey density, with </w:t>
      </w:r>
      <w:r w:rsidR="00BE510E" w:rsidRPr="00EB4DBD">
        <w:rPr>
          <w:lang w:val="en-US"/>
        </w:rPr>
        <w:t xml:space="preserve">temporal peaks corresponding to disturbance-induced reduction of beaked whale foraging, followed by a decline in prey density </w:t>
      </w:r>
      <w:r w:rsidR="007357AE" w:rsidRPr="00EB4DBD">
        <w:rPr>
          <w:lang w:val="en-US"/>
        </w:rPr>
        <w:t xml:space="preserve">in </w:t>
      </w:r>
      <w:r w:rsidR="009922FF" w:rsidRPr="00EB4DBD">
        <w:rPr>
          <w:lang w:val="en-US"/>
        </w:rPr>
        <w:t xml:space="preserve">the intervals </w:t>
      </w:r>
      <w:r w:rsidR="007357AE" w:rsidRPr="00EB4DBD">
        <w:rPr>
          <w:lang w:val="en-US"/>
        </w:rPr>
        <w:t>between</w:t>
      </w:r>
      <w:r w:rsidR="00BE510E" w:rsidRPr="00EB4DBD">
        <w:rPr>
          <w:lang w:val="en-US"/>
        </w:rPr>
        <w:t xml:space="preserve"> </w:t>
      </w:r>
      <w:r w:rsidR="002768F7" w:rsidRPr="00EB4DBD">
        <w:rPr>
          <w:lang w:val="en-US"/>
        </w:rPr>
        <w:t xml:space="preserve">MFAS </w:t>
      </w:r>
      <w:r w:rsidR="007357AE" w:rsidRPr="00EB4DBD">
        <w:rPr>
          <w:lang w:val="en-US"/>
        </w:rPr>
        <w:t>events</w:t>
      </w:r>
      <w:r w:rsidR="00BE510E" w:rsidRPr="00EB4DBD">
        <w:rPr>
          <w:lang w:val="en-US"/>
        </w:rPr>
        <w:t>.</w:t>
      </w:r>
      <w:r w:rsidR="00E305E3">
        <w:rPr>
          <w:lang w:val="en-US"/>
        </w:rPr>
        <w:t xml:space="preserve"> </w:t>
      </w:r>
      <w:r w:rsidR="00E305E3" w:rsidRPr="00EB4DBD">
        <w:rPr>
          <w:lang w:val="en-US"/>
        </w:rPr>
        <w:t xml:space="preserve">Recovery of the </w:t>
      </w:r>
      <w:r w:rsidR="00E305E3" w:rsidRPr="00EB4DBD">
        <w:rPr>
          <w:i/>
          <w:iCs/>
          <w:lang w:val="en-US"/>
        </w:rPr>
        <w:t>Zc</w:t>
      </w:r>
      <w:r w:rsidR="00E305E3" w:rsidRPr="00EB4DBD">
        <w:rPr>
          <w:lang w:val="en-US"/>
        </w:rPr>
        <w:t xml:space="preserve"> population when MFAS ceased was slower compared to the initial population decline</w:t>
      </w:r>
      <w:r w:rsidR="006931D9">
        <w:rPr>
          <w:lang w:val="en-US"/>
        </w:rPr>
        <w:t xml:space="preserve">. It </w:t>
      </w:r>
      <w:r w:rsidR="00E305E3" w:rsidRPr="00EB4DBD">
        <w:rPr>
          <w:lang w:val="en-US"/>
        </w:rPr>
        <w:t xml:space="preserve">took </w:t>
      </w:r>
      <w:r w:rsidR="00BB21D2">
        <w:rPr>
          <w:lang w:val="en-US"/>
        </w:rPr>
        <w:t xml:space="preserve">on average </w:t>
      </w:r>
      <w:r w:rsidR="00E305E3" w:rsidRPr="00EB4DBD">
        <w:rPr>
          <w:lang w:val="en-US"/>
        </w:rPr>
        <w:t xml:space="preserve">approximately </w:t>
      </w:r>
      <w:r w:rsidR="003D73F6">
        <w:rPr>
          <w:lang w:val="en-US"/>
        </w:rPr>
        <w:t xml:space="preserve">66 </w:t>
      </w:r>
      <w:r w:rsidR="00E305E3" w:rsidRPr="00EB4DBD">
        <w:rPr>
          <w:lang w:val="en-US"/>
        </w:rPr>
        <w:t>years</w:t>
      </w:r>
      <w:r w:rsidR="00DB01A0">
        <w:rPr>
          <w:lang w:val="en-US"/>
        </w:rPr>
        <w:t xml:space="preserve"> </w:t>
      </w:r>
      <w:r w:rsidR="006931D9">
        <w:rPr>
          <w:lang w:val="en-US"/>
        </w:rPr>
        <w:t xml:space="preserve">for the </w:t>
      </w:r>
      <w:r w:rsidR="006931D9">
        <w:rPr>
          <w:i/>
          <w:iCs/>
          <w:lang w:val="en-US"/>
        </w:rPr>
        <w:t>Zc</w:t>
      </w:r>
      <w:r w:rsidR="006931D9">
        <w:rPr>
          <w:lang w:val="en-US"/>
        </w:rPr>
        <w:t xml:space="preserve"> population to recover from MFAS disturbance that led to cessation of foraging </w:t>
      </w:r>
      <w:r w:rsidR="00851903">
        <w:rPr>
          <w:lang w:val="en-US"/>
        </w:rPr>
        <w:t>(Fig. 3)</w:t>
      </w:r>
      <w:r w:rsidR="00E305E3" w:rsidRPr="00EB4DBD">
        <w:rPr>
          <w:lang w:val="en-US"/>
        </w:rPr>
        <w:t xml:space="preserve">. </w:t>
      </w:r>
      <w:r w:rsidR="0064272F">
        <w:rPr>
          <w:lang w:val="en-US"/>
        </w:rPr>
        <w:t>During the first 30 years of recovery</w:t>
      </w:r>
      <w:r w:rsidR="00C74031">
        <w:rPr>
          <w:lang w:val="en-US"/>
        </w:rPr>
        <w:t>,</w:t>
      </w:r>
      <w:r w:rsidR="0064272F">
        <w:rPr>
          <w:lang w:val="en-US"/>
        </w:rPr>
        <w:t xml:space="preserve"> the population growth rate </w:t>
      </w:r>
      <w:r w:rsidR="009209EA">
        <w:rPr>
          <w:lang w:val="en-US"/>
        </w:rPr>
        <w:t xml:space="preserve">equaled 1.13% per </w:t>
      </w:r>
      <w:r w:rsidR="00E305E3" w:rsidRPr="00EB4DBD">
        <w:rPr>
          <w:lang w:val="en-US"/>
        </w:rPr>
        <w:t>year.</w:t>
      </w:r>
    </w:p>
    <w:p w14:paraId="28E1B7E2" w14:textId="09A95B9C" w:rsidR="00C700B0" w:rsidRPr="004243C7" w:rsidRDefault="00A30A55" w:rsidP="00A81F39">
      <w:pPr>
        <w:rPr>
          <w:lang w:val="en-US"/>
        </w:rPr>
      </w:pPr>
      <w:r>
        <w:rPr>
          <w:lang w:val="en-US"/>
        </w:rPr>
        <w:t xml:space="preserve">For </w:t>
      </w:r>
      <w:r>
        <w:rPr>
          <w:i/>
          <w:iCs/>
          <w:lang w:val="en-US"/>
        </w:rPr>
        <w:t>Md</w:t>
      </w:r>
      <w:r>
        <w:rPr>
          <w:lang w:val="en-US"/>
        </w:rPr>
        <w:t xml:space="preserve"> at AUTEC, the effect of disturbance from MFAS on mean population abundance was largest for the cessation of foraging behavioral response</w:t>
      </w:r>
      <w:r w:rsidR="00966736">
        <w:rPr>
          <w:lang w:val="en-US"/>
        </w:rPr>
        <w:t xml:space="preserve">, with an approximate </w:t>
      </w:r>
      <w:r w:rsidR="008C3EB2">
        <w:rPr>
          <w:lang w:val="en-US"/>
        </w:rPr>
        <w:t>45</w:t>
      </w:r>
      <w:r w:rsidR="00966736">
        <w:rPr>
          <w:lang w:val="en-US"/>
        </w:rPr>
        <w:t xml:space="preserve">% reduction of mean population size (Fig. 4). </w:t>
      </w:r>
      <w:r w:rsidR="002D69A1">
        <w:rPr>
          <w:lang w:val="en-US"/>
        </w:rPr>
        <w:t>MFAS-induced displacement</w:t>
      </w:r>
      <w:r w:rsidR="00986A70">
        <w:rPr>
          <w:lang w:val="en-US"/>
        </w:rPr>
        <w:t xml:space="preserve"> of </w:t>
      </w:r>
      <w:r w:rsidR="00986A70">
        <w:rPr>
          <w:i/>
          <w:iCs/>
          <w:lang w:val="en-US"/>
        </w:rPr>
        <w:t>Md</w:t>
      </w:r>
      <w:r w:rsidR="00986A70">
        <w:rPr>
          <w:lang w:val="en-US"/>
        </w:rPr>
        <w:t xml:space="preserve"> individuals</w:t>
      </w:r>
      <w:r w:rsidR="002D69A1">
        <w:rPr>
          <w:lang w:val="en-US"/>
        </w:rPr>
        <w:t xml:space="preserve"> from the AUTEC range led to a slight increase of mean </w:t>
      </w:r>
      <w:r w:rsidR="002D69A1">
        <w:rPr>
          <w:i/>
          <w:iCs/>
          <w:lang w:val="en-US"/>
        </w:rPr>
        <w:t>Md</w:t>
      </w:r>
      <w:r w:rsidR="002D69A1">
        <w:rPr>
          <w:lang w:val="en-US"/>
        </w:rPr>
        <w:t xml:space="preserve"> population abundance (from 59 to 65 individuals). The cessation and displacement behavioral response </w:t>
      </w:r>
      <w:r w:rsidR="002D69A1">
        <w:rPr>
          <w:lang w:val="en-US"/>
        </w:rPr>
        <w:lastRenderedPageBreak/>
        <w:t>induced an effect on</w:t>
      </w:r>
      <w:r w:rsidR="00BD4FDE">
        <w:rPr>
          <w:lang w:val="en-US"/>
        </w:rPr>
        <w:t xml:space="preserve"> mean</w:t>
      </w:r>
      <w:r w:rsidR="002D69A1">
        <w:rPr>
          <w:lang w:val="en-US"/>
        </w:rPr>
        <w:t xml:space="preserve"> population abundance that was in between the </w:t>
      </w:r>
      <w:r w:rsidR="00044FF2">
        <w:rPr>
          <w:lang w:val="en-US"/>
        </w:rPr>
        <w:t xml:space="preserve">effect of the </w:t>
      </w:r>
      <w:r w:rsidR="002D69A1">
        <w:rPr>
          <w:lang w:val="en-US"/>
        </w:rPr>
        <w:t xml:space="preserve">two responses in isolation. </w:t>
      </w:r>
      <w:r w:rsidR="00BD4FE3">
        <w:rPr>
          <w:lang w:val="en-US"/>
        </w:rPr>
        <w:t xml:space="preserve">The </w:t>
      </w:r>
      <w:r w:rsidR="00572272">
        <w:rPr>
          <w:lang w:val="en-US"/>
        </w:rPr>
        <w:t>decline</w:t>
      </w:r>
      <w:r w:rsidR="003B1E4E">
        <w:rPr>
          <w:lang w:val="en-US"/>
        </w:rPr>
        <w:t xml:space="preserve"> </w:t>
      </w:r>
      <w:r w:rsidR="00BD4FE3">
        <w:rPr>
          <w:lang w:val="en-US"/>
        </w:rPr>
        <w:t xml:space="preserve">of mean </w:t>
      </w:r>
      <w:r w:rsidR="00BD4FE3" w:rsidRPr="00BD4FE3">
        <w:rPr>
          <w:i/>
          <w:iCs/>
          <w:lang w:val="en-US"/>
        </w:rPr>
        <w:t>Md</w:t>
      </w:r>
      <w:r w:rsidR="00BD4FE3">
        <w:rPr>
          <w:lang w:val="en-US"/>
        </w:rPr>
        <w:t xml:space="preserve"> population abundance </w:t>
      </w:r>
      <w:r w:rsidR="003B1E4E" w:rsidRPr="00BD4FE3">
        <w:rPr>
          <w:lang w:val="en-US"/>
        </w:rPr>
        <w:t>was</w:t>
      </w:r>
      <w:r w:rsidR="003B1E4E">
        <w:rPr>
          <w:lang w:val="en-US"/>
        </w:rPr>
        <w:t xml:space="preserve"> </w:t>
      </w:r>
      <w:r w:rsidR="005C74A8">
        <w:rPr>
          <w:lang w:val="en-US"/>
        </w:rPr>
        <w:t xml:space="preserve">much </w:t>
      </w:r>
      <w:r w:rsidR="003B1E4E">
        <w:rPr>
          <w:lang w:val="en-US"/>
        </w:rPr>
        <w:t xml:space="preserve">slower compared to </w:t>
      </w:r>
      <w:r w:rsidR="003B1E4E">
        <w:rPr>
          <w:i/>
          <w:iCs/>
          <w:lang w:val="en-US"/>
        </w:rPr>
        <w:t>Zc</w:t>
      </w:r>
      <w:r w:rsidR="003B1E4E">
        <w:rPr>
          <w:lang w:val="en-US"/>
        </w:rPr>
        <w:t xml:space="preserve"> at SCORE</w:t>
      </w:r>
      <w:r w:rsidR="004C6E0F">
        <w:rPr>
          <w:lang w:val="en-US"/>
        </w:rPr>
        <w:t xml:space="preserve">; </w:t>
      </w:r>
      <w:r w:rsidR="003B1E4E" w:rsidRPr="00EB4DBD">
        <w:rPr>
          <w:lang w:val="en-US"/>
        </w:rPr>
        <w:t xml:space="preserve">half of the initial decrease occurred </w:t>
      </w:r>
      <w:r w:rsidR="003B1E4E">
        <w:rPr>
          <w:lang w:val="en-US"/>
        </w:rPr>
        <w:t xml:space="preserve">within </w:t>
      </w:r>
      <w:r w:rsidR="00986A70">
        <w:rPr>
          <w:lang w:val="en-US"/>
        </w:rPr>
        <w:t>around 24</w:t>
      </w:r>
      <w:r w:rsidR="003B1E4E" w:rsidRPr="00EB4DBD">
        <w:rPr>
          <w:lang w:val="en-US"/>
        </w:rPr>
        <w:t xml:space="preserve"> years, </w:t>
      </w:r>
      <w:r w:rsidR="00986A70">
        <w:rPr>
          <w:lang w:val="en-US"/>
        </w:rPr>
        <w:t xml:space="preserve">on average, </w:t>
      </w:r>
      <w:r w:rsidR="003B1E4E">
        <w:rPr>
          <w:lang w:val="en-US"/>
        </w:rPr>
        <w:t xml:space="preserve">and </w:t>
      </w:r>
      <w:r w:rsidR="003B1E4E" w:rsidRPr="00EB4DBD">
        <w:rPr>
          <w:lang w:val="en-US"/>
        </w:rPr>
        <w:t xml:space="preserve">it took another </w:t>
      </w:r>
      <w:r w:rsidR="00986A70">
        <w:rPr>
          <w:lang w:val="en-US"/>
        </w:rPr>
        <w:t>123</w:t>
      </w:r>
      <w:r w:rsidR="003B1E4E" w:rsidRPr="00EB4DBD">
        <w:rPr>
          <w:lang w:val="en-US"/>
        </w:rPr>
        <w:t xml:space="preserve"> years before the population was within 1 per cent of the mean disturbed population </w:t>
      </w:r>
      <w:r w:rsidR="003B1E4E">
        <w:rPr>
          <w:lang w:val="en-US"/>
        </w:rPr>
        <w:t>abundance</w:t>
      </w:r>
      <w:r w:rsidR="00536309">
        <w:rPr>
          <w:lang w:val="en-US"/>
        </w:rPr>
        <w:t xml:space="preserve"> (Fig. 4).</w:t>
      </w:r>
      <w:r w:rsidR="002B0064">
        <w:rPr>
          <w:lang w:val="en-US"/>
        </w:rPr>
        <w:t xml:space="preserve"> </w:t>
      </w:r>
      <w:r w:rsidR="00A16AD9" w:rsidRPr="00EB4DBD">
        <w:rPr>
          <w:lang w:val="en-US"/>
        </w:rPr>
        <w:t xml:space="preserve">The onset of MFAS at AUTEC also </w:t>
      </w:r>
      <w:r w:rsidR="00AD5469">
        <w:rPr>
          <w:lang w:val="en-US"/>
        </w:rPr>
        <w:t xml:space="preserve">changed </w:t>
      </w:r>
      <w:r w:rsidR="00BE15F8">
        <w:rPr>
          <w:lang w:val="en-US"/>
        </w:rPr>
        <w:t>prey density and its</w:t>
      </w:r>
      <w:r w:rsidR="00A16AD9" w:rsidRPr="00EB4DBD">
        <w:rPr>
          <w:lang w:val="en-US"/>
        </w:rPr>
        <w:t xml:space="preserve"> </w:t>
      </w:r>
      <w:r w:rsidR="00901211" w:rsidRPr="00EB4DBD">
        <w:rPr>
          <w:lang w:val="en-US"/>
        </w:rPr>
        <w:t>variation</w:t>
      </w:r>
      <w:r w:rsidR="006B7784" w:rsidRPr="00EB4DBD">
        <w:rPr>
          <w:lang w:val="en-US"/>
        </w:rPr>
        <w:t xml:space="preserve">, but the size of </w:t>
      </w:r>
      <w:r w:rsidR="00542733">
        <w:rPr>
          <w:lang w:val="en-US"/>
        </w:rPr>
        <w:t>this</w:t>
      </w:r>
      <w:r w:rsidR="006B7784" w:rsidRPr="00EB4DBD">
        <w:rPr>
          <w:lang w:val="en-US"/>
        </w:rPr>
        <w:t xml:space="preserve"> effect </w:t>
      </w:r>
      <w:r w:rsidR="00542733">
        <w:rPr>
          <w:lang w:val="en-US"/>
        </w:rPr>
        <w:t>was</w:t>
      </w:r>
      <w:r w:rsidR="00162276">
        <w:rPr>
          <w:lang w:val="en-US"/>
        </w:rPr>
        <w:t xml:space="preserve"> </w:t>
      </w:r>
      <w:r w:rsidR="006B7784" w:rsidRPr="00EB4DBD">
        <w:rPr>
          <w:lang w:val="en-US"/>
        </w:rPr>
        <w:t>much smaller compared to SCORE.</w:t>
      </w:r>
      <w:r w:rsidR="00F27433">
        <w:rPr>
          <w:lang w:val="en-US"/>
        </w:rPr>
        <w:t xml:space="preserve"> </w:t>
      </w:r>
      <w:r w:rsidR="00AE40D4">
        <w:rPr>
          <w:lang w:val="en-US"/>
        </w:rPr>
        <w:t>T</w:t>
      </w:r>
      <w:r w:rsidR="004243C7">
        <w:rPr>
          <w:lang w:val="en-US"/>
        </w:rPr>
        <w:t xml:space="preserve">he recovery of the </w:t>
      </w:r>
      <w:r w:rsidR="004243C7">
        <w:rPr>
          <w:i/>
          <w:iCs/>
          <w:lang w:val="en-US"/>
        </w:rPr>
        <w:t>Md</w:t>
      </w:r>
      <w:r w:rsidR="004243C7">
        <w:rPr>
          <w:lang w:val="en-US"/>
        </w:rPr>
        <w:t xml:space="preserve"> population after MFAS has ceased was slower than for </w:t>
      </w:r>
      <w:r w:rsidR="004243C7">
        <w:rPr>
          <w:i/>
          <w:iCs/>
          <w:lang w:val="en-US"/>
        </w:rPr>
        <w:t>Zc</w:t>
      </w:r>
      <w:r w:rsidR="004243C7">
        <w:rPr>
          <w:lang w:val="en-US"/>
        </w:rPr>
        <w:t xml:space="preserve"> and</w:t>
      </w:r>
      <w:r w:rsidR="00D371C8">
        <w:rPr>
          <w:lang w:val="en-US"/>
        </w:rPr>
        <w:t xml:space="preserve"> t</w:t>
      </w:r>
      <w:r w:rsidR="004243C7">
        <w:rPr>
          <w:lang w:val="en-US"/>
        </w:rPr>
        <w:t xml:space="preserve">ook approximately </w:t>
      </w:r>
      <w:r w:rsidR="00A947EC">
        <w:rPr>
          <w:lang w:val="en-US"/>
        </w:rPr>
        <w:t>156</w:t>
      </w:r>
      <w:r w:rsidR="004243C7">
        <w:rPr>
          <w:lang w:val="en-US"/>
        </w:rPr>
        <w:t xml:space="preserve"> year</w:t>
      </w:r>
      <w:r w:rsidR="00D371C8">
        <w:rPr>
          <w:lang w:val="en-US"/>
        </w:rPr>
        <w:t>s</w:t>
      </w:r>
      <w:r w:rsidR="00A947EC">
        <w:rPr>
          <w:lang w:val="en-US"/>
        </w:rPr>
        <w:t xml:space="preserve">. </w:t>
      </w:r>
      <w:r w:rsidR="00D101D2">
        <w:rPr>
          <w:lang w:val="en-US"/>
        </w:rPr>
        <w:t xml:space="preserve">The initial 50% of mean population recovery took around 59 years, </w:t>
      </w:r>
      <w:r w:rsidR="00D371C8">
        <w:rPr>
          <w:lang w:val="en-US"/>
        </w:rPr>
        <w:t xml:space="preserve">corresponding to a yearly growth </w:t>
      </w:r>
      <w:r w:rsidR="00D101D2">
        <w:rPr>
          <w:lang w:val="en-US"/>
        </w:rPr>
        <w:t xml:space="preserve">rate </w:t>
      </w:r>
      <w:r w:rsidR="00D371C8">
        <w:rPr>
          <w:lang w:val="en-US"/>
        </w:rPr>
        <w:t xml:space="preserve">of </w:t>
      </w:r>
      <w:r w:rsidR="00E07987">
        <w:rPr>
          <w:lang w:val="en-US"/>
        </w:rPr>
        <w:t>0.</w:t>
      </w:r>
      <w:r w:rsidR="00B67B19">
        <w:rPr>
          <w:lang w:val="en-US"/>
        </w:rPr>
        <w:t>59</w:t>
      </w:r>
      <w:r w:rsidR="00D371C8">
        <w:rPr>
          <w:lang w:val="en-US"/>
        </w:rPr>
        <w:t xml:space="preserve">%. </w:t>
      </w:r>
    </w:p>
    <w:p w14:paraId="2AF0697A" w14:textId="51BC936B" w:rsidR="00BE14A4" w:rsidRDefault="00EA7040" w:rsidP="00EA122A">
      <w:pPr>
        <w:pStyle w:val="Firstparagraph"/>
        <w:ind w:firstLine="720"/>
        <w:rPr>
          <w:lang w:val="en-US"/>
        </w:rPr>
      </w:pPr>
      <w:r>
        <w:rPr>
          <w:lang w:val="en-US"/>
        </w:rPr>
        <w:t>The sensitivity of model outcomes to movement patterns were investigated by adjusting the matrix with transition rate</w:t>
      </w:r>
      <w:r w:rsidR="001E4067">
        <w:rPr>
          <w:lang w:val="en-US"/>
        </w:rPr>
        <w:t>s</w:t>
      </w:r>
      <w:r>
        <w:rPr>
          <w:lang w:val="en-US"/>
        </w:rPr>
        <w:t xml:space="preserve"> between areas (</w:t>
      </w:r>
      <w:r w:rsidRPr="00EB4DBD">
        <w:rPr>
          <w:b/>
          <w:bCs/>
          <w:lang w:val="en-US"/>
        </w:rPr>
        <w:t>Q</w:t>
      </w:r>
      <w:r>
        <w:rPr>
          <w:lang w:val="en-US"/>
        </w:rPr>
        <w:t>)</w:t>
      </w:r>
      <w:r w:rsidR="00D46898">
        <w:rPr>
          <w:lang w:val="en-US"/>
        </w:rPr>
        <w:t xml:space="preserve"> and changing the attack rate ratio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oMath>
      <w:r w:rsidR="00D46898">
        <w:rPr>
          <w:rFonts w:eastAsiaTheme="minorEastAsia"/>
          <w:lang w:val="en-US"/>
        </w:rPr>
        <w:t>.</w:t>
      </w:r>
      <w:r w:rsidR="00C230D4">
        <w:rPr>
          <w:lang w:val="en-US"/>
        </w:rPr>
        <w:t xml:space="preserve"> </w:t>
      </w:r>
      <w:r w:rsidR="00E40839" w:rsidRPr="00EB4DBD">
        <w:rPr>
          <w:lang w:val="en-US"/>
        </w:rPr>
        <w:t xml:space="preserve">With the adjusted </w:t>
      </w:r>
      <w:r w:rsidR="00E40839" w:rsidRPr="00EB4DBD">
        <w:rPr>
          <w:b/>
          <w:bCs/>
          <w:lang w:val="en-US"/>
        </w:rPr>
        <w:t>Q</w:t>
      </w:r>
      <w:r w:rsidR="00DE73AD" w:rsidRPr="00DE73AD">
        <w:rPr>
          <w:lang w:val="en-US"/>
        </w:rPr>
        <w:t>-</w:t>
      </w:r>
      <w:r w:rsidR="00E40839" w:rsidRPr="00EB4DBD">
        <w:rPr>
          <w:lang w:val="en-US"/>
        </w:rPr>
        <w:t xml:space="preserve">matrix, a larger fraction of the population was present on the range under baseline condition </w:t>
      </w:r>
      <w:r w:rsidR="008274B2" w:rsidRPr="00EB4DBD">
        <w:rPr>
          <w:lang w:val="en-US"/>
        </w:rPr>
        <w:t xml:space="preserve">with </w:t>
      </w:r>
      <w:r w:rsidR="00E40839" w:rsidRPr="00EB4DBD">
        <w:rPr>
          <w:lang w:val="en-US"/>
        </w:rPr>
        <w:t xml:space="preserve">no MFAS. For </w:t>
      </w:r>
      <w:r w:rsidR="00E40839" w:rsidRPr="00EB4DBD">
        <w:rPr>
          <w:i/>
          <w:iCs/>
          <w:lang w:val="en-US"/>
        </w:rPr>
        <w:t xml:space="preserve">Zc </w:t>
      </w:r>
      <w:r w:rsidR="00E40839" w:rsidRPr="00EB4DBD">
        <w:rPr>
          <w:lang w:val="en-US"/>
        </w:rPr>
        <w:t xml:space="preserve">this adjustment meant that 85% of the population was on-range (70% and 15% in western and easter range areas; Table 1). For </w:t>
      </w:r>
      <w:r w:rsidR="00E40839" w:rsidRPr="00EB4DBD">
        <w:rPr>
          <w:i/>
          <w:iCs/>
          <w:lang w:val="en-US"/>
        </w:rPr>
        <w:t>Md</w:t>
      </w:r>
      <w:r w:rsidR="00E40839" w:rsidRPr="00EB4DBD">
        <w:rPr>
          <w:lang w:val="en-US"/>
        </w:rPr>
        <w:t xml:space="preserve"> 81% of the population was on-range, with 66% and 15% in the western and eastern range areas (Table 1). </w:t>
      </w:r>
    </w:p>
    <w:p w14:paraId="692DC1F0" w14:textId="760CB218" w:rsidR="00EC4664" w:rsidRDefault="00AD2907" w:rsidP="00A81F39">
      <w:pPr>
        <w:pStyle w:val="Firstparagraph"/>
        <w:rPr>
          <w:rFonts w:eastAsiaTheme="minorEastAsia"/>
          <w:lang w:val="en-US"/>
        </w:rPr>
      </w:pPr>
      <w:r>
        <w:rPr>
          <w:lang w:val="en-US"/>
        </w:rPr>
        <w:tab/>
      </w:r>
      <w:r w:rsidR="00C71776">
        <w:rPr>
          <w:rFonts w:eastAsiaTheme="minorEastAsia"/>
          <w:lang w:val="en-US"/>
        </w:rPr>
        <w:t xml:space="preserve">For both species, the </w:t>
      </w:r>
      <w:r w:rsidR="000A1AAD">
        <w:rPr>
          <w:rFonts w:eastAsiaTheme="minorEastAsia"/>
          <w:lang w:val="en-US"/>
        </w:rPr>
        <w:t xml:space="preserve">relative </w:t>
      </w:r>
      <w:r w:rsidR="0051023C">
        <w:rPr>
          <w:rFonts w:eastAsiaTheme="minorEastAsia"/>
          <w:lang w:val="en-US"/>
        </w:rPr>
        <w:t xml:space="preserve">pattern </w:t>
      </w:r>
      <w:r w:rsidR="000A1AAD">
        <w:rPr>
          <w:rFonts w:eastAsiaTheme="minorEastAsia"/>
          <w:lang w:val="en-US"/>
        </w:rPr>
        <w:t xml:space="preserve">of population abundance across the different disturbance scenarios was robust against changes in </w:t>
      </w:r>
      <w:r w:rsidR="000A1AAD" w:rsidRPr="000A1AAD">
        <w:rPr>
          <w:rFonts w:eastAsiaTheme="minorEastAsia"/>
          <w:b/>
          <w:bCs/>
          <w:lang w:val="en-US"/>
        </w:rPr>
        <w:t>Q</w:t>
      </w:r>
      <w:r w:rsidR="000A1AAD">
        <w:rPr>
          <w:rFonts w:eastAsiaTheme="minorEastAsia"/>
          <w:lang w:val="en-US"/>
        </w:rPr>
        <w:t xml:space="preserve"> and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oMath>
      <w:r w:rsidR="000A1AAD">
        <w:rPr>
          <w:rFonts w:eastAsiaTheme="minorEastAsia"/>
          <w:lang w:val="en-US"/>
        </w:rPr>
        <w:t>.</w:t>
      </w:r>
      <w:r w:rsidR="007F5BDB">
        <w:rPr>
          <w:rFonts w:eastAsiaTheme="minorEastAsia"/>
          <w:lang w:val="en-US"/>
        </w:rPr>
        <w:t xml:space="preserve"> For </w:t>
      </w:r>
      <w:r w:rsidR="007F5BDB">
        <w:rPr>
          <w:rFonts w:eastAsiaTheme="minorEastAsia"/>
          <w:i/>
          <w:iCs/>
          <w:lang w:val="en-US"/>
        </w:rPr>
        <w:t>Md</w:t>
      </w:r>
      <w:r w:rsidR="007F5BDB">
        <w:rPr>
          <w:rFonts w:eastAsiaTheme="minorEastAsia"/>
          <w:lang w:val="en-US"/>
        </w:rPr>
        <w:t xml:space="preserve">, </w:t>
      </w:r>
      <w:r w:rsidR="00A31EF6">
        <w:rPr>
          <w:rFonts w:eastAsiaTheme="minorEastAsia"/>
          <w:lang w:val="en-US"/>
        </w:rPr>
        <w:t xml:space="preserve">MFAS-induced </w:t>
      </w:r>
      <w:r w:rsidR="00FB6975">
        <w:rPr>
          <w:rFonts w:eastAsiaTheme="minorEastAsia"/>
          <w:lang w:val="en-US"/>
        </w:rPr>
        <w:t>cessation of foraging had the large</w:t>
      </w:r>
      <w:r w:rsidR="00AE5952">
        <w:rPr>
          <w:rFonts w:eastAsiaTheme="minorEastAsia"/>
          <w:lang w:val="en-US"/>
        </w:rPr>
        <w:t>st</w:t>
      </w:r>
      <w:r w:rsidR="00FB6975">
        <w:rPr>
          <w:rFonts w:eastAsiaTheme="minorEastAsia"/>
          <w:lang w:val="en-US"/>
        </w:rPr>
        <w:t xml:space="preserve"> </w:t>
      </w:r>
      <w:r w:rsidR="00AE5952">
        <w:rPr>
          <w:rFonts w:eastAsiaTheme="minorEastAsia"/>
          <w:lang w:val="en-US"/>
        </w:rPr>
        <w:t xml:space="preserve">negative </w:t>
      </w:r>
      <w:r w:rsidR="00FB6975">
        <w:rPr>
          <w:rFonts w:eastAsiaTheme="minorEastAsia"/>
          <w:lang w:val="en-US"/>
        </w:rPr>
        <w:t xml:space="preserve">effect on population abundance, while </w:t>
      </w:r>
      <w:r w:rsidR="007F5BDB">
        <w:rPr>
          <w:rFonts w:eastAsiaTheme="minorEastAsia"/>
          <w:lang w:val="en-US"/>
        </w:rPr>
        <w:t>displacement by MFAS led to a</w:t>
      </w:r>
      <w:r w:rsidR="00A31EF6">
        <w:rPr>
          <w:rFonts w:eastAsiaTheme="minorEastAsia"/>
          <w:lang w:val="en-US"/>
        </w:rPr>
        <w:t xml:space="preserve"> slight</w:t>
      </w:r>
      <w:r w:rsidR="007F5BDB">
        <w:rPr>
          <w:rFonts w:eastAsiaTheme="minorEastAsia"/>
          <w:lang w:val="en-US"/>
        </w:rPr>
        <w:t xml:space="preserve"> increase in population abundance</w:t>
      </w:r>
      <w:r w:rsidR="00AE5952">
        <w:rPr>
          <w:rFonts w:eastAsiaTheme="minorEastAsia"/>
          <w:lang w:val="en-US"/>
        </w:rPr>
        <w:t>.</w:t>
      </w:r>
      <w:r w:rsidR="00FB6975">
        <w:rPr>
          <w:rFonts w:eastAsiaTheme="minorEastAsia"/>
          <w:lang w:val="en-US"/>
        </w:rPr>
        <w:t xml:space="preserve"> </w:t>
      </w:r>
      <w:r w:rsidR="00156AFF">
        <w:rPr>
          <w:rFonts w:eastAsiaTheme="minorEastAsia"/>
          <w:lang w:val="en-US"/>
        </w:rPr>
        <w:t>However, f</w:t>
      </w:r>
      <w:r w:rsidR="002B6D2B">
        <w:rPr>
          <w:rFonts w:eastAsiaTheme="minorEastAsia"/>
          <w:lang w:val="en-US"/>
        </w:rPr>
        <w:t xml:space="preserve">or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r>
          <w:rPr>
            <w:rFonts w:ascii="Cambria Math" w:eastAsiaTheme="minorEastAsia" w:hAnsi="Cambria Math"/>
            <w:lang w:val="en-US"/>
          </w:rPr>
          <m:t>=1.0</m:t>
        </m:r>
      </m:oMath>
      <w:r w:rsidR="007F5BDB">
        <w:rPr>
          <w:rFonts w:eastAsiaTheme="minorEastAsia"/>
          <w:lang w:val="en-US"/>
        </w:rPr>
        <w:t>, in which case there are no differences in habitat quality between areas</w:t>
      </w:r>
      <w:r w:rsidR="00156AFF">
        <w:rPr>
          <w:rFonts w:eastAsiaTheme="minorEastAsia"/>
          <w:lang w:val="en-US"/>
        </w:rPr>
        <w:t xml:space="preserve">, displacement did not affect </w:t>
      </w:r>
      <w:r w:rsidR="00156AFF">
        <w:rPr>
          <w:rFonts w:eastAsiaTheme="minorEastAsia"/>
          <w:i/>
          <w:iCs/>
          <w:lang w:val="en-US"/>
        </w:rPr>
        <w:t>Md</w:t>
      </w:r>
      <w:r w:rsidR="00156AFF">
        <w:rPr>
          <w:rFonts w:eastAsiaTheme="minorEastAsia"/>
          <w:lang w:val="en-US"/>
        </w:rPr>
        <w:t xml:space="preserve"> abundance</w:t>
      </w:r>
      <w:r w:rsidR="00552514">
        <w:rPr>
          <w:rFonts w:eastAsiaTheme="minorEastAsia"/>
          <w:lang w:val="en-US"/>
        </w:rPr>
        <w:t xml:space="preserve"> and</w:t>
      </w:r>
      <w:r w:rsidR="000870E9">
        <w:rPr>
          <w:rFonts w:eastAsiaTheme="minorEastAsia"/>
          <w:lang w:val="en-US"/>
        </w:rPr>
        <w:t xml:space="preserve"> </w:t>
      </w:r>
      <w:r w:rsidR="00552514">
        <w:rPr>
          <w:rFonts w:eastAsiaTheme="minorEastAsia"/>
          <w:lang w:val="en-US"/>
        </w:rPr>
        <w:t>the other two scenarios had a similar effect.</w:t>
      </w:r>
      <w:r w:rsidR="003224EA">
        <w:rPr>
          <w:rFonts w:eastAsiaTheme="minorEastAsia"/>
          <w:lang w:val="en-US"/>
        </w:rPr>
        <w:t xml:space="preserve"> For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r>
          <w:rPr>
            <w:rFonts w:ascii="Cambria Math" w:eastAsiaTheme="minorEastAsia" w:hAnsi="Cambria Math"/>
            <w:lang w:val="en-US"/>
          </w:rPr>
          <m:t>=1.0</m:t>
        </m:r>
      </m:oMath>
      <w:r w:rsidR="003224EA">
        <w:rPr>
          <w:rFonts w:eastAsiaTheme="minorEastAsia"/>
          <w:lang w:val="en-US"/>
        </w:rPr>
        <w:t>,</w:t>
      </w:r>
      <w:r w:rsidR="00587E05">
        <w:rPr>
          <w:rFonts w:eastAsiaTheme="minorEastAsia"/>
          <w:lang w:val="en-US"/>
        </w:rPr>
        <w:t xml:space="preserve"> </w:t>
      </w:r>
      <w:r w:rsidR="003224EA">
        <w:rPr>
          <w:rFonts w:eastAsiaTheme="minorEastAsia"/>
          <w:lang w:val="en-US"/>
        </w:rPr>
        <w:t xml:space="preserve">the </w:t>
      </w:r>
      <w:r w:rsidR="00962728">
        <w:rPr>
          <w:rFonts w:eastAsiaTheme="minorEastAsia"/>
          <w:lang w:val="en-US"/>
        </w:rPr>
        <w:t xml:space="preserve">adjusted </w:t>
      </w:r>
      <w:r w:rsidR="00962728" w:rsidRPr="00962728">
        <w:rPr>
          <w:rFonts w:eastAsiaTheme="minorEastAsia"/>
          <w:b/>
          <w:bCs/>
          <w:lang w:val="en-US"/>
        </w:rPr>
        <w:t>Q</w:t>
      </w:r>
      <w:r w:rsidR="00962728" w:rsidRPr="00962728">
        <w:rPr>
          <w:rFonts w:eastAsiaTheme="minorEastAsia"/>
          <w:lang w:val="en-US"/>
        </w:rPr>
        <w:t xml:space="preserve"> – matrix</w:t>
      </w:r>
      <w:r w:rsidR="00962728">
        <w:rPr>
          <w:rFonts w:eastAsiaTheme="minorEastAsia"/>
          <w:lang w:val="en-US"/>
        </w:rPr>
        <w:t xml:space="preserve"> </w:t>
      </w:r>
      <w:r w:rsidR="003224EA">
        <w:rPr>
          <w:rFonts w:eastAsiaTheme="minorEastAsia"/>
          <w:lang w:val="en-US"/>
        </w:rPr>
        <w:t xml:space="preserve">led to extinction of the </w:t>
      </w:r>
      <w:r w:rsidR="003224EA">
        <w:rPr>
          <w:rFonts w:eastAsiaTheme="minorEastAsia"/>
          <w:i/>
          <w:iCs/>
          <w:lang w:val="en-US"/>
        </w:rPr>
        <w:t>Md</w:t>
      </w:r>
      <w:r w:rsidR="003224EA">
        <w:rPr>
          <w:rFonts w:eastAsiaTheme="minorEastAsia"/>
          <w:lang w:val="en-US"/>
        </w:rPr>
        <w:t xml:space="preserve"> population </w:t>
      </w:r>
      <w:r w:rsidR="0024767D">
        <w:rPr>
          <w:rFonts w:eastAsiaTheme="minorEastAsia"/>
          <w:lang w:val="en-US"/>
        </w:rPr>
        <w:t xml:space="preserve">in </w:t>
      </w:r>
      <w:r w:rsidR="00576F73">
        <w:rPr>
          <w:rFonts w:eastAsiaTheme="minorEastAsia"/>
          <w:lang w:val="en-US"/>
        </w:rPr>
        <w:t xml:space="preserve">case </w:t>
      </w:r>
      <w:r w:rsidR="0024767D">
        <w:rPr>
          <w:rFonts w:eastAsiaTheme="minorEastAsia"/>
          <w:lang w:val="en-US"/>
        </w:rPr>
        <w:t xml:space="preserve">the response to </w:t>
      </w:r>
      <w:r w:rsidR="00962728">
        <w:rPr>
          <w:rFonts w:eastAsiaTheme="minorEastAsia"/>
          <w:lang w:val="en-US"/>
        </w:rPr>
        <w:t xml:space="preserve">MFAS disturbance </w:t>
      </w:r>
      <w:r w:rsidR="0024767D">
        <w:rPr>
          <w:rFonts w:eastAsiaTheme="minorEastAsia"/>
          <w:lang w:val="en-US"/>
        </w:rPr>
        <w:t>included cessation of foraging.</w:t>
      </w:r>
      <w:r w:rsidR="00C07B49">
        <w:rPr>
          <w:rFonts w:eastAsiaTheme="minorEastAsia"/>
          <w:lang w:val="en-US"/>
        </w:rPr>
        <w:t xml:space="preserve"> </w:t>
      </w:r>
      <w:r w:rsidR="002B3003">
        <w:rPr>
          <w:rFonts w:eastAsiaTheme="minorEastAsia"/>
          <w:lang w:val="en-US"/>
        </w:rPr>
        <w:t xml:space="preserve">For </w:t>
      </w:r>
      <w:r w:rsidR="002B3003">
        <w:rPr>
          <w:rFonts w:eastAsiaTheme="minorEastAsia"/>
          <w:i/>
          <w:iCs/>
          <w:lang w:val="en-US"/>
        </w:rPr>
        <w:t>Zc</w:t>
      </w:r>
      <w:r w:rsidR="00665873">
        <w:rPr>
          <w:rFonts w:eastAsiaTheme="minorEastAsia"/>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r>
          <w:rPr>
            <w:rFonts w:ascii="Cambria Math" w:eastAsiaTheme="minorEastAsia" w:hAnsi="Cambria Math"/>
            <w:lang w:val="en-US"/>
          </w:rPr>
          <m:t>&gt;1.0</m:t>
        </m:r>
      </m:oMath>
      <w:r w:rsidR="00CF1FA0">
        <w:rPr>
          <w:rFonts w:eastAsiaTheme="minorEastAsia"/>
          <w:lang w:val="en-US"/>
        </w:rPr>
        <w:t xml:space="preserve"> displacement from SCORE had a larger impact on population abundance than cessation of foragin</w:t>
      </w:r>
      <w:r w:rsidR="006B1C1A">
        <w:rPr>
          <w:rFonts w:eastAsiaTheme="minorEastAsia"/>
          <w:lang w:val="en-US"/>
        </w:rPr>
        <w:t>g</w:t>
      </w:r>
      <w:r w:rsidR="0077370A">
        <w:rPr>
          <w:rFonts w:eastAsiaTheme="minorEastAsia"/>
          <w:lang w:val="en-US"/>
        </w:rPr>
        <w:t xml:space="preserve"> and</w:t>
      </w:r>
      <w:r w:rsidR="006B1C1A">
        <w:rPr>
          <w:rFonts w:eastAsiaTheme="minorEastAsia"/>
          <w:lang w:val="en-US"/>
        </w:rPr>
        <w:t xml:space="preserve"> </w:t>
      </w:r>
      <w:r w:rsidR="0077370A">
        <w:rPr>
          <w:rFonts w:eastAsiaTheme="minorEastAsia"/>
          <w:lang w:val="en-US"/>
        </w:rPr>
        <w:t>t</w:t>
      </w:r>
      <w:r w:rsidR="00B47E10">
        <w:rPr>
          <w:rFonts w:eastAsiaTheme="minorEastAsia"/>
          <w:lang w:val="en-US"/>
        </w:rPr>
        <w:t>his p</w:t>
      </w:r>
      <w:r w:rsidR="006B1C1A">
        <w:rPr>
          <w:rFonts w:eastAsiaTheme="minorEastAsia"/>
          <w:lang w:val="en-US"/>
        </w:rPr>
        <w:t xml:space="preserve">attern was especially pronounced for the adjusted </w:t>
      </w:r>
      <w:r w:rsidR="006B1C1A">
        <w:rPr>
          <w:rFonts w:eastAsiaTheme="minorEastAsia"/>
          <w:b/>
          <w:bCs/>
          <w:lang w:val="en-US"/>
        </w:rPr>
        <w:t>Q</w:t>
      </w:r>
      <w:r w:rsidR="006B1C1A">
        <w:rPr>
          <w:rFonts w:eastAsiaTheme="minorEastAsia"/>
          <w:b/>
          <w:bCs/>
          <w:i/>
          <w:iCs/>
          <w:lang w:val="en-US"/>
        </w:rPr>
        <w:t xml:space="preserve"> </w:t>
      </w:r>
      <w:r w:rsidR="006B1C1A" w:rsidRPr="006B1C1A">
        <w:rPr>
          <w:rFonts w:eastAsiaTheme="minorEastAsia"/>
          <w:b/>
          <w:bCs/>
          <w:lang w:val="en-US"/>
        </w:rPr>
        <w:t>–</w:t>
      </w:r>
      <w:r w:rsidR="006B1C1A">
        <w:rPr>
          <w:rFonts w:eastAsiaTheme="minorEastAsia"/>
          <w:lang w:val="en-US"/>
        </w:rPr>
        <w:t xml:space="preserve"> matrix. </w:t>
      </w:r>
      <w:r w:rsidR="0077370A">
        <w:rPr>
          <w:rFonts w:eastAsiaTheme="minorEastAsia"/>
          <w:lang w:val="en-US"/>
        </w:rPr>
        <w:t>T</w:t>
      </w:r>
      <w:r w:rsidR="00CF1FA0">
        <w:rPr>
          <w:rFonts w:eastAsiaTheme="minorEastAsia"/>
          <w:lang w:val="en-US"/>
        </w:rPr>
        <w:t>he combination of displacement and cessation led to extinction</w:t>
      </w:r>
      <w:r w:rsidR="006629A8">
        <w:rPr>
          <w:rFonts w:eastAsiaTheme="minorEastAsia"/>
          <w:lang w:val="en-US"/>
        </w:rPr>
        <w:t xml:space="preserve"> of </w:t>
      </w:r>
      <w:r w:rsidR="006629A8">
        <w:rPr>
          <w:rFonts w:eastAsiaTheme="minorEastAsia"/>
          <w:i/>
          <w:iCs/>
          <w:lang w:val="en-US"/>
        </w:rPr>
        <w:t>Zc</w:t>
      </w:r>
      <w:r w:rsidR="006629A8">
        <w:rPr>
          <w:rFonts w:eastAsiaTheme="minorEastAsia"/>
          <w:lang w:val="en-US"/>
        </w:rPr>
        <w:t xml:space="preserve"> population</w:t>
      </w:r>
      <w:r w:rsidR="00CF1FA0">
        <w:rPr>
          <w:rFonts w:eastAsiaTheme="minorEastAsia"/>
          <w:lang w:val="en-US"/>
        </w:rPr>
        <w:t>.</w:t>
      </w:r>
      <w:r w:rsidR="000E3E31">
        <w:rPr>
          <w:rFonts w:eastAsiaTheme="minorEastAsia"/>
          <w:lang w:val="en-US"/>
        </w:rPr>
        <w:t xml:space="preserve"> </w:t>
      </w:r>
      <w:r w:rsidR="00884D4C">
        <w:rPr>
          <w:rFonts w:eastAsiaTheme="minorEastAsia"/>
          <w:lang w:val="en-US"/>
        </w:rPr>
        <w:t>F</w:t>
      </w:r>
      <w:r w:rsidR="000E3E31">
        <w:rPr>
          <w:rFonts w:eastAsiaTheme="minorEastAsia"/>
          <w:lang w:val="en-US"/>
        </w:rPr>
        <w:t xml:space="preserve">or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high</m:t>
            </m:r>
          </m:sub>
        </m:sSub>
        <m:r>
          <w:rPr>
            <w:rFonts w:ascii="Cambria Math" w:eastAsiaTheme="minorEastAsia" w:hAnsi="Cambria Math"/>
            <w:lang w:val="en-US"/>
          </w:rPr>
          <m:t>=1.0</m:t>
        </m:r>
      </m:oMath>
      <w:r w:rsidR="00434F28">
        <w:rPr>
          <w:rFonts w:eastAsiaTheme="minorEastAsia"/>
          <w:lang w:val="en-US"/>
        </w:rPr>
        <w:t>, MFAS-induced displacement did not affect population abundance, but displacement did reduce the effect of cessation of foraging</w:t>
      </w:r>
      <w:r w:rsidR="000E3E31">
        <w:rPr>
          <w:rFonts w:eastAsiaTheme="minorEastAsia"/>
          <w:lang w:val="en-US"/>
        </w:rPr>
        <w:t xml:space="preserve">. </w:t>
      </w:r>
    </w:p>
    <w:p w14:paraId="601934E8" w14:textId="76F85170" w:rsidR="00EC4664" w:rsidRDefault="00EC4664" w:rsidP="00EC4664">
      <w:pPr>
        <w:rPr>
          <w:lang w:val="en-US"/>
        </w:rPr>
      </w:pPr>
      <w:r>
        <w:rPr>
          <w:lang w:val="en-US"/>
        </w:rPr>
        <w:t xml:space="preserve">For both species, the pattern of MFAS </w:t>
      </w:r>
      <w:r w:rsidR="00396F13">
        <w:rPr>
          <w:lang w:val="en-US"/>
        </w:rPr>
        <w:t xml:space="preserve">use </w:t>
      </w:r>
      <w:r>
        <w:rPr>
          <w:lang w:val="en-US"/>
        </w:rPr>
        <w:t>at SCORE had the largest effect on population abundanc</w:t>
      </w:r>
      <w:r w:rsidR="00520A47">
        <w:rPr>
          <w:lang w:val="en-US"/>
        </w:rPr>
        <w:t xml:space="preserve">e (Fig. 6). </w:t>
      </w:r>
      <w:r w:rsidR="00E315EA">
        <w:rPr>
          <w:lang w:val="en-US"/>
        </w:rPr>
        <w:t xml:space="preserve">Applying </w:t>
      </w:r>
      <w:r w:rsidR="00520A47">
        <w:rPr>
          <w:lang w:val="en-US"/>
        </w:rPr>
        <w:t xml:space="preserve">the MFAS time-series from SCORE to </w:t>
      </w:r>
      <w:r w:rsidR="0029636F">
        <w:rPr>
          <w:lang w:val="en-US"/>
        </w:rPr>
        <w:t xml:space="preserve">the </w:t>
      </w:r>
      <w:r w:rsidR="00520A47">
        <w:rPr>
          <w:i/>
          <w:iCs/>
          <w:lang w:val="en-US"/>
        </w:rPr>
        <w:t>Md</w:t>
      </w:r>
      <w:r w:rsidR="00520A47">
        <w:rPr>
          <w:lang w:val="en-US"/>
        </w:rPr>
        <w:t xml:space="preserve"> population </w:t>
      </w:r>
      <w:r w:rsidR="0029636F">
        <w:rPr>
          <w:lang w:val="en-US"/>
        </w:rPr>
        <w:t xml:space="preserve">led to extinction of </w:t>
      </w:r>
      <w:r w:rsidR="0029636F">
        <w:rPr>
          <w:i/>
          <w:iCs/>
          <w:lang w:val="en-US"/>
        </w:rPr>
        <w:t>Md</w:t>
      </w:r>
      <w:r w:rsidR="0029636F">
        <w:rPr>
          <w:lang w:val="en-US"/>
        </w:rPr>
        <w:t xml:space="preserve"> in the cessation of foraging scenario</w:t>
      </w:r>
      <w:r w:rsidR="006453F4">
        <w:rPr>
          <w:lang w:val="en-US"/>
        </w:rPr>
        <w:t>,</w:t>
      </w:r>
      <w:r w:rsidR="00AC05F8">
        <w:rPr>
          <w:lang w:val="en-US"/>
        </w:rPr>
        <w:t xml:space="preserve"> and to an even higher increase in population abundance in the displacement scenario (Fig. 6).</w:t>
      </w:r>
      <w:r w:rsidR="006453F4">
        <w:rPr>
          <w:lang w:val="en-US"/>
        </w:rPr>
        <w:t xml:space="preserve"> </w:t>
      </w:r>
      <w:r w:rsidR="007E3D25">
        <w:rPr>
          <w:lang w:val="en-US"/>
        </w:rPr>
        <w:t>Conversely a</w:t>
      </w:r>
      <w:r w:rsidR="006453F4">
        <w:rPr>
          <w:lang w:val="en-US"/>
        </w:rPr>
        <w:t xml:space="preserve">pplying the MFAS time-series from AUTEC to the </w:t>
      </w:r>
      <w:r w:rsidR="006453F4">
        <w:rPr>
          <w:i/>
          <w:iCs/>
          <w:lang w:val="en-US"/>
        </w:rPr>
        <w:t>Zc</w:t>
      </w:r>
      <w:r w:rsidR="006453F4">
        <w:rPr>
          <w:lang w:val="en-US"/>
        </w:rPr>
        <w:t xml:space="preserve"> population decreased the </w:t>
      </w:r>
      <w:r w:rsidR="006453F4">
        <w:rPr>
          <w:lang w:val="en-US"/>
        </w:rPr>
        <w:lastRenderedPageBreak/>
        <w:t>disturbance effect on population abundance</w:t>
      </w:r>
      <w:r w:rsidR="007E3D25">
        <w:rPr>
          <w:lang w:val="en-US"/>
        </w:rPr>
        <w:t xml:space="preserve"> and ensured persistence of </w:t>
      </w:r>
      <w:r w:rsidR="007E3D25">
        <w:rPr>
          <w:i/>
          <w:iCs/>
          <w:lang w:val="en-US"/>
        </w:rPr>
        <w:t>Zc</w:t>
      </w:r>
      <w:r w:rsidR="007E3D25">
        <w:rPr>
          <w:lang w:val="en-US"/>
        </w:rPr>
        <w:t xml:space="preserve"> under all behavioral scenarios considered.</w:t>
      </w:r>
      <w:r w:rsidR="00AE7410">
        <w:rPr>
          <w:lang w:val="en-US"/>
        </w:rPr>
        <w:t xml:space="preserve"> </w:t>
      </w:r>
    </w:p>
    <w:p w14:paraId="2F591A9E" w14:textId="492D6A84" w:rsidR="00BE5C1A" w:rsidRPr="005C2239" w:rsidRDefault="00BE5C1A" w:rsidP="00EC4664">
      <w:pPr>
        <w:rPr>
          <w:iCs/>
          <w:lang w:val="en-US"/>
        </w:rPr>
      </w:pPr>
      <w:r>
        <w:rPr>
          <w:lang w:val="en-US"/>
        </w:rPr>
        <w:t xml:space="preserve">Increasing the mean duration of cessation of foraging led to a further decrease in population abundance of both </w:t>
      </w:r>
      <w:proofErr w:type="gramStart"/>
      <w:r>
        <w:rPr>
          <w:lang w:val="en-US"/>
        </w:rPr>
        <w:t>species, but</w:t>
      </w:r>
      <w:proofErr w:type="gramEnd"/>
      <w:r>
        <w:rPr>
          <w:lang w:val="en-US"/>
        </w:rPr>
        <w:t xml:space="preserve"> did not change the relative pattern of the effect of MFAS disturbance</w:t>
      </w:r>
      <w:r w:rsidR="00E56152">
        <w:rPr>
          <w:lang w:val="en-US"/>
        </w:rPr>
        <w:t xml:space="preserve"> (Fig. 7)</w:t>
      </w:r>
      <w:r>
        <w:rPr>
          <w:lang w:val="en-US"/>
        </w:rPr>
        <w:t>. For</w:t>
      </w:r>
      <w:r>
        <w:rPr>
          <w:i/>
          <w:lang w:val="en-US"/>
        </w:rPr>
        <w:t xml:space="preserve"> Zc</w:t>
      </w:r>
      <w:r>
        <w:rPr>
          <w:iCs/>
          <w:lang w:val="en-US"/>
        </w:rPr>
        <w:t xml:space="preserve">, cessation and displacement </w:t>
      </w:r>
      <w:r w:rsidR="00E56152">
        <w:rPr>
          <w:iCs/>
          <w:lang w:val="en-US"/>
        </w:rPr>
        <w:t xml:space="preserve">led to lower population abundances than cessation of foraging alone, irrespective of the mean disturbance duration. </w:t>
      </w:r>
      <w:r w:rsidR="009567AE">
        <w:rPr>
          <w:iCs/>
          <w:lang w:val="en-US"/>
        </w:rPr>
        <w:t xml:space="preserve">For </w:t>
      </w:r>
      <w:r w:rsidR="009567AE">
        <w:rPr>
          <w:i/>
          <w:lang w:val="en-US"/>
        </w:rPr>
        <w:t>Md</w:t>
      </w:r>
      <w:r w:rsidR="009567AE">
        <w:rPr>
          <w:iCs/>
          <w:lang w:val="en-US"/>
        </w:rPr>
        <w:t xml:space="preserve">, displacement by MFAS relaxed the effect of cessation of foraging across all disturbance durations considered. </w:t>
      </w:r>
    </w:p>
    <w:p w14:paraId="49244712" w14:textId="05D5034B" w:rsidR="00A4180B" w:rsidRPr="00CC004E" w:rsidRDefault="00802EC2" w:rsidP="00A81F39">
      <w:pPr>
        <w:pStyle w:val="Firstparagraph"/>
        <w:rPr>
          <w:rFonts w:eastAsiaTheme="minorEastAsia"/>
          <w:lang w:val="en-US"/>
        </w:rPr>
      </w:pPr>
      <w:r>
        <w:rPr>
          <w:rFonts w:eastAsiaTheme="minorEastAsia"/>
          <w:lang w:val="en-US"/>
        </w:rPr>
        <w:t xml:space="preserve"> </w:t>
      </w:r>
    </w:p>
    <w:p w14:paraId="04F300C3" w14:textId="0250308B" w:rsidR="005800D8" w:rsidRPr="00EB4DBD" w:rsidRDefault="003F5684" w:rsidP="005611D7">
      <w:pPr>
        <w:pStyle w:val="Heading2"/>
        <w:rPr>
          <w:lang w:val="en-US"/>
        </w:rPr>
      </w:pPr>
      <w:r>
        <w:rPr>
          <w:lang w:val="en-US"/>
        </w:rPr>
        <w:t>Disturbance effects on l</w:t>
      </w:r>
      <w:r w:rsidR="005800D8" w:rsidRPr="00EB4DBD">
        <w:rPr>
          <w:lang w:val="en-US"/>
        </w:rPr>
        <w:t xml:space="preserve">ife history </w:t>
      </w:r>
      <w:r>
        <w:rPr>
          <w:lang w:val="en-US"/>
        </w:rPr>
        <w:t>and body condition</w:t>
      </w:r>
    </w:p>
    <w:p w14:paraId="325DB397" w14:textId="02B0D1C6" w:rsidR="005800D8" w:rsidRDefault="00620C88" w:rsidP="001D123D">
      <w:pPr>
        <w:pStyle w:val="Firstparagraph"/>
        <w:rPr>
          <w:lang w:val="en-US"/>
        </w:rPr>
      </w:pPr>
      <w:r>
        <w:rPr>
          <w:lang w:val="en-US"/>
        </w:rPr>
        <w:t xml:space="preserve">For both </w:t>
      </w:r>
      <w:r w:rsidR="00A570D2" w:rsidRPr="00EB4DBD">
        <w:rPr>
          <w:lang w:val="en-US"/>
        </w:rPr>
        <w:t xml:space="preserve">species, </w:t>
      </w:r>
      <w:r w:rsidR="0066150D" w:rsidRPr="00EB4DBD">
        <w:rPr>
          <w:lang w:val="en-US"/>
        </w:rPr>
        <w:t>life history statistics</w:t>
      </w:r>
      <w:r w:rsidR="00E66023">
        <w:rPr>
          <w:lang w:val="en-US"/>
        </w:rPr>
        <w:t xml:space="preserve"> relating to the onset of reproduction </w:t>
      </w:r>
      <w:r w:rsidR="0066150D" w:rsidRPr="00EB4DBD">
        <w:rPr>
          <w:lang w:val="en-US"/>
        </w:rPr>
        <w:t xml:space="preserve">were </w:t>
      </w:r>
      <w:r w:rsidR="00145F7F">
        <w:rPr>
          <w:lang w:val="en-US"/>
        </w:rPr>
        <w:t xml:space="preserve">not affected by disturbance from MFAS and were </w:t>
      </w:r>
      <w:r w:rsidR="0066150D" w:rsidRPr="00EB4DBD">
        <w:rPr>
          <w:lang w:val="en-US"/>
        </w:rPr>
        <w:t xml:space="preserve">similar across all </w:t>
      </w:r>
      <w:r w:rsidR="000F7321">
        <w:rPr>
          <w:lang w:val="en-US"/>
        </w:rPr>
        <w:t>behavioral response</w:t>
      </w:r>
      <w:r w:rsidR="0066150D" w:rsidRPr="00EB4DBD">
        <w:rPr>
          <w:lang w:val="en-US"/>
        </w:rPr>
        <w:t xml:space="preserve"> scenarios (</w:t>
      </w:r>
      <w:r w:rsidR="00B65109">
        <w:rPr>
          <w:lang w:val="en-US"/>
        </w:rPr>
        <w:t>Fig</w:t>
      </w:r>
      <w:r w:rsidR="0066150D" w:rsidRPr="00EB4DBD">
        <w:rPr>
          <w:lang w:val="en-US"/>
        </w:rPr>
        <w:t xml:space="preserve"> </w:t>
      </w:r>
      <w:r w:rsidR="00830E3C">
        <w:rPr>
          <w:lang w:val="en-US"/>
        </w:rPr>
        <w:t>8</w:t>
      </w:r>
      <w:r w:rsidR="0066150D" w:rsidRPr="00EB4DBD">
        <w:rPr>
          <w:lang w:val="en-US"/>
        </w:rPr>
        <w:t>)</w:t>
      </w:r>
      <w:r w:rsidR="004B70F2" w:rsidRPr="00EB4DBD">
        <w:rPr>
          <w:lang w:val="en-US"/>
        </w:rPr>
        <w:t>.</w:t>
      </w:r>
      <w:r w:rsidR="006A1D1A">
        <w:rPr>
          <w:lang w:val="en-US"/>
        </w:rPr>
        <w:t xml:space="preserve"> Note that </w:t>
      </w:r>
      <w:r w:rsidR="001053F7">
        <w:rPr>
          <w:lang w:val="en-US"/>
        </w:rPr>
        <w:t xml:space="preserve">these results </w:t>
      </w:r>
      <w:r w:rsidR="006A1D1A">
        <w:rPr>
          <w:lang w:val="en-US"/>
        </w:rPr>
        <w:t>relate to female</w:t>
      </w:r>
      <w:r w:rsidR="003851FD">
        <w:rPr>
          <w:lang w:val="en-US"/>
        </w:rPr>
        <w:t>s</w:t>
      </w:r>
      <w:r w:rsidR="006A1D1A">
        <w:rPr>
          <w:lang w:val="en-US"/>
        </w:rPr>
        <w:t xml:space="preserve"> from stationary population</w:t>
      </w:r>
      <w:r w:rsidR="003851FD">
        <w:rPr>
          <w:lang w:val="en-US"/>
        </w:rPr>
        <w:t>s</w:t>
      </w:r>
      <w:r w:rsidR="006A1D1A">
        <w:rPr>
          <w:lang w:val="en-US"/>
        </w:rPr>
        <w:t xml:space="preserve"> subject to a certain disturbance regime, and not to </w:t>
      </w:r>
      <w:r w:rsidR="003851FD">
        <w:rPr>
          <w:lang w:val="en-US"/>
        </w:rPr>
        <w:t xml:space="preserve">the </w:t>
      </w:r>
      <w:r w:rsidR="006A1D1A">
        <w:rPr>
          <w:lang w:val="en-US"/>
        </w:rPr>
        <w:t>transient phase of population decline right after the onset of MFA</w:t>
      </w:r>
      <w:r w:rsidR="00351911">
        <w:rPr>
          <w:lang w:val="en-US"/>
        </w:rPr>
        <w:t xml:space="preserve">S. </w:t>
      </w:r>
      <w:r w:rsidR="002E6393">
        <w:rPr>
          <w:lang w:val="en-US"/>
        </w:rPr>
        <w:t>Regarding the onset of reproduction, we distinguished between female age at first receptive, female age at first reproduction and female age at weaning first calf.</w:t>
      </w:r>
      <w:r w:rsidR="004B70F2" w:rsidRPr="00EB4DBD">
        <w:rPr>
          <w:lang w:val="en-US"/>
        </w:rPr>
        <w:t xml:space="preserve"> </w:t>
      </w:r>
      <w:r w:rsidR="0047355C" w:rsidRPr="00EB4DBD">
        <w:rPr>
          <w:lang w:val="en-US"/>
        </w:rPr>
        <w:t xml:space="preserve">Because these data represent females from </w:t>
      </w:r>
      <w:r w:rsidR="00586435">
        <w:rPr>
          <w:lang w:val="en-US"/>
        </w:rPr>
        <w:t xml:space="preserve">stationary </w:t>
      </w:r>
      <w:r w:rsidR="0047355C" w:rsidRPr="00EB4DBD">
        <w:rPr>
          <w:lang w:val="en-US"/>
        </w:rPr>
        <w:t>population</w:t>
      </w:r>
      <w:r w:rsidR="006D79CF" w:rsidRPr="00EB4DBD">
        <w:rPr>
          <w:lang w:val="en-US"/>
        </w:rPr>
        <w:t>s</w:t>
      </w:r>
      <w:r w:rsidR="0047355C" w:rsidRPr="00EB4DBD">
        <w:rPr>
          <w:lang w:val="en-US"/>
        </w:rPr>
        <w:t xml:space="preserve">, mean lifetime reproductive </w:t>
      </w:r>
      <w:r w:rsidR="002401E8" w:rsidRPr="00EB4DBD">
        <w:rPr>
          <w:lang w:val="en-US"/>
        </w:rPr>
        <w:t xml:space="preserve">output </w:t>
      </w:r>
      <w:r w:rsidR="0047355C" w:rsidRPr="00EB4DBD">
        <w:rPr>
          <w:lang w:val="en-US"/>
        </w:rPr>
        <w:t xml:space="preserve">was equal to 2 (counting male and females calves born to each female). </w:t>
      </w:r>
      <w:r w:rsidR="00A04721" w:rsidRPr="00EB4DBD">
        <w:rPr>
          <w:lang w:val="en-US"/>
        </w:rPr>
        <w:t>The m</w:t>
      </w:r>
      <w:r w:rsidR="00594698" w:rsidRPr="00EB4DBD">
        <w:rPr>
          <w:lang w:val="en-US"/>
        </w:rPr>
        <w:t xml:space="preserve">ean number of calves weaned per female was slightly higher for </w:t>
      </w:r>
      <w:r w:rsidR="00594698" w:rsidRPr="00EB4DBD">
        <w:rPr>
          <w:i/>
          <w:iCs/>
          <w:lang w:val="en-US"/>
        </w:rPr>
        <w:t>Zc</w:t>
      </w:r>
      <w:r w:rsidR="00594698" w:rsidRPr="00EB4DBD">
        <w:rPr>
          <w:lang w:val="en-US"/>
        </w:rPr>
        <w:t xml:space="preserve"> compared to </w:t>
      </w:r>
      <w:r w:rsidR="00594698" w:rsidRPr="00EB4DBD">
        <w:rPr>
          <w:i/>
          <w:iCs/>
          <w:lang w:val="en-US"/>
        </w:rPr>
        <w:t>Md</w:t>
      </w:r>
      <w:r w:rsidR="00594698" w:rsidRPr="00EB4DBD">
        <w:rPr>
          <w:lang w:val="en-US"/>
        </w:rPr>
        <w:t xml:space="preserve">, </w:t>
      </w:r>
      <w:r w:rsidR="001D3133">
        <w:rPr>
          <w:lang w:val="en-US"/>
        </w:rPr>
        <w:t xml:space="preserve">indicating that </w:t>
      </w:r>
      <w:r w:rsidR="00594698" w:rsidRPr="00EB4DBD">
        <w:rPr>
          <w:lang w:val="en-US"/>
        </w:rPr>
        <w:t>calf survival was slightly lower in the latter species.</w:t>
      </w:r>
      <w:r w:rsidR="00367C9E">
        <w:rPr>
          <w:lang w:val="en-US"/>
        </w:rPr>
        <w:t xml:space="preserve"> </w:t>
      </w:r>
    </w:p>
    <w:p w14:paraId="19B5A86C" w14:textId="0B77412A" w:rsidR="00B0037B" w:rsidRPr="00EB4DBD" w:rsidRDefault="002C2978" w:rsidP="00367C9E">
      <w:pPr>
        <w:rPr>
          <w:lang w:val="en-US"/>
        </w:rPr>
      </w:pPr>
      <w:r>
        <w:rPr>
          <w:lang w:val="en-US"/>
        </w:rPr>
        <w:t>Disturbance from MFAS did not affect b</w:t>
      </w:r>
      <w:r w:rsidR="00367C9E">
        <w:rPr>
          <w:lang w:val="en-US"/>
        </w:rPr>
        <w:t>ody condition of females from stationary populations</w:t>
      </w:r>
      <w:r w:rsidR="008745BA">
        <w:rPr>
          <w:lang w:val="en-US"/>
        </w:rPr>
        <w:t xml:space="preserve"> (Fig. 9) subject to a certain disturbance regime.</w:t>
      </w:r>
      <w:r w:rsidR="00952AE9">
        <w:rPr>
          <w:lang w:val="en-US"/>
        </w:rPr>
        <w:t xml:space="preserve"> For both species, b</w:t>
      </w:r>
      <w:r w:rsidR="00B0037B" w:rsidRPr="00EB4DBD">
        <w:rPr>
          <w:lang w:val="en-US"/>
        </w:rPr>
        <w:t xml:space="preserve">ody condition </w:t>
      </w:r>
      <w:r w:rsidR="0005197A">
        <w:rPr>
          <w:lang w:val="en-US"/>
        </w:rPr>
        <w:t xml:space="preserve">is lowest for </w:t>
      </w:r>
      <w:r w:rsidR="00B0037B" w:rsidRPr="00EB4DBD">
        <w:rPr>
          <w:lang w:val="en-US"/>
        </w:rPr>
        <w:t>lactating female</w:t>
      </w:r>
      <w:r w:rsidR="00B0037B">
        <w:rPr>
          <w:lang w:val="en-US"/>
        </w:rPr>
        <w:t>s</w:t>
      </w:r>
      <w:r w:rsidR="00B0037B" w:rsidRPr="00EB4DBD">
        <w:rPr>
          <w:lang w:val="en-US"/>
        </w:rPr>
        <w:t xml:space="preserve"> </w:t>
      </w:r>
      <w:r w:rsidR="0005197A">
        <w:rPr>
          <w:lang w:val="en-US"/>
        </w:rPr>
        <w:t>and highest for calves</w:t>
      </w:r>
      <w:r w:rsidR="0034712C">
        <w:rPr>
          <w:lang w:val="en-US"/>
        </w:rPr>
        <w:t>, although variation is large in this latter class</w:t>
      </w:r>
      <w:r w:rsidR="0005197A">
        <w:rPr>
          <w:lang w:val="en-US"/>
        </w:rPr>
        <w:t xml:space="preserve"> </w:t>
      </w:r>
      <w:r w:rsidR="00B0037B" w:rsidRPr="00317665">
        <w:rPr>
          <w:lang w:val="en-US"/>
        </w:rPr>
        <w:t xml:space="preserve">(Table </w:t>
      </w:r>
      <w:r w:rsidR="008745BA">
        <w:rPr>
          <w:lang w:val="en-US"/>
        </w:rPr>
        <w:t>S6</w:t>
      </w:r>
      <w:r w:rsidR="00EE3E54">
        <w:rPr>
          <w:lang w:val="en-US"/>
        </w:rPr>
        <w:t xml:space="preserve"> and</w:t>
      </w:r>
      <w:r w:rsidR="00B0037B" w:rsidRPr="00317665">
        <w:rPr>
          <w:lang w:val="en-US"/>
        </w:rPr>
        <w:t xml:space="preserve"> Fig</w:t>
      </w:r>
      <w:r w:rsidR="008745BA">
        <w:rPr>
          <w:lang w:val="en-US"/>
        </w:rPr>
        <w:t>s. 9</w:t>
      </w:r>
      <w:r w:rsidR="00B0037B" w:rsidRPr="00317665">
        <w:rPr>
          <w:lang w:val="en-US"/>
        </w:rPr>
        <w:t>).</w:t>
      </w:r>
      <w:r w:rsidR="000C549F">
        <w:rPr>
          <w:lang w:val="en-US"/>
        </w:rPr>
        <w:t xml:space="preserve"> For </w:t>
      </w:r>
      <w:r w:rsidR="000C549F">
        <w:rPr>
          <w:i/>
          <w:iCs/>
          <w:lang w:val="en-US"/>
        </w:rPr>
        <w:t>Zc</w:t>
      </w:r>
      <w:r w:rsidR="002A11DE">
        <w:rPr>
          <w:lang w:val="en-US"/>
        </w:rPr>
        <w:t>,</w:t>
      </w:r>
      <w:r w:rsidR="000C549F">
        <w:rPr>
          <w:lang w:val="en-US"/>
        </w:rPr>
        <w:t xml:space="preserve"> resting </w:t>
      </w:r>
      <w:r w:rsidR="00A76D1B">
        <w:rPr>
          <w:lang w:val="en-US"/>
        </w:rPr>
        <w:t xml:space="preserve">females </w:t>
      </w:r>
      <w:r w:rsidR="000C549F">
        <w:rPr>
          <w:lang w:val="en-US"/>
        </w:rPr>
        <w:t xml:space="preserve">have lower body condition than pregnant and waiting females. </w:t>
      </w:r>
      <w:r w:rsidR="00B0037B" w:rsidRPr="00EB4DBD">
        <w:rPr>
          <w:lang w:val="en-US"/>
        </w:rPr>
        <w:t xml:space="preserve">Females </w:t>
      </w:r>
      <w:r w:rsidR="003E052D">
        <w:rPr>
          <w:lang w:val="en-US"/>
        </w:rPr>
        <w:t xml:space="preserve">with low body condition are more </w:t>
      </w:r>
      <w:r w:rsidR="00B0037B" w:rsidRPr="00EB4DBD">
        <w:rPr>
          <w:lang w:val="en-US"/>
        </w:rPr>
        <w:t>likely to suffer from increased starvation mortality after the onset of MFAS use</w:t>
      </w:r>
      <w:r w:rsidR="00952F32">
        <w:rPr>
          <w:lang w:val="en-US"/>
        </w:rPr>
        <w:t>.</w:t>
      </w:r>
    </w:p>
    <w:p w14:paraId="6699DC84" w14:textId="5096A86B" w:rsidR="00364316" w:rsidRPr="00EB4DBD" w:rsidRDefault="00364316">
      <w:pPr>
        <w:spacing w:line="240" w:lineRule="auto"/>
        <w:ind w:firstLine="0"/>
        <w:rPr>
          <w:lang w:val="en-US"/>
        </w:rPr>
      </w:pPr>
      <w:r w:rsidRPr="00EB4DBD">
        <w:rPr>
          <w:lang w:val="en-US"/>
        </w:rPr>
        <w:br w:type="page"/>
      </w:r>
    </w:p>
    <w:p w14:paraId="3EC7F50D" w14:textId="77777777" w:rsidR="004B636F" w:rsidRPr="00EB4DBD" w:rsidRDefault="004B636F" w:rsidP="00A81F39">
      <w:pPr>
        <w:rPr>
          <w:lang w:val="en-US"/>
        </w:rPr>
      </w:pPr>
    </w:p>
    <w:p w14:paraId="48BE9A0C" w14:textId="5B6A314A" w:rsidR="003504AC" w:rsidRPr="00EB4DBD" w:rsidRDefault="006B1D1D" w:rsidP="00A81F39">
      <w:pPr>
        <w:pStyle w:val="Heading1"/>
        <w:rPr>
          <w:lang w:val="en-US"/>
        </w:rPr>
      </w:pPr>
      <w:commentRangeStart w:id="19"/>
      <w:r w:rsidRPr="00EB4DBD">
        <w:rPr>
          <w:lang w:val="en-US"/>
        </w:rPr>
        <w:t>DISCUSSION</w:t>
      </w:r>
      <w:commentRangeEnd w:id="19"/>
      <w:r w:rsidR="006B1EE6" w:rsidRPr="00EB4DBD">
        <w:rPr>
          <w:rStyle w:val="CommentReference"/>
          <w:b w:val="0"/>
          <w:bCs w:val="0"/>
          <w:lang w:val="en-US"/>
        </w:rPr>
        <w:commentReference w:id="19"/>
      </w:r>
    </w:p>
    <w:p w14:paraId="0BCDD0FA" w14:textId="056FACD0" w:rsidR="00505934" w:rsidRPr="00EB4DBD" w:rsidRDefault="00640DF1" w:rsidP="00D102E6">
      <w:pPr>
        <w:pStyle w:val="Firstparagraph"/>
        <w:rPr>
          <w:lang w:val="en-US"/>
        </w:rPr>
      </w:pPr>
      <w:r w:rsidRPr="00EB4DBD">
        <w:rPr>
          <w:lang w:val="en-US"/>
        </w:rPr>
        <w:t xml:space="preserve">We </w:t>
      </w:r>
      <w:r w:rsidR="000F5620" w:rsidRPr="00EB4DBD">
        <w:rPr>
          <w:lang w:val="en-US"/>
        </w:rPr>
        <w:t xml:space="preserve">integrated </w:t>
      </w:r>
      <w:r w:rsidR="00C91D13" w:rsidRPr="00EB4DBD">
        <w:rPr>
          <w:lang w:val="en-US"/>
        </w:rPr>
        <w:t xml:space="preserve">a wide range of </w:t>
      </w:r>
      <w:r w:rsidR="000F5620" w:rsidRPr="00EB4DBD">
        <w:rPr>
          <w:lang w:val="en-US"/>
        </w:rPr>
        <w:t xml:space="preserve">data sources, including </w:t>
      </w:r>
      <w:r w:rsidR="00106C30" w:rsidRPr="00EB4DBD">
        <w:rPr>
          <w:lang w:val="en-US"/>
        </w:rPr>
        <w:t>telemetry data,</w:t>
      </w:r>
      <w:r w:rsidR="00A43400">
        <w:rPr>
          <w:lang w:val="en-US"/>
        </w:rPr>
        <w:t xml:space="preserve"> information on spatial variation in habitat </w:t>
      </w:r>
      <w:r w:rsidR="00AD2C72">
        <w:rPr>
          <w:lang w:val="en-US"/>
        </w:rPr>
        <w:t>quality</w:t>
      </w:r>
      <w:r w:rsidR="00106C30" w:rsidRPr="00EB4DBD">
        <w:rPr>
          <w:lang w:val="en-US"/>
        </w:rPr>
        <w:t xml:space="preserve">, passive acoustic data </w:t>
      </w:r>
      <w:r w:rsidR="006965D8" w:rsidRPr="00EB4DBD">
        <w:rPr>
          <w:lang w:val="en-US"/>
        </w:rPr>
        <w:t>on</w:t>
      </w:r>
      <w:r w:rsidR="00822462" w:rsidRPr="00EB4DBD">
        <w:rPr>
          <w:lang w:val="en-US"/>
        </w:rPr>
        <w:t xml:space="preserve"> the</w:t>
      </w:r>
      <w:r w:rsidR="006965D8" w:rsidRPr="00EB4DBD">
        <w:rPr>
          <w:lang w:val="en-US"/>
        </w:rPr>
        <w:t xml:space="preserve"> </w:t>
      </w:r>
      <w:r w:rsidR="00061172" w:rsidRPr="00EB4DBD">
        <w:rPr>
          <w:lang w:val="en-US"/>
        </w:rPr>
        <w:t xml:space="preserve">temporal pattern of </w:t>
      </w:r>
      <w:r w:rsidR="006965D8" w:rsidRPr="00EB4DBD">
        <w:rPr>
          <w:lang w:val="en-US"/>
        </w:rPr>
        <w:t xml:space="preserve">sonar use and its relationship to beaked whale foraging activity, </w:t>
      </w:r>
      <w:r w:rsidR="00A50DD9" w:rsidRPr="00EB4DBD">
        <w:rPr>
          <w:lang w:val="en-US"/>
        </w:rPr>
        <w:t xml:space="preserve">with a bio-energetics model </w:t>
      </w:r>
      <w:r w:rsidR="00106C30" w:rsidRPr="00EB4DBD">
        <w:rPr>
          <w:lang w:val="en-US"/>
        </w:rPr>
        <w:t>t</w:t>
      </w:r>
      <w:r w:rsidR="000F5620" w:rsidRPr="00EB4DBD">
        <w:rPr>
          <w:lang w:val="en-US"/>
        </w:rPr>
        <w:t xml:space="preserve">o estimate the consequences of aggregated </w:t>
      </w:r>
      <w:r w:rsidR="005405F4" w:rsidRPr="00EB4DBD">
        <w:rPr>
          <w:lang w:val="en-US"/>
        </w:rPr>
        <w:t xml:space="preserve">exposure </w:t>
      </w:r>
      <w:r w:rsidR="000F5620" w:rsidRPr="00EB4DBD">
        <w:rPr>
          <w:lang w:val="en-US"/>
        </w:rPr>
        <w:t xml:space="preserve">to </w:t>
      </w:r>
      <w:r w:rsidR="00A75EEC" w:rsidRPr="00EB4DBD">
        <w:rPr>
          <w:lang w:val="en-US"/>
        </w:rPr>
        <w:t xml:space="preserve">navy sonar </w:t>
      </w:r>
      <w:r w:rsidR="000F5620" w:rsidRPr="00EB4DBD">
        <w:rPr>
          <w:lang w:val="en-US"/>
        </w:rPr>
        <w:t xml:space="preserve">on </w:t>
      </w:r>
      <w:r w:rsidR="005405F4" w:rsidRPr="00EB4DBD">
        <w:rPr>
          <w:lang w:val="en-US"/>
        </w:rPr>
        <w:t xml:space="preserve">two </w:t>
      </w:r>
      <w:r w:rsidR="000F5620" w:rsidRPr="00EB4DBD">
        <w:rPr>
          <w:lang w:val="en-US"/>
        </w:rPr>
        <w:t>beaked whale</w:t>
      </w:r>
      <w:r w:rsidR="005405F4" w:rsidRPr="00EB4DBD">
        <w:rPr>
          <w:lang w:val="en-US"/>
        </w:rPr>
        <w:t xml:space="preserve"> populations </w:t>
      </w:r>
      <w:r w:rsidR="000F5620" w:rsidRPr="00EB4DBD">
        <w:rPr>
          <w:lang w:val="en-US"/>
        </w:rPr>
        <w:t>that inhabit navy training ranges.</w:t>
      </w:r>
      <w:r w:rsidR="000065C8" w:rsidRPr="00EB4DBD">
        <w:rPr>
          <w:lang w:val="en-US"/>
        </w:rPr>
        <w:t xml:space="preserve"> </w:t>
      </w:r>
      <w:r w:rsidR="00C40BE9" w:rsidRPr="00EB4DBD">
        <w:rPr>
          <w:lang w:val="en-US"/>
        </w:rPr>
        <w:t>I</w:t>
      </w:r>
      <w:r w:rsidR="000065C8" w:rsidRPr="00EB4DBD">
        <w:rPr>
          <w:lang w:val="en-US"/>
        </w:rPr>
        <w:t xml:space="preserve">ndividuals </w:t>
      </w:r>
      <w:r w:rsidR="00C40BE9" w:rsidRPr="00EB4DBD">
        <w:rPr>
          <w:lang w:val="en-US"/>
        </w:rPr>
        <w:t xml:space="preserve">in our modeled population </w:t>
      </w:r>
      <w:r w:rsidR="00E12B6D" w:rsidRPr="00EB4DBD">
        <w:rPr>
          <w:lang w:val="en-US"/>
        </w:rPr>
        <w:t>were</w:t>
      </w:r>
      <w:r w:rsidR="00C40BE9" w:rsidRPr="00EB4DBD">
        <w:rPr>
          <w:lang w:val="en-US"/>
        </w:rPr>
        <w:t xml:space="preserve"> </w:t>
      </w:r>
      <w:r w:rsidR="000065C8" w:rsidRPr="00EB4DBD">
        <w:rPr>
          <w:lang w:val="en-US"/>
        </w:rPr>
        <w:t xml:space="preserve">repeatedly exposed </w:t>
      </w:r>
      <w:r w:rsidR="00C40BE9" w:rsidRPr="00EB4DBD">
        <w:rPr>
          <w:lang w:val="en-US"/>
        </w:rPr>
        <w:t xml:space="preserve">to navy sonar during their </w:t>
      </w:r>
      <w:r w:rsidR="000065C8" w:rsidRPr="00EB4DBD">
        <w:rPr>
          <w:lang w:val="en-US"/>
        </w:rPr>
        <w:t>lifetime</w:t>
      </w:r>
      <w:r w:rsidR="00C009E5" w:rsidRPr="00EB4DBD">
        <w:rPr>
          <w:lang w:val="en-US"/>
        </w:rPr>
        <w:t xml:space="preserve">. </w:t>
      </w:r>
      <w:r w:rsidR="005F126A" w:rsidRPr="00EB4DBD">
        <w:rPr>
          <w:lang w:val="en-US"/>
        </w:rPr>
        <w:t xml:space="preserve">We </w:t>
      </w:r>
      <w:r w:rsidR="008749BD" w:rsidRPr="00EB4DBD">
        <w:rPr>
          <w:lang w:val="en-US"/>
        </w:rPr>
        <w:t>considered</w:t>
      </w:r>
      <w:r w:rsidR="005F126A" w:rsidRPr="00EB4DBD">
        <w:rPr>
          <w:lang w:val="en-US"/>
        </w:rPr>
        <w:t xml:space="preserve"> </w:t>
      </w:r>
      <w:r w:rsidR="00C91D13" w:rsidRPr="00EB4DBD">
        <w:rPr>
          <w:lang w:val="en-US"/>
        </w:rPr>
        <w:t xml:space="preserve">the effects of </w:t>
      </w:r>
      <w:r w:rsidR="005F126A" w:rsidRPr="00EB4DBD">
        <w:rPr>
          <w:lang w:val="en-US"/>
        </w:rPr>
        <w:t>three different behavioral responses to sonar</w:t>
      </w:r>
      <w:r w:rsidR="007011D6" w:rsidRPr="00EB4DBD">
        <w:rPr>
          <w:lang w:val="en-US"/>
        </w:rPr>
        <w:t xml:space="preserve"> – </w:t>
      </w:r>
      <w:r w:rsidR="005F126A" w:rsidRPr="00EB4DBD">
        <w:rPr>
          <w:lang w:val="en-US"/>
        </w:rPr>
        <w:t xml:space="preserve">cessation of foraging, displacement from range areas, and a combination of both </w:t>
      </w:r>
      <w:r w:rsidR="007011D6" w:rsidRPr="00EB4DBD">
        <w:rPr>
          <w:lang w:val="en-US"/>
        </w:rPr>
        <w:t xml:space="preserve">– on both population density and individual life histories. </w:t>
      </w:r>
      <w:r w:rsidR="0074065E" w:rsidRPr="00EB4DBD">
        <w:rPr>
          <w:lang w:val="en-US"/>
        </w:rPr>
        <w:t>The</w:t>
      </w:r>
      <w:r w:rsidR="00C91D13" w:rsidRPr="00EB4DBD">
        <w:rPr>
          <w:lang w:val="en-US"/>
        </w:rPr>
        <w:t xml:space="preserve"> </w:t>
      </w:r>
      <w:r w:rsidR="0074065E" w:rsidRPr="00EB4DBD">
        <w:rPr>
          <w:lang w:val="en-US"/>
        </w:rPr>
        <w:t xml:space="preserve">effect </w:t>
      </w:r>
      <w:r w:rsidR="00B742D7" w:rsidRPr="00EB4DBD">
        <w:rPr>
          <w:lang w:val="en-US"/>
        </w:rPr>
        <w:t>o</w:t>
      </w:r>
      <w:r w:rsidR="00D05BCE" w:rsidRPr="00EB4DBD">
        <w:rPr>
          <w:lang w:val="en-US"/>
        </w:rPr>
        <w:t>f</w:t>
      </w:r>
      <w:r w:rsidR="00B742D7" w:rsidRPr="00EB4DBD">
        <w:rPr>
          <w:lang w:val="en-US"/>
        </w:rPr>
        <w:t xml:space="preserve"> disturbance on </w:t>
      </w:r>
      <w:r w:rsidR="0039680E" w:rsidRPr="00EB4DBD">
        <w:rPr>
          <w:lang w:val="en-US"/>
        </w:rPr>
        <w:t xml:space="preserve">population densities </w:t>
      </w:r>
      <w:r w:rsidR="0074065E" w:rsidRPr="00EB4DBD">
        <w:rPr>
          <w:lang w:val="en-US"/>
        </w:rPr>
        <w:t xml:space="preserve">was much larger for </w:t>
      </w:r>
      <w:r w:rsidR="0074065E" w:rsidRPr="00EB4DBD">
        <w:rPr>
          <w:i/>
          <w:iCs/>
          <w:lang w:val="en-US"/>
        </w:rPr>
        <w:t>Zc</w:t>
      </w:r>
      <w:r w:rsidR="0074065E" w:rsidRPr="00EB4DBD">
        <w:rPr>
          <w:lang w:val="en-US"/>
        </w:rPr>
        <w:t xml:space="preserve"> than for </w:t>
      </w:r>
      <w:r w:rsidR="0074065E" w:rsidRPr="00EB4DBD">
        <w:rPr>
          <w:i/>
          <w:iCs/>
          <w:lang w:val="en-US"/>
        </w:rPr>
        <w:t>Md</w:t>
      </w:r>
      <w:r w:rsidR="00C91D13" w:rsidRPr="00EB4DBD">
        <w:rPr>
          <w:i/>
          <w:iCs/>
          <w:lang w:val="en-US"/>
        </w:rPr>
        <w:t xml:space="preserve">, </w:t>
      </w:r>
      <w:commentRangeStart w:id="20"/>
      <w:r w:rsidR="00C91D13" w:rsidRPr="00BC7148">
        <w:rPr>
          <w:lang w:val="en-US"/>
        </w:rPr>
        <w:t>because of the larger number of sonar events per year on SCORE</w:t>
      </w:r>
      <w:commentRangeEnd w:id="20"/>
      <w:r w:rsidR="00CF0CC5">
        <w:rPr>
          <w:rStyle w:val="CommentReference"/>
        </w:rPr>
        <w:commentReference w:id="20"/>
      </w:r>
      <w:r w:rsidR="00B742D7" w:rsidRPr="00EB4DBD">
        <w:rPr>
          <w:lang w:val="en-US"/>
        </w:rPr>
        <w:t xml:space="preserve">. </w:t>
      </w:r>
      <w:r w:rsidR="009F3019" w:rsidRPr="00EB4DBD">
        <w:rPr>
          <w:lang w:val="en-US"/>
        </w:rPr>
        <w:t>For both species, cessation of foraging and displacement</w:t>
      </w:r>
      <w:r w:rsidR="00C91D13" w:rsidRPr="00EB4DBD">
        <w:rPr>
          <w:lang w:val="en-US"/>
        </w:rPr>
        <w:t xml:space="preserve"> had the largest effect on population density</w:t>
      </w:r>
      <w:r w:rsidR="009F3019" w:rsidRPr="00EB4DBD">
        <w:rPr>
          <w:lang w:val="en-US"/>
        </w:rPr>
        <w:t xml:space="preserve">. </w:t>
      </w:r>
      <w:r w:rsidR="004E7CA8" w:rsidRPr="00EB4DBD">
        <w:rPr>
          <w:lang w:val="en-US"/>
        </w:rPr>
        <w:t>There was</w:t>
      </w:r>
      <w:r w:rsidR="0074065E" w:rsidRPr="00EB4DBD">
        <w:rPr>
          <w:lang w:val="en-US"/>
        </w:rPr>
        <w:t xml:space="preserve"> no clear effect </w:t>
      </w:r>
      <w:r w:rsidR="0076663E" w:rsidRPr="00EB4DBD">
        <w:rPr>
          <w:lang w:val="en-US"/>
        </w:rPr>
        <w:t xml:space="preserve">of disturbance </w:t>
      </w:r>
      <w:r w:rsidR="006A7A7C">
        <w:rPr>
          <w:lang w:val="en-US"/>
        </w:rPr>
        <w:t xml:space="preserve">by MFAS </w:t>
      </w:r>
      <w:r w:rsidR="0074065E" w:rsidRPr="00EB4DBD">
        <w:rPr>
          <w:lang w:val="en-US"/>
        </w:rPr>
        <w:t>o</w:t>
      </w:r>
      <w:r w:rsidR="0076663E" w:rsidRPr="00EB4DBD">
        <w:rPr>
          <w:lang w:val="en-US"/>
        </w:rPr>
        <w:t xml:space="preserve">n our selected </w:t>
      </w:r>
      <w:r w:rsidR="0074065E" w:rsidRPr="00EB4DBD">
        <w:rPr>
          <w:lang w:val="en-US"/>
        </w:rPr>
        <w:t>life history</w:t>
      </w:r>
      <w:r w:rsidR="0076663E" w:rsidRPr="00EB4DBD">
        <w:rPr>
          <w:lang w:val="en-US"/>
        </w:rPr>
        <w:t xml:space="preserve"> variables, which related to the onset of reproduction and to the number of calves produced or weaned during a female’s lifetime.</w:t>
      </w:r>
      <w:r w:rsidR="00D43E94" w:rsidRPr="00EB4DBD">
        <w:rPr>
          <w:lang w:val="en-US"/>
        </w:rPr>
        <w:t xml:space="preserve"> </w:t>
      </w:r>
    </w:p>
    <w:p w14:paraId="6F89C836" w14:textId="465ED7BB" w:rsidR="00D15300" w:rsidRPr="00EB4DBD" w:rsidRDefault="00950C01" w:rsidP="00864827">
      <w:pPr>
        <w:rPr>
          <w:rFonts w:eastAsiaTheme="minorEastAsia"/>
          <w:lang w:val="en-US"/>
        </w:rPr>
      </w:pPr>
      <w:r w:rsidRPr="00EB4DBD">
        <w:rPr>
          <w:lang w:val="en-US"/>
        </w:rPr>
        <w:t>The relative effect of disturbance was larger at low prey productivity (</w:t>
      </w:r>
      <w:proofErr w:type="spellStart"/>
      <w:r w:rsidRPr="00EB4DBD">
        <w:rPr>
          <w:i/>
          <w:iCs/>
          <w:lang w:val="en-US"/>
        </w:rPr>
        <w:t>R</w:t>
      </w:r>
      <w:r w:rsidRPr="00EB4DBD">
        <w:rPr>
          <w:i/>
          <w:iCs/>
          <w:vertAlign w:val="subscript"/>
          <w:lang w:val="en-US"/>
        </w:rPr>
        <w:t>max</w:t>
      </w:r>
      <w:proofErr w:type="spellEnd"/>
      <w:r w:rsidRPr="00EB4DBD">
        <w:rPr>
          <w:lang w:val="en-US"/>
        </w:rPr>
        <w:t xml:space="preserve">) and </w:t>
      </w:r>
      <w:r w:rsidR="00C91D13" w:rsidRPr="00EB4DBD">
        <w:rPr>
          <w:lang w:val="en-US"/>
        </w:rPr>
        <w:t xml:space="preserve">when there were </w:t>
      </w:r>
      <w:r w:rsidRPr="00EB4DBD">
        <w:rPr>
          <w:lang w:val="en-US"/>
        </w:rPr>
        <w:t>lower area-specific differences in habitat quality, as quantified by the prey encounter rate in high quality areas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Pr="00EB4DBD">
        <w:rPr>
          <w:lang w:val="en-US"/>
        </w:rPr>
        <w:t xml:space="preserve">). Both parameters influenced modelled population density, with whale density increasing with higher prey productivity and larger prey encounter rates. The low prey productivity was chosen to reflect the low natural densities of beaked </w:t>
      </w:r>
      <w:proofErr w:type="gramStart"/>
      <w:r w:rsidRPr="00EB4DBD">
        <w:rPr>
          <w:lang w:val="en-US"/>
        </w:rPr>
        <w:t>whales, but</w:t>
      </w:r>
      <w:proofErr w:type="gramEnd"/>
      <w:r w:rsidRPr="00EB4DBD">
        <w:rPr>
          <w:lang w:val="en-US"/>
        </w:rPr>
        <w:t xml:space="preserve"> resulted in that a decrease in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R</m:t>
                </m:r>
              </m:sub>
            </m:sSub>
          </m:e>
          <m:sub>
            <m:r>
              <w:rPr>
                <w:rFonts w:ascii="Cambria Math" w:hAnsi="Cambria Math"/>
                <w:lang w:val="en-US"/>
              </w:rPr>
              <m:t>h</m:t>
            </m:r>
          </m:sub>
        </m:sSub>
      </m:oMath>
      <w:r w:rsidRPr="00EB4DBD">
        <w:rPr>
          <w:rFonts w:eastAsiaTheme="minorEastAsia"/>
          <w:lang w:val="en-US"/>
        </w:rPr>
        <w:t xml:space="preserve"> led to the extinction of the modelled whale population. At low whale density there is weak top-down control of prey.</w:t>
      </w:r>
      <w:r w:rsidR="00110313" w:rsidRPr="00EB4DBD">
        <w:rPr>
          <w:rFonts w:eastAsiaTheme="minorEastAsia"/>
          <w:lang w:val="en-US"/>
        </w:rPr>
        <w:t xml:space="preserve"> Because prey growth rate decreases with prey density, weak top-down </w:t>
      </w:r>
      <w:r w:rsidR="00C91D13" w:rsidRPr="00EB4DBD">
        <w:rPr>
          <w:rFonts w:eastAsiaTheme="minorEastAsia"/>
          <w:lang w:val="en-US"/>
        </w:rPr>
        <w:t xml:space="preserve">control </w:t>
      </w:r>
      <w:r w:rsidR="00110313" w:rsidRPr="00EB4DBD">
        <w:rPr>
          <w:rFonts w:eastAsiaTheme="minorEastAsia"/>
          <w:lang w:val="en-US"/>
        </w:rPr>
        <w:t xml:space="preserve">of prey </w:t>
      </w:r>
      <w:r w:rsidRPr="00EB4DBD">
        <w:rPr>
          <w:rFonts w:eastAsiaTheme="minorEastAsia"/>
          <w:lang w:val="en-US"/>
        </w:rPr>
        <w:t xml:space="preserve">implies that there is only a weak increase in prey density during </w:t>
      </w:r>
      <w:r w:rsidR="006970F1">
        <w:rPr>
          <w:rFonts w:eastAsiaTheme="minorEastAsia"/>
          <w:lang w:val="en-US"/>
        </w:rPr>
        <w:t>MFAS</w:t>
      </w:r>
      <w:r w:rsidRPr="00EB4DBD">
        <w:rPr>
          <w:rFonts w:eastAsiaTheme="minorEastAsia"/>
          <w:lang w:val="en-US"/>
        </w:rPr>
        <w:t xml:space="preserve"> events and this reduces the opportunity for compensatory feeding by </w:t>
      </w:r>
      <w:proofErr w:type="gramStart"/>
      <w:r w:rsidRPr="00EB4DBD">
        <w:rPr>
          <w:rFonts w:eastAsiaTheme="minorEastAsia"/>
          <w:lang w:val="en-US"/>
        </w:rPr>
        <w:t>whales</w:t>
      </w:r>
      <w:proofErr w:type="gramEnd"/>
      <w:r w:rsidRPr="00EB4DBD">
        <w:rPr>
          <w:rFonts w:eastAsiaTheme="minorEastAsia"/>
          <w:lang w:val="en-US"/>
        </w:rPr>
        <w:t xml:space="preserve"> post disturbance. </w:t>
      </w:r>
      <w:r w:rsidR="00B01476" w:rsidRPr="00EB4DBD">
        <w:rPr>
          <w:rFonts w:eastAsiaTheme="minorEastAsia"/>
          <w:lang w:val="en-US"/>
        </w:rPr>
        <w:t>T</w:t>
      </w:r>
      <w:r w:rsidRPr="00EB4DBD">
        <w:rPr>
          <w:rFonts w:eastAsiaTheme="minorEastAsia"/>
          <w:lang w:val="en-US"/>
        </w:rPr>
        <w:t xml:space="preserve">his mechanism </w:t>
      </w:r>
      <w:r w:rsidR="00B01476" w:rsidRPr="00EB4DBD">
        <w:rPr>
          <w:rFonts w:eastAsiaTheme="minorEastAsia"/>
          <w:lang w:val="en-US"/>
        </w:rPr>
        <w:t xml:space="preserve">could be driving </w:t>
      </w:r>
      <w:r w:rsidRPr="00EB4DBD">
        <w:rPr>
          <w:rFonts w:eastAsiaTheme="minorEastAsia"/>
          <w:lang w:val="en-US"/>
        </w:rPr>
        <w:t xml:space="preserve">the stronger relative effect of disturbance at low whale density. </w:t>
      </w:r>
    </w:p>
    <w:p w14:paraId="1B05E942" w14:textId="0A339DF3" w:rsidR="0058538F" w:rsidRPr="00EB4DBD" w:rsidRDefault="00886D60" w:rsidP="00474ED7">
      <w:pPr>
        <w:rPr>
          <w:lang w:val="en-US"/>
        </w:rPr>
      </w:pPr>
      <w:del w:id="21" w:author="Vincent Hin" w:date="2021-06-18T21:14:00Z">
        <w:r w:rsidRPr="00EB4DBD" w:rsidDel="00375A18">
          <w:rPr>
            <w:lang w:val="en-US"/>
          </w:rPr>
          <w:delText xml:space="preserve">After the initiation of </w:delText>
        </w:r>
        <w:r w:rsidR="0058538F" w:rsidRPr="00EB4DBD" w:rsidDel="00375A18">
          <w:rPr>
            <w:lang w:val="en-US"/>
          </w:rPr>
          <w:delText xml:space="preserve">a constant disturbance regime, </w:delText>
        </w:r>
        <w:r w:rsidRPr="00EB4DBD" w:rsidDel="00375A18">
          <w:rPr>
            <w:lang w:val="en-US"/>
          </w:rPr>
          <w:delText>we</w:delText>
        </w:r>
        <w:r w:rsidR="00474ED7" w:rsidRPr="00EB4DBD" w:rsidDel="00375A18">
          <w:rPr>
            <w:lang w:val="en-US"/>
          </w:rPr>
          <w:delText xml:space="preserve"> found </w:delText>
        </w:r>
        <w:r w:rsidRPr="00EB4DBD" w:rsidDel="00375A18">
          <w:rPr>
            <w:lang w:val="en-US"/>
          </w:rPr>
          <w:delText xml:space="preserve">an initial rapid decrease of population density and a subsequent slower approach </w:delText>
        </w:r>
        <w:r w:rsidR="0058538F" w:rsidRPr="00EB4DBD" w:rsidDel="00375A18">
          <w:rPr>
            <w:lang w:val="en-US"/>
          </w:rPr>
          <w:delText>to a new stationary state</w:delText>
        </w:r>
        <w:r w:rsidR="007D41CB" w:rsidRPr="00EB4DBD" w:rsidDel="00375A18">
          <w:rPr>
            <w:lang w:val="en-US"/>
          </w:rPr>
          <w:delText xml:space="preserve"> (Fig. 3)</w:delText>
        </w:r>
        <w:r w:rsidR="00474ED7" w:rsidRPr="00EB4DBD" w:rsidDel="00375A18">
          <w:rPr>
            <w:lang w:val="en-US"/>
          </w:rPr>
          <w:delText>.</w:delText>
        </w:r>
        <w:r w:rsidR="00F9155C" w:rsidRPr="00EB4DBD" w:rsidDel="00375A18">
          <w:rPr>
            <w:lang w:val="en-US"/>
          </w:rPr>
          <w:delText xml:space="preserve"> </w:delText>
        </w:r>
        <w:r w:rsidR="00C91D13" w:rsidRPr="00EB4DBD" w:rsidDel="00375A18">
          <w:rPr>
            <w:lang w:val="en-US"/>
          </w:rPr>
          <w:delText>For</w:delText>
        </w:r>
        <w:r w:rsidR="008E4D13" w:rsidRPr="00EB4DBD" w:rsidDel="00375A18">
          <w:rPr>
            <w:lang w:val="en-US"/>
          </w:rPr>
          <w:delText xml:space="preserve"> </w:delText>
        </w:r>
        <w:r w:rsidR="003C3A04" w:rsidRPr="00EB4DBD" w:rsidDel="00375A18">
          <w:rPr>
            <w:i/>
            <w:iCs/>
            <w:lang w:val="en-US"/>
          </w:rPr>
          <w:delText>Zc</w:delText>
        </w:r>
        <w:r w:rsidR="003C3A04" w:rsidRPr="00EB4DBD" w:rsidDel="00375A18">
          <w:rPr>
            <w:lang w:val="en-US"/>
          </w:rPr>
          <w:delText xml:space="preserve">, half of the </w:delText>
        </w:r>
        <w:r w:rsidR="00F9155C" w:rsidRPr="00EB4DBD" w:rsidDel="00375A18">
          <w:rPr>
            <w:lang w:val="en-US"/>
          </w:rPr>
          <w:delText xml:space="preserve">initial </w:delText>
        </w:r>
        <w:r w:rsidR="003C3A04" w:rsidRPr="00EB4DBD" w:rsidDel="00375A18">
          <w:rPr>
            <w:lang w:val="en-US"/>
          </w:rPr>
          <w:delText xml:space="preserve">decrease in population density </w:delText>
        </w:r>
        <w:r w:rsidR="00C91D13" w:rsidRPr="00EB4DBD" w:rsidDel="00375A18">
          <w:rPr>
            <w:lang w:val="en-US"/>
          </w:rPr>
          <w:delText>had occurred</w:delText>
        </w:r>
        <w:r w:rsidR="003C3A04" w:rsidRPr="00EB4DBD" w:rsidDel="00375A18">
          <w:rPr>
            <w:lang w:val="en-US"/>
          </w:rPr>
          <w:delText xml:space="preserve"> after </w:delText>
        </w:r>
        <w:r w:rsidR="008E4D13" w:rsidRPr="00EB4DBD" w:rsidDel="00375A18">
          <w:rPr>
            <w:lang w:val="en-US"/>
          </w:rPr>
          <w:delText>2.5</w:delText>
        </w:r>
        <w:r w:rsidR="003C3A04" w:rsidRPr="00EB4DBD" w:rsidDel="00375A18">
          <w:rPr>
            <w:lang w:val="en-US"/>
          </w:rPr>
          <w:delText xml:space="preserve"> years</w:delText>
        </w:r>
        <w:r w:rsidR="00C91D13" w:rsidRPr="00EB4DBD" w:rsidDel="00375A18">
          <w:rPr>
            <w:lang w:val="en-US"/>
          </w:rPr>
          <w:delText>,</w:delText>
        </w:r>
        <w:r w:rsidR="003C3A04" w:rsidRPr="00EB4DBD" w:rsidDel="00375A18">
          <w:rPr>
            <w:lang w:val="en-US"/>
          </w:rPr>
          <w:delText xml:space="preserve"> on average, </w:delText>
        </w:r>
        <w:r w:rsidR="00C91D13" w:rsidRPr="00EB4DBD" w:rsidDel="00375A18">
          <w:rPr>
            <w:lang w:val="en-US"/>
          </w:rPr>
          <w:delText xml:space="preserve">but </w:delText>
        </w:r>
        <w:r w:rsidR="003C3A04" w:rsidRPr="00EB4DBD" w:rsidDel="00375A18">
          <w:rPr>
            <w:lang w:val="en-US"/>
          </w:rPr>
          <w:delText xml:space="preserve">it took another </w:delText>
        </w:r>
        <w:r w:rsidR="008E4D13" w:rsidRPr="00EB4DBD" w:rsidDel="00375A18">
          <w:rPr>
            <w:lang w:val="en-US"/>
          </w:rPr>
          <w:delText>12.4</w:delText>
        </w:r>
        <w:r w:rsidR="00F9155C" w:rsidRPr="00EB4DBD" w:rsidDel="00375A18">
          <w:rPr>
            <w:lang w:val="en-US"/>
          </w:rPr>
          <w:delText xml:space="preserve"> years </w:delText>
        </w:r>
        <w:r w:rsidR="00563C96" w:rsidRPr="00EB4DBD" w:rsidDel="00375A18">
          <w:rPr>
            <w:lang w:val="en-US"/>
          </w:rPr>
          <w:delText xml:space="preserve">before the population was within 1 per cent of the mean disturbed population density. </w:delText>
        </w:r>
      </w:del>
      <w:r w:rsidR="004555FC" w:rsidRPr="00EB4DBD">
        <w:rPr>
          <w:lang w:val="en-US"/>
        </w:rPr>
        <w:t xml:space="preserve">This indicates that there is a least one decade of persistent population decline that could </w:t>
      </w:r>
      <w:r w:rsidR="002071BB" w:rsidRPr="00EB4DBD">
        <w:rPr>
          <w:lang w:val="en-US"/>
        </w:rPr>
        <w:t xml:space="preserve">potentially </w:t>
      </w:r>
      <w:r w:rsidR="004555FC" w:rsidRPr="00EB4DBD">
        <w:rPr>
          <w:lang w:val="en-US"/>
        </w:rPr>
        <w:t xml:space="preserve">be observed with a monitoring program of sufficient scale and intensity. </w:t>
      </w:r>
      <w:commentRangeStart w:id="22"/>
      <w:commentRangeStart w:id="23"/>
      <w:del w:id="24" w:author="Vincent Hin" w:date="2021-06-18T21:14:00Z">
        <w:r w:rsidR="00DE3D10" w:rsidRPr="00EB4DBD" w:rsidDel="008A0504">
          <w:rPr>
            <w:lang w:val="en-US"/>
          </w:rPr>
          <w:delText xml:space="preserve">Recovery of </w:delText>
        </w:r>
        <w:r w:rsidR="00325E7A" w:rsidRPr="00EB4DBD" w:rsidDel="008A0504">
          <w:rPr>
            <w:lang w:val="en-US"/>
          </w:rPr>
          <w:delText xml:space="preserve">the </w:delText>
        </w:r>
        <w:r w:rsidR="00325E7A" w:rsidRPr="00EB4DBD" w:rsidDel="008A0504">
          <w:rPr>
            <w:i/>
            <w:iCs/>
            <w:lang w:val="en-US"/>
          </w:rPr>
          <w:delText>Zc</w:delText>
        </w:r>
        <w:r w:rsidR="00325E7A" w:rsidRPr="00EB4DBD" w:rsidDel="008A0504">
          <w:rPr>
            <w:lang w:val="en-US"/>
          </w:rPr>
          <w:delText xml:space="preserve"> </w:delText>
        </w:r>
        <w:r w:rsidR="00DE3D10" w:rsidRPr="00EB4DBD" w:rsidDel="008A0504">
          <w:rPr>
            <w:lang w:val="en-US"/>
          </w:rPr>
          <w:delText xml:space="preserve">population when MFAS disturbance ceased was slower compared to the initial population decline and took approximately 25 years for </w:delText>
        </w:r>
        <w:r w:rsidR="00DE3D10" w:rsidRPr="00EB4DBD" w:rsidDel="008A0504">
          <w:rPr>
            <w:i/>
            <w:iCs/>
            <w:lang w:val="en-US"/>
          </w:rPr>
          <w:delText>Zc</w:delText>
        </w:r>
        <w:r w:rsidR="0049325C" w:rsidRPr="00EB4DBD" w:rsidDel="008A0504">
          <w:rPr>
            <w:lang w:val="en-US"/>
          </w:rPr>
          <w:delText xml:space="preserve">. </w:delText>
        </w:r>
        <w:commentRangeEnd w:id="22"/>
        <w:r w:rsidR="00C91D13" w:rsidRPr="00EB4DBD" w:rsidDel="008A0504">
          <w:rPr>
            <w:rStyle w:val="CommentReference"/>
            <w:lang w:val="en-US"/>
          </w:rPr>
          <w:commentReference w:id="22"/>
        </w:r>
        <w:commentRangeEnd w:id="23"/>
        <w:r w:rsidR="00B01476" w:rsidRPr="00EB4DBD" w:rsidDel="008A0504">
          <w:rPr>
            <w:rStyle w:val="CommentReference"/>
            <w:lang w:val="en-US"/>
          </w:rPr>
          <w:commentReference w:id="23"/>
        </w:r>
        <w:r w:rsidR="0049325C" w:rsidRPr="00EB4DBD" w:rsidDel="008A0504">
          <w:rPr>
            <w:lang w:val="en-US"/>
          </w:rPr>
          <w:delText xml:space="preserve">This was </w:delText>
        </w:r>
        <w:r w:rsidR="00CB0B4E" w:rsidRPr="00EB4DBD" w:rsidDel="008A0504">
          <w:rPr>
            <w:lang w:val="en-US"/>
          </w:rPr>
          <w:delText xml:space="preserve">equivalent to a yearly increase </w:delText>
        </w:r>
        <w:r w:rsidR="009553AD" w:rsidRPr="00EB4DBD" w:rsidDel="008A0504">
          <w:rPr>
            <w:lang w:val="en-US"/>
          </w:rPr>
          <w:delText xml:space="preserve">of 1.5%. </w:delText>
        </w:r>
      </w:del>
      <w:r w:rsidR="00C22703" w:rsidRPr="00EB4DBD">
        <w:rPr>
          <w:lang w:val="en-US"/>
        </w:rPr>
        <w:t>Th</w:t>
      </w:r>
      <w:r w:rsidR="00543288" w:rsidRPr="00EB4DBD">
        <w:rPr>
          <w:lang w:val="en-US"/>
        </w:rPr>
        <w:t xml:space="preserve">is </w:t>
      </w:r>
      <w:r w:rsidR="00C22703" w:rsidRPr="00EB4DBD">
        <w:rPr>
          <w:lang w:val="en-US"/>
        </w:rPr>
        <w:t>slow estimated population growth implies that it would require long-term monitoring (several decades) with high scale and intensity to detect any potential signs of population recovery</w:t>
      </w:r>
      <w:r w:rsidR="007E3DDC" w:rsidRPr="00EB4DBD">
        <w:rPr>
          <w:lang w:val="en-US"/>
        </w:rPr>
        <w:t xml:space="preserve"> once sonar </w:t>
      </w:r>
      <w:r w:rsidR="006A2148">
        <w:rPr>
          <w:lang w:val="en-US"/>
        </w:rPr>
        <w:t>use</w:t>
      </w:r>
      <w:r w:rsidR="007E3DDC" w:rsidRPr="00EB4DBD">
        <w:rPr>
          <w:lang w:val="en-US"/>
        </w:rPr>
        <w:t xml:space="preserve"> ends</w:t>
      </w:r>
      <w:r w:rsidR="00C92C6B">
        <w:rPr>
          <w:lang w:val="en-US"/>
        </w:rPr>
        <w:t xml:space="preserve"> </w:t>
      </w:r>
      <w:r w:rsidR="00C92C6B">
        <w:rPr>
          <w:lang w:val="en-US"/>
        </w:rPr>
        <w:fldChar w:fldCharType="begin"/>
      </w:r>
      <w:r w:rsidR="003A23AC">
        <w:rPr>
          <w:lang w:val="en-US"/>
        </w:rPr>
        <w:instrText xml:space="preserve"> ADDIN ZOTERO_ITEM CSL_CITATION {"citationID":"a1t9v4acf45","properties":{"formattedCitation":"(Taylor et al., 2007)","plainCitation":"(Taylor et al., 2007)","noteIndex":0},"citationItems":[{"id":2379,"uris":["http://zotero.org/users/local/6qJKLD2C/items/UY8TZWLE"],"uri":["http://zotero.org/users/local/6qJKLD2C/items/UY8TZWLE"],"itemData":{"id":2379,"type":"article-journal","container-title":"Marine Mammal Science","DOI":"10.1111/j.1748-7692.2006.00092.x","ISSN":"0824-0469, 1748-7692","issue":"1","journalAbbreviation":"Marine Mammal Sci","language":"en","page":"157-175","source":"DOI.org (Crossref)","title":"Lessons from monitoring trends in abundance of marine mammals","volume":"23","author":[{"family":"Taylor","given":"Barbara L."},{"family":"Martinez","given":"Melissa"},{"family":"Gerrodette","given":"Tim"},{"family":"Barlow","given":"Jay"},{"family":"Hrovat","given":"Yvana N."}],"issued":{"date-parts":[["2007",1]]}}}],"schema":"https://github.com/citation-style-language/schema/raw/master/csl-citation.json"} </w:instrText>
      </w:r>
      <w:r w:rsidR="00C92C6B">
        <w:rPr>
          <w:lang w:val="en-US"/>
        </w:rPr>
        <w:fldChar w:fldCharType="separate"/>
      </w:r>
      <w:r w:rsidR="003A23AC" w:rsidRPr="003A23AC">
        <w:rPr>
          <w:lang w:val="en-US"/>
        </w:rPr>
        <w:t>(Taylor et al., 2007)</w:t>
      </w:r>
      <w:r w:rsidR="00C92C6B">
        <w:rPr>
          <w:lang w:val="en-US"/>
        </w:rPr>
        <w:fldChar w:fldCharType="end"/>
      </w:r>
      <w:r w:rsidR="00C92C6B">
        <w:rPr>
          <w:lang w:val="en-US"/>
        </w:rPr>
        <w:t>.</w:t>
      </w:r>
    </w:p>
    <w:p w14:paraId="296A5377" w14:textId="299658A7" w:rsidR="00640DF1" w:rsidRPr="00EB4DBD" w:rsidRDefault="00AC7301" w:rsidP="00082CD3">
      <w:pPr>
        <w:rPr>
          <w:lang w:val="en-US"/>
        </w:rPr>
      </w:pPr>
      <w:r w:rsidRPr="00EB4DBD">
        <w:rPr>
          <w:lang w:val="en-US"/>
        </w:rPr>
        <w:t>At low densities</w:t>
      </w:r>
      <w:r w:rsidR="00F17BDA" w:rsidRPr="00EB4DBD">
        <w:rPr>
          <w:lang w:val="en-US"/>
        </w:rPr>
        <w:t>,</w:t>
      </w:r>
      <w:r w:rsidRPr="00EB4DBD">
        <w:rPr>
          <w:lang w:val="en-US"/>
        </w:rPr>
        <w:t xml:space="preserve"> </w:t>
      </w:r>
      <w:commentRangeStart w:id="25"/>
      <w:r w:rsidRPr="00EB4DBD">
        <w:rPr>
          <w:lang w:val="en-US"/>
        </w:rPr>
        <w:t xml:space="preserve">demographic stochasticity can have a significant effect on whale population </w:t>
      </w:r>
      <w:r w:rsidR="00684000" w:rsidRPr="00EB4DBD">
        <w:rPr>
          <w:lang w:val="en-US"/>
        </w:rPr>
        <w:t>dynamics,</w:t>
      </w:r>
      <w:r w:rsidRPr="00EB4DBD">
        <w:rPr>
          <w:lang w:val="en-US"/>
        </w:rPr>
        <w:t xml:space="preserve"> and</w:t>
      </w:r>
      <w:r w:rsidR="001D549C" w:rsidRPr="00EB4DBD">
        <w:rPr>
          <w:lang w:val="en-US"/>
        </w:rPr>
        <w:t xml:space="preserve"> this</w:t>
      </w:r>
      <w:r w:rsidRPr="00EB4DBD">
        <w:rPr>
          <w:lang w:val="en-US"/>
        </w:rPr>
        <w:t xml:space="preserve"> will make it hard to detect</w:t>
      </w:r>
      <w:r w:rsidR="00143E9F">
        <w:rPr>
          <w:lang w:val="en-US"/>
        </w:rPr>
        <w:t xml:space="preserve"> effects of</w:t>
      </w:r>
      <w:r w:rsidRPr="00EB4DBD">
        <w:rPr>
          <w:lang w:val="en-US"/>
        </w:rPr>
        <w:t xml:space="preserve"> </w:t>
      </w:r>
      <w:r w:rsidR="00143E9F">
        <w:rPr>
          <w:lang w:val="en-US"/>
        </w:rPr>
        <w:t>non-lethal</w:t>
      </w:r>
      <w:r w:rsidRPr="00EB4DBD">
        <w:rPr>
          <w:lang w:val="en-US"/>
        </w:rPr>
        <w:t xml:space="preserve"> </w:t>
      </w:r>
      <w:r w:rsidR="00143E9F">
        <w:rPr>
          <w:lang w:val="en-US"/>
        </w:rPr>
        <w:t>disturbances</w:t>
      </w:r>
      <w:r w:rsidRPr="00EB4DBD">
        <w:rPr>
          <w:lang w:val="en-US"/>
        </w:rPr>
        <w:t xml:space="preserve"> </w:t>
      </w:r>
      <w:r w:rsidR="00143E9F">
        <w:rPr>
          <w:lang w:val="en-US"/>
        </w:rPr>
        <w:t xml:space="preserve">on </w:t>
      </w:r>
      <w:r w:rsidRPr="00EB4DBD">
        <w:rPr>
          <w:lang w:val="en-US"/>
        </w:rPr>
        <w:t>beaked whale abundance</w:t>
      </w:r>
      <w:commentRangeEnd w:id="25"/>
      <w:r w:rsidR="00BA74FE" w:rsidRPr="00EB4DBD">
        <w:rPr>
          <w:rStyle w:val="CommentReference"/>
          <w:lang w:val="en-US"/>
        </w:rPr>
        <w:commentReference w:id="25"/>
      </w:r>
      <w:r w:rsidR="007824B5" w:rsidRPr="00EB4DBD">
        <w:rPr>
          <w:lang w:val="en-US"/>
        </w:rPr>
        <w:t xml:space="preserve">, especially for </w:t>
      </w:r>
      <w:r w:rsidR="007824B5" w:rsidRPr="00EB4DBD">
        <w:rPr>
          <w:i/>
          <w:iCs/>
          <w:lang w:val="en-US"/>
        </w:rPr>
        <w:t>Md</w:t>
      </w:r>
      <w:r w:rsidR="007824B5" w:rsidRPr="00EB4DBD">
        <w:rPr>
          <w:lang w:val="en-US"/>
        </w:rPr>
        <w:t xml:space="preserve"> where the predicted effect of disturbance</w:t>
      </w:r>
      <w:r w:rsidR="001D549C" w:rsidRPr="00EB4DBD">
        <w:rPr>
          <w:lang w:val="en-US"/>
        </w:rPr>
        <w:t xml:space="preserve"> on population density</w:t>
      </w:r>
      <w:r w:rsidR="007824B5" w:rsidRPr="00EB4DBD">
        <w:rPr>
          <w:lang w:val="en-US"/>
        </w:rPr>
        <w:t xml:space="preserve"> was small. </w:t>
      </w:r>
      <w:r w:rsidR="00D34FB9" w:rsidRPr="00EB4DBD">
        <w:rPr>
          <w:lang w:val="en-US"/>
        </w:rPr>
        <w:t>I</w:t>
      </w:r>
      <w:r w:rsidR="00640DF1" w:rsidRPr="00EB4DBD">
        <w:rPr>
          <w:lang w:val="en-US"/>
        </w:rPr>
        <w:t xml:space="preserve">n our model </w:t>
      </w:r>
      <w:r w:rsidR="00D34FB9" w:rsidRPr="00EB4DBD">
        <w:rPr>
          <w:lang w:val="en-US"/>
        </w:rPr>
        <w:t xml:space="preserve">there </w:t>
      </w:r>
      <w:r w:rsidR="00D34FB9" w:rsidRPr="00EB4DBD">
        <w:rPr>
          <w:lang w:val="en-US"/>
        </w:rPr>
        <w:lastRenderedPageBreak/>
        <w:t>are various sources of stochasticity</w:t>
      </w:r>
      <w:r w:rsidR="0006262A" w:rsidRPr="00EB4DBD">
        <w:rPr>
          <w:lang w:val="en-US"/>
        </w:rPr>
        <w:t xml:space="preserve"> that influence individual life histories</w:t>
      </w:r>
      <w:r w:rsidR="00D34FB9" w:rsidRPr="00EB4DBD">
        <w:rPr>
          <w:lang w:val="en-US"/>
        </w:rPr>
        <w:t>, including</w:t>
      </w:r>
      <w:r w:rsidR="003A007C" w:rsidRPr="00EB4DBD">
        <w:rPr>
          <w:lang w:val="en-US"/>
        </w:rPr>
        <w:t xml:space="preserve"> random life expectancy</w:t>
      </w:r>
      <w:r w:rsidR="0080209F" w:rsidRPr="00EB4DBD">
        <w:rPr>
          <w:lang w:val="en-US"/>
        </w:rPr>
        <w:t xml:space="preserve"> </w:t>
      </w:r>
      <w:r w:rsidR="00D34FB9" w:rsidRPr="00EB4DBD">
        <w:rPr>
          <w:lang w:val="en-US"/>
        </w:rPr>
        <w:t xml:space="preserve">and </w:t>
      </w:r>
      <w:r w:rsidR="0080209F" w:rsidRPr="00EB4DBD">
        <w:rPr>
          <w:lang w:val="en-US"/>
        </w:rPr>
        <w:t>fetal mortality</w:t>
      </w:r>
      <w:r w:rsidR="008D7584" w:rsidRPr="00EB4DBD">
        <w:rPr>
          <w:lang w:val="en-US"/>
        </w:rPr>
        <w:t xml:space="preserve">, </w:t>
      </w:r>
      <w:r w:rsidR="0080209F" w:rsidRPr="00EB4DBD">
        <w:rPr>
          <w:lang w:val="en-US"/>
        </w:rPr>
        <w:t xml:space="preserve">random waiting period before </w:t>
      </w:r>
      <w:r w:rsidR="003A007C" w:rsidRPr="00EB4DBD">
        <w:rPr>
          <w:lang w:val="en-US"/>
        </w:rPr>
        <w:t xml:space="preserve">onset of pregnancy </w:t>
      </w:r>
      <w:r w:rsidR="008D7584" w:rsidRPr="00EB4DBD">
        <w:rPr>
          <w:lang w:val="en-US"/>
        </w:rPr>
        <w:t>and</w:t>
      </w:r>
      <w:r w:rsidR="00F64E0D" w:rsidRPr="00EB4DBD">
        <w:rPr>
          <w:lang w:val="en-US"/>
        </w:rPr>
        <w:t xml:space="preserve"> </w:t>
      </w:r>
      <w:r w:rsidR="008F4D5C" w:rsidRPr="00EB4DBD">
        <w:rPr>
          <w:lang w:val="en-US"/>
        </w:rPr>
        <w:t xml:space="preserve">random </w:t>
      </w:r>
      <w:r w:rsidR="00F64E0D" w:rsidRPr="00EB4DBD">
        <w:rPr>
          <w:lang w:val="en-US"/>
        </w:rPr>
        <w:t xml:space="preserve">sex determination at birth. </w:t>
      </w:r>
      <w:r w:rsidR="00C01DC6" w:rsidRPr="00EB4DBD">
        <w:rPr>
          <w:lang w:val="en-US"/>
        </w:rPr>
        <w:t xml:space="preserve">In addition, movement between </w:t>
      </w:r>
      <w:r w:rsidR="00C83A8F" w:rsidRPr="00EB4DBD">
        <w:rPr>
          <w:lang w:val="en-US"/>
        </w:rPr>
        <w:t>the</w:t>
      </w:r>
      <w:r w:rsidR="00C01DC6" w:rsidRPr="00EB4DBD">
        <w:rPr>
          <w:lang w:val="en-US"/>
        </w:rPr>
        <w:t xml:space="preserve"> </w:t>
      </w:r>
      <w:r w:rsidR="00C83A8F" w:rsidRPr="00EB4DBD">
        <w:rPr>
          <w:lang w:val="en-US"/>
        </w:rPr>
        <w:t xml:space="preserve">discrete </w:t>
      </w:r>
      <w:r w:rsidR="00C01DC6" w:rsidRPr="00EB4DBD">
        <w:rPr>
          <w:lang w:val="en-US"/>
        </w:rPr>
        <w:t>spatial unit</w:t>
      </w:r>
      <w:r w:rsidR="00C83A8F" w:rsidRPr="00EB4DBD">
        <w:rPr>
          <w:lang w:val="en-US"/>
        </w:rPr>
        <w:t>s</w:t>
      </w:r>
      <w:r w:rsidR="00C01DC6" w:rsidRPr="00EB4DBD">
        <w:rPr>
          <w:lang w:val="en-US"/>
        </w:rPr>
        <w:t xml:space="preserve"> is modelled as a continuous-time Markovian processes</w:t>
      </w:r>
      <w:r w:rsidR="00C83A8F" w:rsidRPr="00EB4DBD">
        <w:rPr>
          <w:lang w:val="en-US"/>
        </w:rPr>
        <w:t xml:space="preserve"> </w:t>
      </w:r>
      <w:r w:rsidR="00C83A8F" w:rsidRPr="00EB4DBD">
        <w:rPr>
          <w:lang w:val="en-US"/>
        </w:rPr>
        <w:fldChar w:fldCharType="begin"/>
      </w:r>
      <w:r w:rsidR="00454D3A" w:rsidRPr="00EB4DBD">
        <w:rPr>
          <w:lang w:val="en-US"/>
        </w:rPr>
        <w:instrText xml:space="preserve"> ADDIN ZOTERO_ITEM CSL_CITATION {"citationID":"a2gn761gbq0","properties":{"formattedCitation":"(Jones-Todd et al., n.d.)","plainCitation":"(Jones-Todd et al., n.d.)","noteIndex":0},"citationItems":[{"id":2251,"uris":["http://zotero.org/users/local/6qJKLD2C/items/DYN92FP3"],"uri":["http://zotero.org/users/local/6qJKLD2C/items/DYN92FP3"],"itemData":{"id":2251,"type":"manuscript","title":"Discrete-space continuous-time models of marine mammal exposure to Navy sonar","author":[{"family":"Jones-Todd","given":"C"},{"family":"Pirotta","given":"E"},{"family":"Durban","given":"J"},{"family":"Claridge","given":"D"},{"family":"Baird","given":"R"},{"family":"Falcone","given":"E"},{"family":"Schorr","given":"G"},{"family":"Watwood","given":"S"},{"family":"Thomas","given":"L"}]}}],"schema":"https://github.com/citation-style-language/schema/raw/master/csl-citation.json"} </w:instrText>
      </w:r>
      <w:r w:rsidR="00C83A8F" w:rsidRPr="00EB4DBD">
        <w:rPr>
          <w:lang w:val="en-US"/>
        </w:rPr>
        <w:fldChar w:fldCharType="separate"/>
      </w:r>
      <w:r w:rsidR="00454D3A" w:rsidRPr="00EB4DBD">
        <w:rPr>
          <w:lang w:val="en-US"/>
        </w:rPr>
        <w:t>(Jones-Todd et al., n.d.)</w:t>
      </w:r>
      <w:r w:rsidR="00C83A8F" w:rsidRPr="00EB4DBD">
        <w:rPr>
          <w:lang w:val="en-US"/>
        </w:rPr>
        <w:fldChar w:fldCharType="end"/>
      </w:r>
      <w:r w:rsidR="00C01DC6" w:rsidRPr="00EB4DBD">
        <w:rPr>
          <w:lang w:val="en-US"/>
        </w:rPr>
        <w:t xml:space="preserve">. </w:t>
      </w:r>
      <w:r w:rsidR="000B598A" w:rsidRPr="00EB4DBD">
        <w:rPr>
          <w:lang w:val="en-US"/>
        </w:rPr>
        <w:t>The combined effect of these random processes leads to substantial fluctuations of population density around</w:t>
      </w:r>
      <w:r w:rsidR="00091B8E" w:rsidRPr="00EB4DBD">
        <w:rPr>
          <w:lang w:val="en-US"/>
        </w:rPr>
        <w:t xml:space="preserve"> carrying capacity</w:t>
      </w:r>
      <w:r w:rsidR="009D049B" w:rsidRPr="00EB4DBD">
        <w:rPr>
          <w:lang w:val="en-US"/>
        </w:rPr>
        <w:t xml:space="preserve">. </w:t>
      </w:r>
      <w:commentRangeStart w:id="26"/>
      <w:r w:rsidR="002C2C57" w:rsidRPr="00EB4DBD">
        <w:rPr>
          <w:lang w:val="en-US"/>
        </w:rPr>
        <w:t>These fluctuation</w:t>
      </w:r>
      <w:r w:rsidR="008C24E5" w:rsidRPr="00EB4DBD">
        <w:rPr>
          <w:lang w:val="en-US"/>
        </w:rPr>
        <w:t>s</w:t>
      </w:r>
      <w:r w:rsidR="002C2C57" w:rsidRPr="00EB4DBD">
        <w:rPr>
          <w:lang w:val="en-US"/>
        </w:rPr>
        <w:t xml:space="preserve"> will be enhance</w:t>
      </w:r>
      <w:r w:rsidR="008C24E5" w:rsidRPr="00EB4DBD">
        <w:rPr>
          <w:lang w:val="en-US"/>
        </w:rPr>
        <w:t>d</w:t>
      </w:r>
      <w:r w:rsidR="002C2C57" w:rsidRPr="00EB4DBD">
        <w:rPr>
          <w:lang w:val="en-US"/>
        </w:rPr>
        <w:t xml:space="preserve"> by environmental variability </w:t>
      </w:r>
      <w:r w:rsidR="00082CD3" w:rsidRPr="00EB4DBD">
        <w:rPr>
          <w:lang w:val="en-US"/>
        </w:rPr>
        <w:t>or seasonality</w:t>
      </w:r>
      <w:commentRangeEnd w:id="26"/>
      <w:r w:rsidR="00B73DE3" w:rsidRPr="00EB4DBD">
        <w:rPr>
          <w:rStyle w:val="CommentReference"/>
          <w:lang w:val="en-US"/>
        </w:rPr>
        <w:commentReference w:id="26"/>
      </w:r>
      <w:r w:rsidR="00543288" w:rsidRPr="00EB4DBD">
        <w:rPr>
          <w:lang w:val="en-US"/>
        </w:rPr>
        <w:t>, neither of which were</w:t>
      </w:r>
      <w:r w:rsidR="00082CD3" w:rsidRPr="00EB4DBD">
        <w:rPr>
          <w:lang w:val="en-US"/>
        </w:rPr>
        <w:t xml:space="preserve"> </w:t>
      </w:r>
      <w:r w:rsidR="002C2C57" w:rsidRPr="00EB4DBD">
        <w:rPr>
          <w:lang w:val="en-US"/>
        </w:rPr>
        <w:t xml:space="preserve">considered in our model. </w:t>
      </w:r>
      <w:commentRangeStart w:id="27"/>
      <w:r w:rsidR="00662E11" w:rsidRPr="00EB4DBD">
        <w:rPr>
          <w:lang w:val="en-US"/>
        </w:rPr>
        <w:t xml:space="preserve">For example, productivity </w:t>
      </w:r>
      <w:r w:rsidR="00FC1361" w:rsidRPr="00EB4DBD">
        <w:rPr>
          <w:lang w:val="en-US"/>
        </w:rPr>
        <w:t xml:space="preserve">in the </w:t>
      </w:r>
      <w:r w:rsidR="00662E11" w:rsidRPr="00EB4DBD">
        <w:rPr>
          <w:lang w:val="en-US"/>
        </w:rPr>
        <w:t xml:space="preserve">bathypelagic </w:t>
      </w:r>
      <w:r w:rsidR="00FC1361" w:rsidRPr="00EB4DBD">
        <w:rPr>
          <w:lang w:val="en-US"/>
        </w:rPr>
        <w:t>is shown to vary considerably in time and space, and strongly influenced by shifting deep-water currents that bring in nutrient rich waters.</w:t>
      </w:r>
      <w:commentRangeEnd w:id="27"/>
      <w:r w:rsidR="00FC035B" w:rsidRPr="00EB4DBD">
        <w:rPr>
          <w:rStyle w:val="CommentReference"/>
          <w:lang w:val="en-US"/>
        </w:rPr>
        <w:commentReference w:id="27"/>
      </w:r>
      <w:r w:rsidR="00FC1361" w:rsidRPr="00EB4DBD">
        <w:rPr>
          <w:lang w:val="en-US"/>
        </w:rPr>
        <w:t xml:space="preserve"> </w:t>
      </w:r>
      <w:r w:rsidR="00F204D5" w:rsidRPr="00EB4DBD">
        <w:rPr>
          <w:lang w:val="en-US"/>
        </w:rPr>
        <w:fldChar w:fldCharType="begin"/>
      </w:r>
      <w:r w:rsidR="00454D3A" w:rsidRPr="00EB4DBD">
        <w:rPr>
          <w:lang w:val="en-US"/>
        </w:rPr>
        <w:instrText xml:space="preserve"> ADDIN ZOTERO_ITEM CSL_CITATION {"citationID":"ae1d6lq26j","properties":{"formattedCitation":"(Benoit-Bird et al., 2020, 2016; Southall et al., 2019)","plainCitation":"(Benoit-Bird et al., 2020, 2016; Southall et al., 2019)","noteIndex":0},"citationItems":[{"id":2113,"uris":["http://zotero.org/users/local/6qJKLD2C/items/SZFKMM7P"],"uri":["http://zotero.org/users/local/6qJKLD2C/items/SZFKMM7P"],"itemData":{"id":2113,"type":"article-journal","abstract":"Anthropogenic noise is increasingly recognized as a potentially significant stressor for marine animals. Beaked whales, deep-diving cephalopod predators, have been disproportionally present in atypical mass stranding events coincident with military sonar exercises, while frequently disturbed populations that do not strand may have reductions in fitness. We present in situ measures of prey availability, a key factor affecting fitness, for 2 distinct populations of Mesoplodon densirostris: one on a US Navy range in The Bahamas and one nearby in an area less exposed to sonar. The variables most strongly correlated with beaked whale habitat use were related to the distribution of deep-sea squid (mode spacing, peak depth, and 100 m scale variability). All squid metrics were more favorable for beaked whales at the less exposed site than those on the range. To develop a generalized functional relationship between prey resources and beaked whale habitat use, data from The Bahamas were combined with comparable data from another Navy range and the larger beaked whale, Ziphius cavirostris. A powerlaw relationship was observed between a normalized metric of prey quality and whale habitat use. A critical threshold in prey characteristics, below which beaked whales appear unlikely to be successful, but above which small changes in resource availability enable large gains for predators, was observed. This implies that modest changes in the behavior of individual whales associated with disturbance can have consequential population effects. Our results elucidate the ecological realities of these elusive and sensitive beaked whales, and the importance of environmental context in effective spatial planning for the deep sea.","container-title":"Marine Ecology Progress Series","DOI":"10.3354/meps13521","ISSN":"0171-8630, 1616-1599","journalAbbreviation":"Mar. Ecol. Prog. Ser.","language":"en","source":"DOI.org (Crossref)","title":"Critical threshold identified in the functional relationship between beaked whales and their prey","URL":"https://www.int-res.com/prepress/m13521.html","author":[{"family":"Benoit-Bird","given":"Kj"},{"family":"Southall","given":"Bl"},{"family":"Moline","given":"Ma"},{"family":"Claridge","given":"De"},{"family":"Dunn","given":"Ca"},{"family":"Dolan","given":"Ka"},{"family":"Moretti","given":"Dj"}],"accessed":{"date-parts":[["2020",12,17]]},"issued":{"date-parts":[["2020"]]}}},{"id":1773,"uris":["http://zotero.org/users/local/6qJKLD2C/items/CJCQVF76"],"uri":["http://zotero.org/users/local/6qJKLD2C/items/CJCQVF76"],"itemData":{"id":1773,"type":"article-journal","container-title":"Proceedings of the Royal Society B: Biological Sciences","DOI":"10.1098/rspb.2015.2457","ISSN":"0962-8452, 1471-2954","issue":"1825","journalAbbreviation":"Proc. R. Soc. B","language":"en","page":"20152457","source":"DOI.org (Crossref)","title":"Predator-guided sampling reveals biotic structure in the bathypelagic","volume":"283","author":[{"family":"Benoit-Bird","given":"Kelly J."},{"family":"Southall","given":"Brandon L."},{"family":"Moline","given":"Mark A."}],"issued":{"date-parts":[["2016",2,24]]}}},{"id":2002,"uris":["http://zotero.org/users/local/6qJKLD2C/items/XG93LS5P"],"uri":["http://zotero.org/users/local/6qJKLD2C/items/XG93LS5P"],"itemData":{"id":2002,"type":"article-journal","container-title":"Journal of Applied Ecology","DOI":"10.1111/1365-2664.13334","ISSN":"0021-8901, 1365-2664","issue":"5","journalAbbreviation":"J Appl Ecol","language":"en","page":"1040-1049","source":"DOI.org (Crossref)","title":"Quantifying deep‐sea predator–prey dynamics: Implications of biological heterogeneity for beaked whale conservation","title-short":"Quantifying deep‐sea predator–prey dynamics","volume":"56","author":[{"family":"Southall","given":"Brandon L."},{"family":"Benoit‐Bird","given":"Kelly J."},{"family":"Moline","given":"Mark A."},{"family":"Moretti","given":"David"}],"editor":[{"family":"Januchowski‐Hartley","given":"Stephanie"}],"issued":{"date-parts":[["2019",5]]}}}],"schema":"https://github.com/citation-style-language/schema/raw/master/csl-citation.json"} </w:instrText>
      </w:r>
      <w:r w:rsidR="00F204D5" w:rsidRPr="00EB4DBD">
        <w:rPr>
          <w:lang w:val="en-US"/>
        </w:rPr>
        <w:fldChar w:fldCharType="separate"/>
      </w:r>
      <w:r w:rsidR="00454D3A" w:rsidRPr="00EB4DBD">
        <w:rPr>
          <w:lang w:val="en-US"/>
        </w:rPr>
        <w:t>(Benoit-Bird et al., 2020, 2016; Southall et al., 2019)</w:t>
      </w:r>
      <w:r w:rsidR="00F204D5" w:rsidRPr="00EB4DBD">
        <w:rPr>
          <w:lang w:val="en-US"/>
        </w:rPr>
        <w:fldChar w:fldCharType="end"/>
      </w:r>
      <w:r w:rsidR="000F4934" w:rsidRPr="00EB4DBD">
        <w:rPr>
          <w:lang w:val="en-US"/>
        </w:rPr>
        <w:t>.</w:t>
      </w:r>
      <w:r w:rsidR="00082CD3" w:rsidRPr="00EB4DBD">
        <w:rPr>
          <w:lang w:val="en-US"/>
        </w:rPr>
        <w:t xml:space="preserve"> I</w:t>
      </w:r>
      <w:r w:rsidR="00640DF1" w:rsidRPr="00EB4DBD">
        <w:rPr>
          <w:lang w:val="en-US"/>
        </w:rPr>
        <w:t xml:space="preserve">ncorporating </w:t>
      </w:r>
      <w:r w:rsidR="00543288" w:rsidRPr="00EB4DBD">
        <w:rPr>
          <w:lang w:val="en-US"/>
        </w:rPr>
        <w:t>these sources of uncertainty into the model</w:t>
      </w:r>
      <w:r w:rsidR="009B04C2" w:rsidRPr="00EB4DBD">
        <w:rPr>
          <w:lang w:val="en-US"/>
        </w:rPr>
        <w:t xml:space="preserve"> </w:t>
      </w:r>
      <w:r w:rsidR="00640DF1" w:rsidRPr="00EB4DBD">
        <w:rPr>
          <w:lang w:val="en-US"/>
        </w:rPr>
        <w:t xml:space="preserve">will </w:t>
      </w:r>
      <w:r w:rsidR="009B04C2" w:rsidRPr="00EB4DBD">
        <w:rPr>
          <w:lang w:val="en-US"/>
        </w:rPr>
        <w:t xml:space="preserve">likely </w:t>
      </w:r>
      <w:r w:rsidR="00640DF1" w:rsidRPr="00EB4DBD">
        <w:rPr>
          <w:lang w:val="en-US"/>
        </w:rPr>
        <w:t xml:space="preserve">further </w:t>
      </w:r>
      <w:r w:rsidR="004D4725" w:rsidRPr="00EB4DBD">
        <w:rPr>
          <w:lang w:val="en-US"/>
        </w:rPr>
        <w:t xml:space="preserve">increase the </w:t>
      </w:r>
      <w:r w:rsidR="00543288" w:rsidRPr="00EB4DBD">
        <w:rPr>
          <w:lang w:val="en-US"/>
        </w:rPr>
        <w:t xml:space="preserve">predicted </w:t>
      </w:r>
      <w:r w:rsidR="004D4725" w:rsidRPr="00EB4DBD">
        <w:rPr>
          <w:lang w:val="en-US"/>
        </w:rPr>
        <w:t xml:space="preserve">variability in population density, and thereby </w:t>
      </w:r>
      <w:r w:rsidR="00543288" w:rsidRPr="00EB4DBD">
        <w:rPr>
          <w:lang w:val="en-US"/>
        </w:rPr>
        <w:t xml:space="preserve">mask </w:t>
      </w:r>
      <w:r w:rsidR="004D4725" w:rsidRPr="00EB4DBD">
        <w:rPr>
          <w:lang w:val="en-US"/>
        </w:rPr>
        <w:t>the effect of disturbance on population density.</w:t>
      </w:r>
      <w:r w:rsidR="00640DF1" w:rsidRPr="00EB4DBD">
        <w:rPr>
          <w:lang w:val="en-US"/>
        </w:rPr>
        <w:t xml:space="preserve"> </w:t>
      </w:r>
    </w:p>
    <w:p w14:paraId="0EC70A41" w14:textId="78E8C1F7" w:rsidR="00916330" w:rsidRPr="00EB4DBD" w:rsidRDefault="00916330" w:rsidP="00082CD3">
      <w:pPr>
        <w:rPr>
          <w:lang w:val="en-US"/>
        </w:rPr>
      </w:pPr>
      <w:r w:rsidRPr="00EB4DBD">
        <w:rPr>
          <w:lang w:val="en-US"/>
        </w:rPr>
        <w:t>Besides the effect of disturbance on population density, we did not find any effect</w:t>
      </w:r>
      <w:r w:rsidR="00F0094D" w:rsidRPr="00EB4DBD">
        <w:rPr>
          <w:lang w:val="en-US"/>
        </w:rPr>
        <w:t>s</w:t>
      </w:r>
      <w:r w:rsidRPr="00EB4DBD">
        <w:rPr>
          <w:lang w:val="en-US"/>
        </w:rPr>
        <w:t xml:space="preserve"> of </w:t>
      </w:r>
      <w:r w:rsidR="006B33EE" w:rsidRPr="00EB4DBD">
        <w:rPr>
          <w:lang w:val="en-US"/>
        </w:rPr>
        <w:t xml:space="preserve">disturbance </w:t>
      </w:r>
      <w:r w:rsidRPr="00EB4DBD">
        <w:rPr>
          <w:lang w:val="en-US"/>
        </w:rPr>
        <w:t>on individual life history</w:t>
      </w:r>
      <w:r w:rsidR="00543288" w:rsidRPr="00EB4DBD">
        <w:rPr>
          <w:lang w:val="en-US"/>
        </w:rPr>
        <w:t xml:space="preserve"> once the simulated populations had attained a stationary state</w:t>
      </w:r>
      <w:r w:rsidR="00C91B2F" w:rsidRPr="00EB4DBD">
        <w:rPr>
          <w:lang w:val="en-US"/>
        </w:rPr>
        <w:t xml:space="preserve">. </w:t>
      </w:r>
      <w:r w:rsidR="00543288" w:rsidRPr="00EB4DBD">
        <w:rPr>
          <w:lang w:val="en-US"/>
        </w:rPr>
        <w:t xml:space="preserve">However, </w:t>
      </w:r>
      <w:r w:rsidR="00C91B2F" w:rsidRPr="00EB4DBD">
        <w:rPr>
          <w:lang w:val="en-US"/>
        </w:rPr>
        <w:t>females will have reduced reproductive output and experience increased mortality</w:t>
      </w:r>
      <w:r w:rsidR="00543288" w:rsidRPr="00EB4DBD">
        <w:rPr>
          <w:lang w:val="en-US"/>
        </w:rPr>
        <w:t xml:space="preserve"> during the initial decline phase following the introduction of sonar</w:t>
      </w:r>
      <w:r w:rsidR="00C91B2F" w:rsidRPr="00EB4DBD">
        <w:rPr>
          <w:lang w:val="en-US"/>
        </w:rPr>
        <w:t xml:space="preserve">. </w:t>
      </w:r>
      <w:r w:rsidR="00FB6302" w:rsidRPr="00EB4DBD">
        <w:rPr>
          <w:lang w:val="en-US"/>
        </w:rPr>
        <w:t>These</w:t>
      </w:r>
      <w:r w:rsidR="00D504D1" w:rsidRPr="00EB4DBD">
        <w:rPr>
          <w:lang w:val="en-US"/>
        </w:rPr>
        <w:t xml:space="preserve"> </w:t>
      </w:r>
      <w:r w:rsidR="00FB6302" w:rsidRPr="00EB4DBD">
        <w:rPr>
          <w:lang w:val="en-US"/>
        </w:rPr>
        <w:t xml:space="preserve">effects </w:t>
      </w:r>
      <w:r w:rsidR="00D504D1" w:rsidRPr="00EB4DBD">
        <w:rPr>
          <w:lang w:val="en-US"/>
        </w:rPr>
        <w:t>on individual vital rate</w:t>
      </w:r>
      <w:r w:rsidR="006B6042" w:rsidRPr="00EB4DBD">
        <w:rPr>
          <w:lang w:val="en-US"/>
        </w:rPr>
        <w:t xml:space="preserve">s </w:t>
      </w:r>
      <w:r w:rsidR="00FA2C0B" w:rsidRPr="00EB4DBD">
        <w:rPr>
          <w:lang w:val="en-US"/>
        </w:rPr>
        <w:t>will likely only be detectable during the first few years after the onset of disturbance</w:t>
      </w:r>
      <w:r w:rsidR="00012605" w:rsidRPr="00EB4DBD">
        <w:rPr>
          <w:lang w:val="en-US"/>
        </w:rPr>
        <w:t>.</w:t>
      </w:r>
      <w:r w:rsidR="00FA2C0B" w:rsidRPr="00EB4DBD">
        <w:rPr>
          <w:lang w:val="en-US"/>
        </w:rPr>
        <w:t xml:space="preserve"> </w:t>
      </w:r>
      <w:r w:rsidR="0044219D" w:rsidRPr="00EB4DBD">
        <w:rPr>
          <w:lang w:val="en-US"/>
        </w:rPr>
        <w:t xml:space="preserve">Monitoring programs that focus on individual vital rates would therefore need to start well in advance of any planned </w:t>
      </w:r>
      <w:r w:rsidR="00544468">
        <w:rPr>
          <w:lang w:val="en-US"/>
        </w:rPr>
        <w:t>disturbing activities</w:t>
      </w:r>
      <w:r w:rsidR="0044219D" w:rsidRPr="00EB4DBD">
        <w:rPr>
          <w:lang w:val="en-US"/>
        </w:rPr>
        <w:t>, to ensure that sufficient baseline observation</w:t>
      </w:r>
      <w:r w:rsidR="009D67C4" w:rsidRPr="00EB4DBD">
        <w:rPr>
          <w:lang w:val="en-US"/>
        </w:rPr>
        <w:t>s</w:t>
      </w:r>
      <w:r w:rsidR="0044219D" w:rsidRPr="00EB4DBD">
        <w:rPr>
          <w:lang w:val="en-US"/>
        </w:rPr>
        <w:t xml:space="preserve"> are available</w:t>
      </w:r>
      <w:commentRangeStart w:id="28"/>
      <w:r w:rsidR="0044219D" w:rsidRPr="00EB4DBD">
        <w:rPr>
          <w:lang w:val="en-US"/>
        </w:rPr>
        <w:t>.</w:t>
      </w:r>
      <w:commentRangeEnd w:id="28"/>
      <w:r w:rsidR="00B73DE3" w:rsidRPr="00EB4DBD">
        <w:rPr>
          <w:rStyle w:val="CommentReference"/>
          <w:lang w:val="en-US"/>
        </w:rPr>
        <w:commentReference w:id="28"/>
      </w:r>
      <w:r w:rsidR="0044219D" w:rsidRPr="00EB4DBD">
        <w:rPr>
          <w:lang w:val="en-US"/>
        </w:rPr>
        <w:t xml:space="preserve"> </w:t>
      </w:r>
    </w:p>
    <w:p w14:paraId="46908443" w14:textId="5054C34C" w:rsidR="004D1281" w:rsidRPr="00EB4DBD" w:rsidRDefault="004D1281" w:rsidP="004D1281">
      <w:pPr>
        <w:rPr>
          <w:lang w:val="en-US"/>
        </w:rPr>
      </w:pPr>
      <w:r w:rsidRPr="00EB4DBD">
        <w:rPr>
          <w:lang w:val="en-US"/>
        </w:rPr>
        <w:t xml:space="preserve">Density-dependent population models reveal that </w:t>
      </w:r>
      <w:r w:rsidR="00D178F8" w:rsidRPr="00EB4DBD">
        <w:rPr>
          <w:lang w:val="en-US"/>
        </w:rPr>
        <w:t xml:space="preserve">non-lethal </w:t>
      </w:r>
      <w:r w:rsidRPr="00EB4DBD">
        <w:rPr>
          <w:lang w:val="en-US"/>
        </w:rPr>
        <w:t>disturbance</w:t>
      </w:r>
      <w:r w:rsidR="008807E0" w:rsidRPr="00EB4DBD">
        <w:rPr>
          <w:lang w:val="en-US"/>
        </w:rPr>
        <w:t>s</w:t>
      </w:r>
      <w:r w:rsidRPr="00EB4DBD">
        <w:rPr>
          <w:lang w:val="en-US"/>
        </w:rPr>
        <w:t xml:space="preserve"> effectively decrease population ‘carrying capacity’</w:t>
      </w:r>
      <w:r w:rsidR="00D178F8" w:rsidRPr="00EB4DBD">
        <w:rPr>
          <w:lang w:val="en-US"/>
        </w:rPr>
        <w:t xml:space="preserve"> </w:t>
      </w:r>
      <w:r w:rsidR="00653FE5" w:rsidRPr="00EB4DBD">
        <w:rPr>
          <w:lang w:val="en-US"/>
        </w:rPr>
        <w:t>(this study,</w:t>
      </w:r>
      <w:r w:rsidR="00AF408B">
        <w:rPr>
          <w:lang w:val="en-US"/>
        </w:rPr>
        <w:t xml:space="preserve"> </w:t>
      </w:r>
      <w:r w:rsidR="00AF408B">
        <w:rPr>
          <w:lang w:val="en-US"/>
        </w:rPr>
        <w:fldChar w:fldCharType="begin"/>
      </w:r>
      <w:r w:rsidR="00EB0B9D">
        <w:rPr>
          <w:lang w:val="en-US"/>
        </w:rPr>
        <w:instrText xml:space="preserve"> ADDIN ZOTERO_ITEM CSL_CITATION {"citationID":"ahrf0n5j1s","properties":{"formattedCitation":"(Hin et al., 2021)","plainCitation":"(Hin et al., 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Rodrigues"}],"issued":{"date-parts":[["2021",6,3]]}}}],"schema":"https://github.com/citation-style-language/schema/raw/master/csl-citation.json"} </w:instrText>
      </w:r>
      <w:r w:rsidR="00AF408B">
        <w:rPr>
          <w:lang w:val="en-US"/>
        </w:rPr>
        <w:fldChar w:fldCharType="separate"/>
      </w:r>
      <w:r w:rsidR="00EB0B9D" w:rsidRPr="00EB0B9D">
        <w:rPr>
          <w:lang w:val="en-US"/>
        </w:rPr>
        <w:t>(Hin et al., 2021)</w:t>
      </w:r>
      <w:r w:rsidR="00AF408B">
        <w:rPr>
          <w:lang w:val="en-US"/>
        </w:rPr>
        <w:fldChar w:fldCharType="end"/>
      </w:r>
      <w:r w:rsidR="00653FE5" w:rsidRPr="00EB4DBD">
        <w:rPr>
          <w:lang w:val="en-US"/>
        </w:rPr>
        <w:t xml:space="preserve">) </w:t>
      </w:r>
      <w:r w:rsidR="00D178F8" w:rsidRPr="00EB4DBD">
        <w:rPr>
          <w:lang w:val="en-US"/>
        </w:rPr>
        <w:t>and that compensatory effect</w:t>
      </w:r>
      <w:r w:rsidR="00454ABD" w:rsidRPr="00EB4DBD">
        <w:rPr>
          <w:lang w:val="en-US"/>
        </w:rPr>
        <w:t>s</w:t>
      </w:r>
      <w:r w:rsidR="00D178F8" w:rsidRPr="00EB4DBD">
        <w:rPr>
          <w:lang w:val="en-US"/>
        </w:rPr>
        <w:t xml:space="preserve"> on individual life history can occur through a disturb</w:t>
      </w:r>
      <w:r w:rsidR="00FB6302" w:rsidRPr="00EB4DBD">
        <w:rPr>
          <w:lang w:val="en-US"/>
        </w:rPr>
        <w:t>ance</w:t>
      </w:r>
      <w:r w:rsidR="00D178F8" w:rsidRPr="00EB4DBD">
        <w:rPr>
          <w:lang w:val="en-US"/>
        </w:rPr>
        <w:t>-in</w:t>
      </w:r>
      <w:r w:rsidR="00695D3F" w:rsidRPr="00EB4DBD">
        <w:rPr>
          <w:lang w:val="en-US"/>
        </w:rPr>
        <w:t>d</w:t>
      </w:r>
      <w:r w:rsidR="00D178F8" w:rsidRPr="00EB4DBD">
        <w:rPr>
          <w:lang w:val="en-US"/>
        </w:rPr>
        <w:t>u</w:t>
      </w:r>
      <w:r w:rsidR="00695D3F" w:rsidRPr="00EB4DBD">
        <w:rPr>
          <w:lang w:val="en-US"/>
        </w:rPr>
        <w:t>c</w:t>
      </w:r>
      <w:r w:rsidR="00D178F8" w:rsidRPr="00EB4DBD">
        <w:rPr>
          <w:lang w:val="en-US"/>
        </w:rPr>
        <w:t xml:space="preserve">ed release </w:t>
      </w:r>
      <w:r w:rsidR="00FB6302" w:rsidRPr="00EB4DBD">
        <w:rPr>
          <w:lang w:val="en-US"/>
        </w:rPr>
        <w:t>of</w:t>
      </w:r>
      <w:r w:rsidR="00D178F8" w:rsidRPr="00EB4DBD">
        <w:rPr>
          <w:lang w:val="en-US"/>
        </w:rPr>
        <w:t xml:space="preserve"> top-down control of prey</w:t>
      </w:r>
      <w:r w:rsidR="00AF408B">
        <w:rPr>
          <w:lang w:val="en-US"/>
        </w:rPr>
        <w:t xml:space="preserve"> </w:t>
      </w:r>
      <w:r w:rsidR="00AF408B">
        <w:rPr>
          <w:lang w:val="en-US"/>
        </w:rPr>
        <w:fldChar w:fldCharType="begin"/>
      </w:r>
      <w:r w:rsidR="00EB0B9D">
        <w:rPr>
          <w:lang w:val="en-US"/>
        </w:rPr>
        <w:instrText xml:space="preserve"> ADDIN ZOTERO_ITEM CSL_CITATION {"citationID":"a56fapmoh3","properties":{"formattedCitation":"(Hin et al., 2021)","plainCitation":"(Hin et al., 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Rodrigues"}],"issued":{"date-parts":[["2021",6,3]]}}}],"schema":"https://github.com/citation-style-language/schema/raw/master/csl-citation.json"} </w:instrText>
      </w:r>
      <w:r w:rsidR="00AF408B">
        <w:rPr>
          <w:lang w:val="en-US"/>
        </w:rPr>
        <w:fldChar w:fldCharType="separate"/>
      </w:r>
      <w:r w:rsidR="00EB0B9D" w:rsidRPr="00EB0B9D">
        <w:rPr>
          <w:lang w:val="en-US"/>
        </w:rPr>
        <w:t>(Hin et al., 2021)</w:t>
      </w:r>
      <w:r w:rsidR="00AF408B">
        <w:rPr>
          <w:lang w:val="en-US"/>
        </w:rPr>
        <w:fldChar w:fldCharType="end"/>
      </w:r>
      <w:r w:rsidR="00D178F8" w:rsidRPr="00EB4DBD">
        <w:rPr>
          <w:lang w:val="en-US"/>
        </w:rPr>
        <w:t xml:space="preserve">. </w:t>
      </w:r>
      <w:r w:rsidR="008F783B" w:rsidRPr="00EB4DBD">
        <w:rPr>
          <w:lang w:val="en-US"/>
        </w:rPr>
        <w:t>Using the same energy budget model, but parameterized for long-finned pilot whales,</w:t>
      </w:r>
      <w:r w:rsidR="00AF408B">
        <w:rPr>
          <w:lang w:val="en-US"/>
        </w:rPr>
        <w:t xml:space="preserve"> Hin et al. </w:t>
      </w:r>
      <w:r w:rsidR="00AF408B">
        <w:rPr>
          <w:lang w:val="en-US"/>
        </w:rPr>
        <w:fldChar w:fldCharType="begin"/>
      </w:r>
      <w:r w:rsidR="00EB0B9D">
        <w:rPr>
          <w:lang w:val="en-US"/>
        </w:rPr>
        <w:instrText xml:space="preserve"> ADDIN ZOTERO_ITEM CSL_CITATION {"citationID":"aulusgt5pd","properties":{"formattedCitation":"(2021)","plainCitation":"(2021)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Rodrigues"}],"issued":{"date-parts":[["2021",6,3]]}},"suppress-author":true}],"schema":"https://github.com/citation-style-language/schema/raw/master/csl-citation.json"} </w:instrText>
      </w:r>
      <w:r w:rsidR="00AF408B">
        <w:rPr>
          <w:lang w:val="en-US"/>
        </w:rPr>
        <w:fldChar w:fldCharType="separate"/>
      </w:r>
      <w:r w:rsidR="00EB0B9D" w:rsidRPr="00EB0B9D">
        <w:rPr>
          <w:lang w:val="en-US"/>
        </w:rPr>
        <w:t>(2021)</w:t>
      </w:r>
      <w:r w:rsidR="00AF408B">
        <w:rPr>
          <w:lang w:val="en-US"/>
        </w:rPr>
        <w:fldChar w:fldCharType="end"/>
      </w:r>
      <w:r w:rsidR="00AF408B">
        <w:rPr>
          <w:lang w:val="en-US"/>
        </w:rPr>
        <w:t xml:space="preserve"> </w:t>
      </w:r>
      <w:r w:rsidR="008F783B" w:rsidRPr="00EB4DBD">
        <w:rPr>
          <w:lang w:val="en-US"/>
        </w:rPr>
        <w:t xml:space="preserve">showed </w:t>
      </w:r>
      <w:r w:rsidR="007308F1" w:rsidRPr="00EB4DBD">
        <w:rPr>
          <w:lang w:val="en-US"/>
        </w:rPr>
        <w:t>that</w:t>
      </w:r>
      <w:r w:rsidR="008F783B" w:rsidRPr="00EB4DBD">
        <w:rPr>
          <w:lang w:val="en-US"/>
        </w:rPr>
        <w:t xml:space="preserve"> non-lethal disturbances </w:t>
      </w:r>
      <w:r w:rsidR="00B73DE3" w:rsidRPr="00EB4DBD">
        <w:rPr>
          <w:lang w:val="en-US"/>
        </w:rPr>
        <w:t xml:space="preserve">that </w:t>
      </w:r>
      <w:r w:rsidR="008F783B" w:rsidRPr="00EB4DBD">
        <w:rPr>
          <w:lang w:val="en-US"/>
        </w:rPr>
        <w:t>resulted in cessation of foraging for multiple, consecutive days each year led to increased mortality among young females that were</w:t>
      </w:r>
      <w:r w:rsidR="00FB6302" w:rsidRPr="00EB4DBD">
        <w:rPr>
          <w:lang w:val="en-US"/>
        </w:rPr>
        <w:t xml:space="preserve"> nurs</w:t>
      </w:r>
      <w:r w:rsidR="008F783B" w:rsidRPr="00EB4DBD">
        <w:rPr>
          <w:lang w:val="en-US"/>
        </w:rPr>
        <w:t>ing the</w:t>
      </w:r>
      <w:r w:rsidR="005A1D56" w:rsidRPr="00EB4DBD">
        <w:rPr>
          <w:lang w:val="en-US"/>
        </w:rPr>
        <w:t>ir</w:t>
      </w:r>
      <w:r w:rsidR="008F783B" w:rsidRPr="00EB4DBD">
        <w:rPr>
          <w:lang w:val="en-US"/>
        </w:rPr>
        <w:t xml:space="preserve"> first calf</w:t>
      </w:r>
      <w:r w:rsidR="002F2136" w:rsidRPr="00EB4DBD">
        <w:rPr>
          <w:lang w:val="en-US"/>
        </w:rPr>
        <w:t xml:space="preserve"> and </w:t>
      </w:r>
      <w:r w:rsidR="008F783B" w:rsidRPr="00EB4DBD">
        <w:rPr>
          <w:lang w:val="en-US"/>
        </w:rPr>
        <w:t xml:space="preserve">increased reproductive output of older females. </w:t>
      </w:r>
      <w:r w:rsidR="00C33B70" w:rsidRPr="00EB4DBD">
        <w:rPr>
          <w:lang w:val="en-US"/>
        </w:rPr>
        <w:t xml:space="preserve">In addition, non-lethal disturbance increased mean body condition </w:t>
      </w:r>
      <w:r w:rsidR="00FB6302" w:rsidRPr="00EB4DBD">
        <w:rPr>
          <w:lang w:val="en-US"/>
        </w:rPr>
        <w:t xml:space="preserve">in the population </w:t>
      </w:r>
      <w:r w:rsidR="00C33B70" w:rsidRPr="00EB4DBD">
        <w:rPr>
          <w:lang w:val="en-US"/>
        </w:rPr>
        <w:t xml:space="preserve">and </w:t>
      </w:r>
      <w:r w:rsidR="009E3BB5" w:rsidRPr="00EB4DBD">
        <w:rPr>
          <w:lang w:val="en-US"/>
        </w:rPr>
        <w:t xml:space="preserve">led to earlier first </w:t>
      </w:r>
      <w:r w:rsidR="00C33B70" w:rsidRPr="00EB4DBD">
        <w:rPr>
          <w:lang w:val="en-US"/>
        </w:rPr>
        <w:t>reproduction.</w:t>
      </w:r>
      <w:r w:rsidR="00A73D00" w:rsidRPr="00EB4DBD">
        <w:rPr>
          <w:lang w:val="en-US"/>
        </w:rPr>
        <w:t xml:space="preserve"> </w:t>
      </w:r>
      <w:r w:rsidR="004228AB" w:rsidRPr="00EB4DBD">
        <w:rPr>
          <w:lang w:val="en-US"/>
        </w:rPr>
        <w:t>The fact that we did not find any effect of disturbance on individual life history probably relate</w:t>
      </w:r>
      <w:r w:rsidR="0001038B" w:rsidRPr="00EB4DBD">
        <w:rPr>
          <w:lang w:val="en-US"/>
        </w:rPr>
        <w:t>s</w:t>
      </w:r>
      <w:r w:rsidR="004228AB" w:rsidRPr="00EB4DBD">
        <w:rPr>
          <w:lang w:val="en-US"/>
        </w:rPr>
        <w:t xml:space="preserve"> to the specific disturbance scenarios used here, which involved multiple disturbances of short duration throughout the year that only affected a subset of the population. </w:t>
      </w:r>
      <w:r w:rsidR="00A2501B" w:rsidRPr="00EB4DBD">
        <w:rPr>
          <w:lang w:val="en-US"/>
        </w:rPr>
        <w:t>In contrast, Hin et al.</w:t>
      </w:r>
      <w:r w:rsidR="00C125E9">
        <w:rPr>
          <w:lang w:val="en-US"/>
        </w:rPr>
        <w:t xml:space="preserve"> </w:t>
      </w:r>
      <w:r w:rsidR="00C125E9">
        <w:rPr>
          <w:lang w:val="en-US"/>
        </w:rPr>
        <w:fldChar w:fldCharType="begin"/>
      </w:r>
      <w:r w:rsidR="00EB0B9D">
        <w:rPr>
          <w:lang w:val="en-US"/>
        </w:rPr>
        <w:instrText xml:space="preserve"> ADDIN ZOTERO_ITEM CSL_CITATION {"citationID":"a136fgbvrm2","properties":{"formattedCitation":"(2021)","plainCitation":"(2021)","noteIndex":0},"citationItems":[{"id":2377,"uris":["http://zotero.org/users/local/6qJKLD2C/items/AQ84RVRD"],"uri":["http://zotero.org/users/local/6qJKLD2C/items/AQ84RVRD"],"itemData":{"id":2377,"type":"article-journal","abstract":"Nonlethal disturbance of animals can cause behavioral and physiological changes that affect individual health status and vital rates, with potential consequences at the population level. Predicting these population effects remains a major challenge in ecology and conservation. Monitoring fitness-related traits may improve detection of upcoming population changes, but the extent to which individual traits are reliable indicators of disturbance exposure is not well understood, especially for populations regulated by density dependence. Here we study how density dependence affects a population’s response to disturbance and modifies the disturbance effects on individual health and vital rates. We extend an energy budget model for a medium-sized cetacean (the long-finned pilot whale\n              Globicephala melas\n              ) to an individual-based population model in which whales feed on a self-replenishing prey base and disturbance leads to cessation of feeding. In this coupled predator-prey system, the whale population is regulated through prey depletion and the onset of yearly repeating disturbances on the whale population at carrying capacity decreased population density and increased prey availability due to reduced top-down control. In populations faced with multiple days of continuous disturbance each year, female whales that were lactating their first calf experienced increased mortality due to depletion of energy stores. However, increased prey availability led to compensatory effects and resulted in a subsequent improvement of mean female body condition, mean age at first reproduction and higher age-specific reproductive output. These results indicate that prey-mediated density dependence can mask negative effects of disturbance on fitness-related traits and vital rates, a result with implications for the monitoring and management of marine mammal populations.","container-title":"PLOS ONE","DOI":"10.1371/journal.pone.0252677","ISSN":"1932-6203","issue":"6","journalAbbreviation":"PLoS ONE","language":"en","page":"e0252677","source":"DOI.org (Crossref)","title":"Density dependence can obscure nonlethal effects of disturbance on life history of medium-sized cetaceans","volume":"16","author":[{"family":"Hin","given":"Vincent"},{"family":"Harwood","given":"John"},{"family":"Roos","given":"André M.","non-dropping-particle":"de"}],"editor":[{"family":"Paiva","given":"Vitor Hugo Rodrigues"}],"issued":{"date-parts":[["2021",6,3]]}},"suppress-author":true}],"schema":"https://github.com/citation-style-language/schema/raw/master/csl-citation.json"} </w:instrText>
      </w:r>
      <w:r w:rsidR="00C125E9">
        <w:rPr>
          <w:lang w:val="en-US"/>
        </w:rPr>
        <w:fldChar w:fldCharType="separate"/>
      </w:r>
      <w:r w:rsidR="00EB0B9D" w:rsidRPr="00EB0B9D">
        <w:rPr>
          <w:lang w:val="en-US"/>
        </w:rPr>
        <w:t>(2021)</w:t>
      </w:r>
      <w:r w:rsidR="00C125E9">
        <w:rPr>
          <w:lang w:val="en-US"/>
        </w:rPr>
        <w:fldChar w:fldCharType="end"/>
      </w:r>
      <w:r w:rsidR="00A2501B" w:rsidRPr="00EB4DBD">
        <w:rPr>
          <w:lang w:val="en-US"/>
        </w:rPr>
        <w:t xml:space="preserve"> purposely used extreme disturbance scenarios, in which the entire population was exposed to long-lasting disturbances that continu</w:t>
      </w:r>
      <w:r w:rsidR="0001038B" w:rsidRPr="00EB4DBD">
        <w:rPr>
          <w:lang w:val="en-US"/>
        </w:rPr>
        <w:t>ed</w:t>
      </w:r>
      <w:r w:rsidR="00A2501B" w:rsidRPr="00EB4DBD">
        <w:rPr>
          <w:lang w:val="en-US"/>
        </w:rPr>
        <w:t xml:space="preserve"> for tens of days (up to 40 days)</w:t>
      </w:r>
      <w:r w:rsidR="004F4EB0" w:rsidRPr="00EB4DBD">
        <w:rPr>
          <w:lang w:val="en-US"/>
        </w:rPr>
        <w:t xml:space="preserve"> each year</w:t>
      </w:r>
      <w:r w:rsidR="00A2501B" w:rsidRPr="00EB4DBD">
        <w:rPr>
          <w:lang w:val="en-US"/>
        </w:rPr>
        <w:t>.</w:t>
      </w:r>
      <w:r w:rsidR="00E07A09" w:rsidRPr="00EB4DBD">
        <w:rPr>
          <w:lang w:val="en-US"/>
        </w:rPr>
        <w:t xml:space="preserve"> </w:t>
      </w:r>
    </w:p>
    <w:p w14:paraId="76334B5E" w14:textId="5C30B8F3" w:rsidR="001345D5" w:rsidRPr="00EB4DBD" w:rsidRDefault="00640DF1" w:rsidP="00BC12A7">
      <w:pPr>
        <w:rPr>
          <w:lang w:val="en-US"/>
        </w:rPr>
      </w:pPr>
      <w:r w:rsidRPr="00EB4DBD">
        <w:rPr>
          <w:lang w:val="en-US"/>
        </w:rPr>
        <w:lastRenderedPageBreak/>
        <w:t xml:space="preserve">Although </w:t>
      </w:r>
      <w:r w:rsidR="00B73DE3" w:rsidRPr="00EB4DBD">
        <w:rPr>
          <w:lang w:val="en-US"/>
        </w:rPr>
        <w:t>we</w:t>
      </w:r>
      <w:r w:rsidRPr="00EB4DBD">
        <w:rPr>
          <w:lang w:val="en-US"/>
        </w:rPr>
        <w:t xml:space="preserve"> </w:t>
      </w:r>
      <w:r w:rsidR="00FB6302" w:rsidRPr="00EB4DBD">
        <w:rPr>
          <w:lang w:val="en-US"/>
        </w:rPr>
        <w:t>used realistic patterns of</w:t>
      </w:r>
      <w:r w:rsidRPr="00EB4DBD">
        <w:rPr>
          <w:lang w:val="en-US"/>
        </w:rPr>
        <w:t xml:space="preserve"> MFAS disturbance </w:t>
      </w:r>
      <w:r w:rsidR="00FB6302" w:rsidRPr="00EB4DBD">
        <w:rPr>
          <w:lang w:val="en-US"/>
        </w:rPr>
        <w:t xml:space="preserve">derived from passive acoustic data and direct measurements of movement rates and prey availability, </w:t>
      </w:r>
      <w:r w:rsidRPr="00EB4DBD">
        <w:rPr>
          <w:lang w:val="en-US"/>
        </w:rPr>
        <w:t xml:space="preserve">there are </w:t>
      </w:r>
      <w:r w:rsidR="00B73DE3" w:rsidRPr="00EB4DBD">
        <w:rPr>
          <w:lang w:val="en-US"/>
        </w:rPr>
        <w:t xml:space="preserve">many sources of uncertainty </w:t>
      </w:r>
      <w:r w:rsidRPr="00EB4DBD">
        <w:rPr>
          <w:lang w:val="en-US"/>
        </w:rPr>
        <w:t>in our model and a full sensitivity analysis is unfeasible at this point.</w:t>
      </w:r>
      <w:r w:rsidR="00BC12A7" w:rsidRPr="00EB4DBD">
        <w:rPr>
          <w:lang w:val="en-US"/>
        </w:rPr>
        <w:t xml:space="preserve"> </w:t>
      </w:r>
      <w:r w:rsidR="00C40334" w:rsidRPr="00EB4DBD">
        <w:rPr>
          <w:lang w:val="en-US"/>
        </w:rPr>
        <w:t xml:space="preserve">However, the finding </w:t>
      </w:r>
      <w:r w:rsidR="00FB6302" w:rsidRPr="00EB4DBD">
        <w:rPr>
          <w:lang w:val="en-US"/>
        </w:rPr>
        <w:t xml:space="preserve">that populations that are subject to repeated </w:t>
      </w:r>
      <w:r w:rsidR="00C40334" w:rsidRPr="00EB4DBD">
        <w:rPr>
          <w:lang w:val="en-US"/>
        </w:rPr>
        <w:t xml:space="preserve">disturbance </w:t>
      </w:r>
      <w:r w:rsidR="00FB6302" w:rsidRPr="00EB4DBD">
        <w:rPr>
          <w:lang w:val="en-US"/>
        </w:rPr>
        <w:t xml:space="preserve">rapidly attain a new, stable population structure </w:t>
      </w:r>
      <w:r w:rsidR="00C40334" w:rsidRPr="00EB4DBD">
        <w:rPr>
          <w:lang w:val="en-US"/>
        </w:rPr>
        <w:t>if th</w:t>
      </w:r>
      <w:r w:rsidR="00FB6302" w:rsidRPr="00EB4DBD">
        <w:rPr>
          <w:lang w:val="en-US"/>
        </w:rPr>
        <w:t>ere</w:t>
      </w:r>
      <w:r w:rsidR="00C40334" w:rsidRPr="00EB4DBD">
        <w:rPr>
          <w:lang w:val="en-US"/>
        </w:rPr>
        <w:t xml:space="preserve"> is density dependence is likely to be general. </w:t>
      </w:r>
      <w:commentRangeStart w:id="29"/>
      <w:r w:rsidR="000250A2" w:rsidRPr="00EB4DBD">
        <w:rPr>
          <w:lang w:val="en-US"/>
        </w:rPr>
        <w:t xml:space="preserve">This will especially hold for long-lived species, such as beaked whales, that tend to have stable population dynamics </w:t>
      </w:r>
      <w:r w:rsidR="00CA3131" w:rsidRPr="00EB4DBD">
        <w:rPr>
          <w:lang w:val="en-US"/>
        </w:rPr>
        <w:t>around a carrying capacity level.</w:t>
      </w:r>
      <w:commentRangeEnd w:id="29"/>
      <w:r w:rsidR="00FB6302" w:rsidRPr="00EB4DBD">
        <w:rPr>
          <w:rStyle w:val="CommentReference"/>
          <w:lang w:val="en-US"/>
        </w:rPr>
        <w:commentReference w:id="29"/>
      </w:r>
    </w:p>
    <w:p w14:paraId="20AEB21A" w14:textId="62C166D9" w:rsidR="007D1207" w:rsidRPr="00EB4DBD" w:rsidRDefault="007D1207" w:rsidP="007D1207">
      <w:pPr>
        <w:rPr>
          <w:lang w:val="en-US"/>
        </w:rPr>
      </w:pPr>
      <w:commentRangeStart w:id="30"/>
      <w:commentRangeStart w:id="31"/>
      <w:r w:rsidRPr="00EB4DBD">
        <w:rPr>
          <w:lang w:val="en-US"/>
        </w:rPr>
        <w:t xml:space="preserve">Apart from uncertainties relating to model parameters, we </w:t>
      </w:r>
      <w:r w:rsidR="00B73DE3" w:rsidRPr="00EB4DBD">
        <w:rPr>
          <w:lang w:val="en-US"/>
        </w:rPr>
        <w:t>did not</w:t>
      </w:r>
      <w:r w:rsidRPr="00EB4DBD">
        <w:rPr>
          <w:lang w:val="en-US"/>
        </w:rPr>
        <w:t xml:space="preserve"> consider that there might be whales living off-range that never come on </w:t>
      </w:r>
      <w:r w:rsidR="009356EC" w:rsidRPr="00EB4DBD">
        <w:rPr>
          <w:lang w:val="en-US"/>
        </w:rPr>
        <w:t>range but</w:t>
      </w:r>
      <w:r w:rsidRPr="00EB4DBD">
        <w:rPr>
          <w:lang w:val="en-US"/>
        </w:rPr>
        <w:t xml:space="preserve"> are still foraging and therefore competing</w:t>
      </w:r>
      <w:r w:rsidR="00E63DF9" w:rsidRPr="00EB4DBD">
        <w:rPr>
          <w:lang w:val="en-US"/>
        </w:rPr>
        <w:t xml:space="preserve"> for prey</w:t>
      </w:r>
      <w:r w:rsidRPr="00EB4DBD">
        <w:rPr>
          <w:lang w:val="en-US"/>
        </w:rPr>
        <w:t xml:space="preserve"> with whales that are being disturbed. To test this, one would need to do surveys off-range to check density</w:t>
      </w:r>
      <w:r w:rsidR="003135C6" w:rsidRPr="00EB4DBD">
        <w:rPr>
          <w:lang w:val="en-US"/>
        </w:rPr>
        <w:t xml:space="preserve"> and in addition </w:t>
      </w:r>
      <w:r w:rsidRPr="00EB4DBD">
        <w:rPr>
          <w:lang w:val="en-US"/>
        </w:rPr>
        <w:t xml:space="preserve">tag animals off-range </w:t>
      </w:r>
      <w:r w:rsidR="00187341" w:rsidRPr="00EB4DBD">
        <w:rPr>
          <w:lang w:val="en-US"/>
        </w:rPr>
        <w:t>to</w:t>
      </w:r>
      <w:r w:rsidRPr="00EB4DBD">
        <w:rPr>
          <w:lang w:val="en-US"/>
        </w:rPr>
        <w:t xml:space="preserve"> </w:t>
      </w:r>
      <w:commentRangeStart w:id="32"/>
      <w:r w:rsidRPr="00EB4DBD">
        <w:rPr>
          <w:lang w:val="en-US"/>
        </w:rPr>
        <w:t>see if any come on range</w:t>
      </w:r>
      <w:commentRangeEnd w:id="32"/>
      <w:r w:rsidRPr="00EB4DBD">
        <w:rPr>
          <w:rStyle w:val="CommentReference"/>
          <w:sz w:val="20"/>
          <w:szCs w:val="20"/>
          <w:lang w:val="en-US"/>
        </w:rPr>
        <w:commentReference w:id="32"/>
      </w:r>
      <w:r w:rsidRPr="00EB4DBD">
        <w:rPr>
          <w:lang w:val="en-US"/>
        </w:rPr>
        <w:t>.</w:t>
      </w:r>
      <w:commentRangeEnd w:id="30"/>
      <w:r w:rsidR="00FB6302" w:rsidRPr="00EB4DBD">
        <w:rPr>
          <w:rStyle w:val="CommentReference"/>
          <w:lang w:val="en-US"/>
        </w:rPr>
        <w:commentReference w:id="30"/>
      </w:r>
      <w:commentRangeEnd w:id="31"/>
      <w:r w:rsidR="006B1EE6" w:rsidRPr="00EB4DBD">
        <w:rPr>
          <w:rStyle w:val="CommentReference"/>
          <w:lang w:val="en-US"/>
        </w:rPr>
        <w:commentReference w:id="31"/>
      </w:r>
    </w:p>
    <w:p w14:paraId="5FF56082" w14:textId="77777777" w:rsidR="00BC12A7" w:rsidRPr="00EB4DBD" w:rsidRDefault="00BC12A7" w:rsidP="00BC12A7">
      <w:pPr>
        <w:rPr>
          <w:lang w:val="en-US"/>
        </w:rPr>
      </w:pPr>
    </w:p>
    <w:p w14:paraId="31BAFE2C" w14:textId="157C4FB6" w:rsidR="003504AC" w:rsidRPr="00EB4DBD" w:rsidRDefault="003504AC" w:rsidP="00A81F39">
      <w:pPr>
        <w:rPr>
          <w:lang w:val="en-US"/>
        </w:rPr>
      </w:pPr>
    </w:p>
    <w:p w14:paraId="5D0AB56F" w14:textId="32532345" w:rsidR="003504AC" w:rsidRPr="00EB4DBD" w:rsidRDefault="003504AC" w:rsidP="00A81F39">
      <w:pPr>
        <w:pStyle w:val="Heading1"/>
        <w:rPr>
          <w:lang w:val="en-US"/>
        </w:rPr>
      </w:pPr>
      <w:r w:rsidRPr="00EB4DBD">
        <w:rPr>
          <w:lang w:val="en-US"/>
        </w:rPr>
        <w:br w:type="column"/>
      </w:r>
      <w:r w:rsidRPr="00EB4DBD">
        <w:rPr>
          <w:lang w:val="en-US"/>
        </w:rPr>
        <w:lastRenderedPageBreak/>
        <w:t>References</w:t>
      </w:r>
    </w:p>
    <w:p w14:paraId="6524D0C2" w14:textId="390755D1" w:rsidR="00746F32" w:rsidRPr="00EB4DBD" w:rsidRDefault="00BF5387" w:rsidP="00A81F39">
      <w:pPr>
        <w:rPr>
          <w:lang w:val="en-US"/>
        </w:rPr>
      </w:pPr>
      <w:r w:rsidRPr="00EB4DBD">
        <w:rPr>
          <w:lang w:val="en-US"/>
        </w:rPr>
        <w:fldChar w:fldCharType="begin"/>
      </w:r>
      <w:r w:rsidR="003A23AC">
        <w:rPr>
          <w:lang w:val="en-US"/>
        </w:rPr>
        <w:instrText xml:space="preserve"> ADDIN ZOTERO_BIBL {"uncited":[],"omitted":[],"custom":[]} CSL_BIBLIOGRAPHY </w:instrText>
      </w:r>
      <w:r w:rsidRPr="00EB4DBD">
        <w:rPr>
          <w:lang w:val="en-US"/>
        </w:rPr>
        <w:fldChar w:fldCharType="separate"/>
      </w:r>
      <w:r w:rsidR="003A23AC">
        <w:rPr>
          <w:lang w:val="en-US"/>
        </w:rPr>
        <w:t>Automatic citation updates are disabled. To see the bibliography, click Refresh in the Zotero tab.</w:t>
      </w:r>
      <w:r w:rsidRPr="00EB4DBD">
        <w:rPr>
          <w:lang w:val="en-US"/>
        </w:rPr>
        <w:fldChar w:fldCharType="end"/>
      </w:r>
    </w:p>
    <w:p w14:paraId="7DFBC637" w14:textId="1143DCD9" w:rsidR="008202DB" w:rsidRPr="00EB4DBD" w:rsidRDefault="007A3068" w:rsidP="00FE77A8">
      <w:pPr>
        <w:pStyle w:val="NoSpacing"/>
      </w:pPr>
      <w:r w:rsidRPr="00EB4DBD">
        <w:br w:type="column"/>
      </w:r>
      <w:r w:rsidR="008202DB" w:rsidRPr="00EB4DBD">
        <w:lastRenderedPageBreak/>
        <w:t xml:space="preserve">Table </w:t>
      </w:r>
      <w:r w:rsidR="008562AB" w:rsidRPr="00EB4DBD">
        <w:t>1</w:t>
      </w:r>
      <w:r w:rsidR="00637217" w:rsidRPr="00EB4DBD">
        <w:t xml:space="preserve">: </w:t>
      </w:r>
      <w:r w:rsidR="00FE77A8" w:rsidRPr="00EB4DBD">
        <w:t xml:space="preserve">Transition rate matrices and stable distributions of </w:t>
      </w:r>
      <w:r w:rsidR="00FE77A8" w:rsidRPr="00EB4DBD">
        <w:rPr>
          <w:i/>
          <w:iCs/>
        </w:rPr>
        <w:t>Md</w:t>
      </w:r>
      <w:r w:rsidR="00FE77A8" w:rsidRPr="00EB4DBD">
        <w:t xml:space="preserve"> around AUTEC and </w:t>
      </w:r>
      <w:r w:rsidR="00FE77A8" w:rsidRPr="00EB4DBD">
        <w:rPr>
          <w:i/>
          <w:iCs/>
        </w:rPr>
        <w:t>Zc</w:t>
      </w:r>
      <w:r w:rsidR="00FE77A8" w:rsidRPr="00EB4DBD">
        <w:t xml:space="preserve"> around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gridCol w:w="2924"/>
      </w:tblGrid>
      <w:tr w:rsidR="00970698" w:rsidRPr="00EB4DBD" w14:paraId="70BC5E59" w14:textId="77777777" w:rsidTr="00CC6807">
        <w:tc>
          <w:tcPr>
            <w:tcW w:w="1843" w:type="dxa"/>
            <w:tcBorders>
              <w:top w:val="single" w:sz="8" w:space="0" w:color="000000"/>
              <w:bottom w:val="single" w:sz="8" w:space="0" w:color="000000"/>
            </w:tcBorders>
            <w:vAlign w:val="center"/>
          </w:tcPr>
          <w:p w14:paraId="13D339B1" w14:textId="0DB7E416" w:rsidR="00D073FB" w:rsidRPr="00EB4DBD" w:rsidRDefault="00D073FB" w:rsidP="00C52AD8">
            <w:pPr>
              <w:ind w:firstLine="0"/>
              <w:rPr>
                <w:i/>
                <w:iCs/>
                <w:sz w:val="16"/>
                <w:szCs w:val="16"/>
                <w:lang w:val="en-US"/>
              </w:rPr>
            </w:pPr>
          </w:p>
        </w:tc>
        <w:tc>
          <w:tcPr>
            <w:tcW w:w="4253" w:type="dxa"/>
            <w:tcBorders>
              <w:top w:val="single" w:sz="8" w:space="0" w:color="000000"/>
              <w:bottom w:val="single" w:sz="8" w:space="0" w:color="000000"/>
            </w:tcBorders>
            <w:vAlign w:val="center"/>
          </w:tcPr>
          <w:p w14:paraId="2958EA82" w14:textId="2A7CF244" w:rsidR="00D073FB" w:rsidRPr="00EB4DBD" w:rsidRDefault="00C11796" w:rsidP="00C52AD8">
            <w:pPr>
              <w:ind w:firstLine="0"/>
              <w:rPr>
                <w:i/>
                <w:iCs/>
                <w:sz w:val="16"/>
                <w:szCs w:val="16"/>
                <w:lang w:val="en-US"/>
              </w:rPr>
            </w:pPr>
            <w:r w:rsidRPr="00EB4DBD">
              <w:rPr>
                <w:i/>
                <w:iCs/>
                <w:sz w:val="16"/>
                <w:szCs w:val="16"/>
                <w:lang w:val="en-US"/>
              </w:rPr>
              <w:t>Mesoplodon densirostris</w:t>
            </w:r>
          </w:p>
        </w:tc>
        <w:tc>
          <w:tcPr>
            <w:tcW w:w="2924" w:type="dxa"/>
            <w:tcBorders>
              <w:top w:val="single" w:sz="8" w:space="0" w:color="000000"/>
              <w:bottom w:val="single" w:sz="8" w:space="0" w:color="000000"/>
            </w:tcBorders>
            <w:vAlign w:val="center"/>
          </w:tcPr>
          <w:p w14:paraId="53294156" w14:textId="1F631334" w:rsidR="00D073FB" w:rsidRPr="00EB4DBD" w:rsidRDefault="00C11796" w:rsidP="00C52AD8">
            <w:pPr>
              <w:ind w:firstLine="0"/>
              <w:rPr>
                <w:i/>
                <w:iCs/>
                <w:sz w:val="16"/>
                <w:szCs w:val="16"/>
                <w:lang w:val="en-US"/>
              </w:rPr>
            </w:pPr>
            <w:r w:rsidRPr="00EB4DBD">
              <w:rPr>
                <w:i/>
                <w:iCs/>
                <w:sz w:val="16"/>
                <w:szCs w:val="16"/>
                <w:lang w:val="en-US"/>
              </w:rPr>
              <w:t>Ziphius cavirostris</w:t>
            </w:r>
          </w:p>
        </w:tc>
      </w:tr>
      <w:tr w:rsidR="00970698" w:rsidRPr="00EB4DBD" w14:paraId="1799DB7F" w14:textId="77777777" w:rsidTr="00CC6807">
        <w:tc>
          <w:tcPr>
            <w:tcW w:w="1843" w:type="dxa"/>
            <w:tcBorders>
              <w:top w:val="single" w:sz="8" w:space="0" w:color="000000"/>
            </w:tcBorders>
            <w:vAlign w:val="center"/>
          </w:tcPr>
          <w:p w14:paraId="187A054B" w14:textId="03EAD5A8" w:rsidR="00AC7FAE" w:rsidRPr="00EB4DBD" w:rsidRDefault="00AC7FAE" w:rsidP="00C7249B">
            <w:pPr>
              <w:ind w:firstLine="0"/>
              <w:rPr>
                <w:sz w:val="16"/>
                <w:szCs w:val="16"/>
                <w:lang w:val="en-US"/>
              </w:rPr>
            </w:pPr>
            <w:r w:rsidRPr="00EB4DBD">
              <w:rPr>
                <w:sz w:val="16"/>
                <w:szCs w:val="16"/>
                <w:lang w:val="en-US"/>
              </w:rPr>
              <w:t>Areas</w:t>
            </w:r>
          </w:p>
        </w:tc>
        <w:tc>
          <w:tcPr>
            <w:tcW w:w="4253" w:type="dxa"/>
            <w:tcBorders>
              <w:top w:val="single" w:sz="8" w:space="0" w:color="000000"/>
            </w:tcBorders>
            <w:vAlign w:val="center"/>
          </w:tcPr>
          <w:p w14:paraId="1C29D13C" w14:textId="6C64B979" w:rsidR="00AC7FAE" w:rsidRPr="00EB4DBD" w:rsidRDefault="00AC7FAE" w:rsidP="00B636A6">
            <w:pPr>
              <w:ind w:firstLine="0"/>
              <w:rPr>
                <w:sz w:val="16"/>
                <w:szCs w:val="16"/>
                <w:lang w:val="en-US"/>
              </w:rPr>
            </w:pPr>
            <w:r w:rsidRPr="00EB4DBD">
              <w:rPr>
                <w:sz w:val="16"/>
                <w:szCs w:val="16"/>
                <w:lang w:val="en-US"/>
              </w:rPr>
              <w:t>[</w:t>
            </w:r>
            <w:r w:rsidR="0063000D" w:rsidRPr="00EB4DBD">
              <w:rPr>
                <w:sz w:val="16"/>
                <w:szCs w:val="16"/>
                <w:lang w:val="en-US"/>
              </w:rPr>
              <w:t>s</w:t>
            </w:r>
            <w:r w:rsidRPr="00EB4DBD">
              <w:rPr>
                <w:sz w:val="16"/>
                <w:szCs w:val="16"/>
                <w:lang w:val="en-US"/>
              </w:rPr>
              <w:t xml:space="preserve">outh, </w:t>
            </w:r>
            <w:r w:rsidR="0063000D" w:rsidRPr="00EB4DBD">
              <w:rPr>
                <w:sz w:val="16"/>
                <w:szCs w:val="16"/>
                <w:lang w:val="en-US"/>
              </w:rPr>
              <w:t>w</w:t>
            </w:r>
            <w:r w:rsidRPr="00EB4DBD">
              <w:rPr>
                <w:sz w:val="16"/>
                <w:szCs w:val="16"/>
                <w:lang w:val="en-US"/>
              </w:rPr>
              <w:t xml:space="preserve">estern range, </w:t>
            </w:r>
            <w:r w:rsidR="0063000D" w:rsidRPr="00EB4DBD">
              <w:rPr>
                <w:sz w:val="16"/>
                <w:szCs w:val="16"/>
                <w:lang w:val="en-US"/>
              </w:rPr>
              <w:t>n</w:t>
            </w:r>
            <w:r w:rsidRPr="00EB4DBD">
              <w:rPr>
                <w:sz w:val="16"/>
                <w:szCs w:val="16"/>
                <w:lang w:val="en-US"/>
              </w:rPr>
              <w:t xml:space="preserve">orthwest, </w:t>
            </w:r>
            <w:r w:rsidR="0063000D" w:rsidRPr="00EB4DBD">
              <w:rPr>
                <w:sz w:val="16"/>
                <w:szCs w:val="16"/>
                <w:lang w:val="en-US"/>
              </w:rPr>
              <w:t>n</w:t>
            </w:r>
            <w:r w:rsidRPr="00EB4DBD">
              <w:rPr>
                <w:sz w:val="16"/>
                <w:szCs w:val="16"/>
                <w:lang w:val="en-US"/>
              </w:rPr>
              <w:t xml:space="preserve">ortheast, </w:t>
            </w:r>
            <w:r w:rsidR="0063000D" w:rsidRPr="00EB4DBD">
              <w:rPr>
                <w:sz w:val="16"/>
                <w:szCs w:val="16"/>
                <w:lang w:val="en-US"/>
              </w:rPr>
              <w:t>e</w:t>
            </w:r>
            <w:r w:rsidRPr="00EB4DBD">
              <w:rPr>
                <w:sz w:val="16"/>
                <w:szCs w:val="16"/>
                <w:lang w:val="en-US"/>
              </w:rPr>
              <w:t>astern range]</w:t>
            </w:r>
          </w:p>
        </w:tc>
        <w:tc>
          <w:tcPr>
            <w:tcW w:w="2924" w:type="dxa"/>
            <w:tcBorders>
              <w:top w:val="single" w:sz="8" w:space="0" w:color="000000"/>
            </w:tcBorders>
            <w:vAlign w:val="center"/>
          </w:tcPr>
          <w:p w14:paraId="0B4CAD1D" w14:textId="73819B10" w:rsidR="00AC7FAE" w:rsidRPr="00EB4DBD" w:rsidRDefault="00AC7FAE" w:rsidP="00B636A6">
            <w:pPr>
              <w:ind w:firstLine="0"/>
              <w:rPr>
                <w:sz w:val="16"/>
                <w:szCs w:val="16"/>
                <w:lang w:val="en-US"/>
              </w:rPr>
            </w:pPr>
            <w:r w:rsidRPr="00EB4DBD">
              <w:rPr>
                <w:sz w:val="16"/>
                <w:szCs w:val="16"/>
                <w:lang w:val="en-US"/>
              </w:rPr>
              <w:t>[</w:t>
            </w:r>
            <w:r w:rsidR="0063000D" w:rsidRPr="00EB4DBD">
              <w:rPr>
                <w:sz w:val="16"/>
                <w:szCs w:val="16"/>
                <w:lang w:val="en-US"/>
              </w:rPr>
              <w:t>o</w:t>
            </w:r>
            <w:r w:rsidRPr="00EB4DBD">
              <w:rPr>
                <w:sz w:val="16"/>
                <w:szCs w:val="16"/>
                <w:lang w:val="en-US"/>
              </w:rPr>
              <w:t xml:space="preserve">ff range, </w:t>
            </w:r>
            <w:r w:rsidR="0063000D" w:rsidRPr="00EB4DBD">
              <w:rPr>
                <w:sz w:val="16"/>
                <w:szCs w:val="16"/>
                <w:lang w:val="en-US"/>
              </w:rPr>
              <w:t>w</w:t>
            </w:r>
            <w:r w:rsidRPr="00EB4DBD">
              <w:rPr>
                <w:sz w:val="16"/>
                <w:szCs w:val="16"/>
                <w:lang w:val="en-US"/>
              </w:rPr>
              <w:t xml:space="preserve">estern range, </w:t>
            </w:r>
            <w:r w:rsidR="0063000D" w:rsidRPr="00EB4DBD">
              <w:rPr>
                <w:sz w:val="16"/>
                <w:szCs w:val="16"/>
                <w:lang w:val="en-US"/>
              </w:rPr>
              <w:t>e</w:t>
            </w:r>
            <w:r w:rsidRPr="00EB4DBD">
              <w:rPr>
                <w:sz w:val="16"/>
                <w:szCs w:val="16"/>
                <w:lang w:val="en-US"/>
              </w:rPr>
              <w:t>astern range]</w:t>
            </w:r>
          </w:p>
        </w:tc>
      </w:tr>
      <w:tr w:rsidR="00970698" w:rsidRPr="00EB4DBD" w14:paraId="01D0A5E3" w14:textId="77777777" w:rsidTr="00CC6807">
        <w:tc>
          <w:tcPr>
            <w:tcW w:w="1843" w:type="dxa"/>
            <w:vAlign w:val="center"/>
          </w:tcPr>
          <w:p w14:paraId="039C78F4" w14:textId="77777777" w:rsidR="00C7249B" w:rsidRPr="00EB4DBD" w:rsidRDefault="002233CA" w:rsidP="00C7249B">
            <w:pPr>
              <w:ind w:firstLine="0"/>
              <w:rPr>
                <w:sz w:val="16"/>
                <w:szCs w:val="16"/>
                <w:lang w:val="en-US"/>
              </w:rPr>
            </w:pPr>
            <w:r w:rsidRPr="00EB4DBD">
              <w:rPr>
                <w:sz w:val="16"/>
                <w:szCs w:val="16"/>
                <w:lang w:val="en-US"/>
              </w:rPr>
              <w:t xml:space="preserve">Transition rate </w:t>
            </w:r>
          </w:p>
          <w:p w14:paraId="46CE1B9A" w14:textId="11479E9C" w:rsidR="002233CA" w:rsidRPr="00EB4DBD" w:rsidRDefault="002233CA" w:rsidP="00C7249B">
            <w:pPr>
              <w:ind w:firstLine="0"/>
              <w:rPr>
                <w:b/>
                <w:bCs/>
                <w:sz w:val="16"/>
                <w:szCs w:val="16"/>
                <w:lang w:val="en-US"/>
              </w:rPr>
            </w:pPr>
            <w:r w:rsidRPr="00EB4DBD">
              <w:rPr>
                <w:sz w:val="16"/>
                <w:szCs w:val="16"/>
                <w:lang w:val="en-US"/>
              </w:rPr>
              <w:t>matrix</w:t>
            </w:r>
            <w:r w:rsidR="000A645C" w:rsidRPr="00EB4DBD">
              <w:rPr>
                <w:sz w:val="16"/>
                <w:szCs w:val="16"/>
                <w:lang w:val="en-US"/>
              </w:rPr>
              <w:t xml:space="preserve"> </w:t>
            </w:r>
            <w:r w:rsidR="00E552BA" w:rsidRPr="00EB4DBD">
              <w:rPr>
                <w:sz w:val="16"/>
                <w:szCs w:val="16"/>
                <w:lang w:val="en-US"/>
              </w:rPr>
              <w:t>(</w:t>
            </w:r>
            <w:proofErr w:type="spellStart"/>
            <w:r w:rsidR="00E552BA" w:rsidRPr="00EB4DBD">
              <w:rPr>
                <w:b/>
                <w:bCs/>
                <w:sz w:val="16"/>
                <w:szCs w:val="16"/>
                <w:lang w:val="en-US"/>
              </w:rPr>
              <w:t>Q</w:t>
            </w:r>
            <w:r w:rsidR="009D6BC7" w:rsidRPr="00EB4DBD">
              <w:rPr>
                <w:sz w:val="16"/>
                <w:szCs w:val="16"/>
                <w:vertAlign w:val="subscript"/>
                <w:lang w:val="en-US"/>
              </w:rPr>
              <w:t>def</w:t>
            </w:r>
            <w:proofErr w:type="spellEnd"/>
            <w:r w:rsidR="00E552BA" w:rsidRPr="00EB4DBD">
              <w:rPr>
                <w:sz w:val="16"/>
                <w:szCs w:val="16"/>
                <w:lang w:val="en-US"/>
              </w:rPr>
              <w:t>)</w:t>
            </w:r>
          </w:p>
        </w:tc>
        <w:tc>
          <w:tcPr>
            <w:tcW w:w="4253" w:type="dxa"/>
            <w:vAlign w:val="center"/>
          </w:tcPr>
          <w:p w14:paraId="6C05CFE4" w14:textId="41604775" w:rsidR="002233CA" w:rsidRPr="00EB4DBD" w:rsidRDefault="00210D22" w:rsidP="00CC6807">
            <w:pPr>
              <w:ind w:firstLine="0"/>
              <w:rPr>
                <w:sz w:val="16"/>
                <w:szCs w:val="16"/>
                <w:lang w:val="en-US"/>
              </w:rPr>
            </w:pPr>
            <m:oMathPara>
              <m:oMath>
                <m:d>
                  <m:dPr>
                    <m:begChr m:val="["/>
                    <m:endChr m:val="]"/>
                    <m:ctrlPr>
                      <w:rPr>
                        <w:rFonts w:ascii="Cambria Math" w:hAnsi="Cambria Math"/>
                        <w:i/>
                        <w:sz w:val="16"/>
                        <w:szCs w:val="16"/>
                        <w:lang w:val="en-US"/>
                      </w:rPr>
                    </m:ctrlPr>
                  </m:dPr>
                  <m:e>
                    <m:m>
                      <m:mPr>
                        <m:mcs>
                          <m:mc>
                            <m:mcPr>
                              <m:count m:val="5"/>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 xml:space="preserve">-0.2724 </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0.2022</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0.0702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0.1964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-0.8101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0.1676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0.0339</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0.4122</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0.1911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-0.6488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0.4464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0.0113</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e>
                        <m:e>
                          <m:r>
                            <m:rPr>
                              <m:sty m:val="p"/>
                            </m:rPr>
                            <w:rPr>
                              <w:rFonts w:ascii="Cambria Math" w:hAnsi="Cambria Math"/>
                              <w:sz w:val="16"/>
                              <w:szCs w:val="16"/>
                              <w:lang w:val="en-US"/>
                            </w:rPr>
                            <m:t>0.0173</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0.8364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-0.9048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0.0511</m:t>
                          </m:r>
                        </m:e>
                      </m:mr>
                      <m:mr>
                        <m:e>
                          <m:r>
                            <m:rPr>
                              <m:sty m:val="p"/>
                            </m:rPr>
                            <w:rPr>
                              <w:rFonts w:ascii="Cambria Math" w:hAnsi="Cambria Math"/>
                              <w:sz w:val="16"/>
                              <w:szCs w:val="16"/>
                              <w:lang w:val="en-US"/>
                            </w:rPr>
                            <m:t>0.1816</m:t>
                          </m:r>
                        </m:e>
                        <m:e>
                          <m:r>
                            <m:rPr>
                              <m:sty m:val="p"/>
                            </m:rPr>
                            <w:rPr>
                              <w:rFonts w:ascii="Cambria Math" w:hAnsi="Cambria Math"/>
                              <w:sz w:val="16"/>
                              <w:szCs w:val="16"/>
                              <w:lang w:val="en-US"/>
                            </w:rPr>
                            <m:t>1.6187</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0.481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-2.2813</m:t>
                          </m:r>
                        </m:e>
                      </m:mr>
                    </m:m>
                  </m:e>
                </m:d>
              </m:oMath>
            </m:oMathPara>
          </w:p>
        </w:tc>
        <w:tc>
          <w:tcPr>
            <w:tcW w:w="2924" w:type="dxa"/>
            <w:vAlign w:val="center"/>
          </w:tcPr>
          <w:p w14:paraId="36053BB7" w14:textId="379ED89B" w:rsidR="002233CA" w:rsidRPr="00EB4DBD" w:rsidRDefault="00210D22" w:rsidP="00CC6807">
            <w:pPr>
              <w:ind w:firstLine="0"/>
              <w:rPr>
                <w:sz w:val="16"/>
                <w:szCs w:val="16"/>
                <w:lang w:val="en-US"/>
              </w:rPr>
            </w:pPr>
            <m:oMathPara>
              <m:oMathParaPr>
                <m:jc m:val="left"/>
              </m:oMathParaPr>
              <m:oMath>
                <m:d>
                  <m:dPr>
                    <m:begChr m:val="["/>
                    <m:endChr m:val="]"/>
                    <m:ctrlPr>
                      <w:rPr>
                        <w:rFonts w:ascii="Cambria Math" w:hAnsi="Cambria Math"/>
                        <w:i/>
                        <w:sz w:val="16"/>
                        <w:szCs w:val="16"/>
                        <w:lang w:val="en-US"/>
                      </w:rPr>
                    </m:ctrlPr>
                  </m:dPr>
                  <m:e>
                    <m:m>
                      <m:mPr>
                        <m:rSpRule m:val="4"/>
                        <m:rSp m:val="3"/>
                        <m:mcs>
                          <m:mc>
                            <m:mcPr>
                              <m:count m:val="3"/>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0.1397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0.1077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0.257</m:t>
                          </m:r>
                        </m:e>
                        <m:e>
                          <m:r>
                            <m:rPr>
                              <m:sty m:val="p"/>
                            </m:rPr>
                            <w:rPr>
                              <w:rFonts w:ascii="Cambria Math" w:hAnsi="Cambria Math"/>
                              <w:sz w:val="16"/>
                              <w:szCs w:val="16"/>
                              <w:lang w:val="en-US"/>
                            </w:rPr>
                            <m:t>-0.5077</m:t>
                          </m:r>
                        </m:e>
                        <m:e>
                          <m:r>
                            <m:rPr>
                              <m:sty m:val="p"/>
                            </m:rPr>
                            <w:rPr>
                              <w:rFonts w:ascii="Cambria Math" w:hAnsi="Cambria Math"/>
                              <w:sz w:val="16"/>
                              <w:szCs w:val="16"/>
                              <w:lang w:val="en-US"/>
                            </w:rPr>
                            <m:t>0.2507</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0.1836</m:t>
                          </m:r>
                        </m:e>
                        <m:e>
                          <m:r>
                            <m:rPr>
                              <m:sty m:val="p"/>
                            </m:rPr>
                            <w:rPr>
                              <w:rFonts w:ascii="Cambria Math" w:hAnsi="Cambria Math"/>
                              <w:sz w:val="16"/>
                              <w:szCs w:val="16"/>
                              <w:lang w:val="en-US"/>
                            </w:rPr>
                            <m:t>1.2906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-1.4743</m:t>
                          </m:r>
                        </m:e>
                      </m:mr>
                    </m:m>
                  </m:e>
                </m:d>
              </m:oMath>
            </m:oMathPara>
          </w:p>
        </w:tc>
      </w:tr>
      <w:tr w:rsidR="00970698" w:rsidRPr="00EB4DBD" w14:paraId="1F8EAAC5" w14:textId="77777777" w:rsidTr="00CC6807">
        <w:tc>
          <w:tcPr>
            <w:tcW w:w="1843" w:type="dxa"/>
            <w:vAlign w:val="center"/>
          </w:tcPr>
          <w:p w14:paraId="057C81EF" w14:textId="51B06371" w:rsidR="00F54D2B" w:rsidRPr="00EB4DBD" w:rsidRDefault="0056060B" w:rsidP="00C7249B">
            <w:pPr>
              <w:ind w:firstLine="0"/>
              <w:rPr>
                <w:sz w:val="16"/>
                <w:szCs w:val="16"/>
                <w:lang w:val="en-US"/>
              </w:rPr>
            </w:pPr>
            <w:r w:rsidRPr="00EB4DBD">
              <w:rPr>
                <w:sz w:val="16"/>
                <w:szCs w:val="16"/>
                <w:lang w:val="en-US"/>
              </w:rPr>
              <w:t>Stable distribution</w:t>
            </w:r>
            <w:r w:rsidR="004A68D5" w:rsidRPr="00EB4DBD">
              <w:rPr>
                <w:sz w:val="16"/>
                <w:szCs w:val="16"/>
                <w:lang w:val="en-US"/>
              </w:rPr>
              <w:t xml:space="preserve"> </w:t>
            </w:r>
            <w:proofErr w:type="spellStart"/>
            <w:r w:rsidR="004A68D5" w:rsidRPr="00EB4DBD">
              <w:rPr>
                <w:b/>
                <w:bCs/>
                <w:sz w:val="16"/>
                <w:szCs w:val="16"/>
                <w:lang w:val="en-US"/>
              </w:rPr>
              <w:t>Q</w:t>
            </w:r>
            <w:r w:rsidR="004A68D5" w:rsidRPr="00EB4DBD">
              <w:rPr>
                <w:sz w:val="16"/>
                <w:szCs w:val="16"/>
                <w:vertAlign w:val="subscript"/>
                <w:lang w:val="en-US"/>
              </w:rPr>
              <w:t>def</w:t>
            </w:r>
            <w:proofErr w:type="spellEnd"/>
          </w:p>
        </w:tc>
        <w:tc>
          <w:tcPr>
            <w:tcW w:w="4253" w:type="dxa"/>
            <w:vAlign w:val="center"/>
          </w:tcPr>
          <w:p w14:paraId="14915C35" w14:textId="73581B85" w:rsidR="00F54D2B" w:rsidRPr="00EB4DBD" w:rsidRDefault="005D1961" w:rsidP="00B636A6">
            <w:pPr>
              <w:ind w:firstLine="0"/>
              <w:rPr>
                <w:sz w:val="16"/>
                <w:szCs w:val="16"/>
                <w:lang w:val="en-US"/>
              </w:rPr>
            </w:pPr>
            <w:r w:rsidRPr="00EB4DBD">
              <w:rPr>
                <w:sz w:val="16"/>
                <w:szCs w:val="16"/>
                <w:lang w:val="en-US"/>
              </w:rPr>
              <w:t>[0.21, 0.24, 0.31, 0.19, 0.055]</w:t>
            </w:r>
          </w:p>
        </w:tc>
        <w:tc>
          <w:tcPr>
            <w:tcW w:w="2924" w:type="dxa"/>
            <w:vAlign w:val="center"/>
          </w:tcPr>
          <w:p w14:paraId="278B2171" w14:textId="19B867E1" w:rsidR="00F54D2B" w:rsidRPr="00EB4DBD" w:rsidRDefault="00F54D2B" w:rsidP="00B636A6">
            <w:pPr>
              <w:ind w:firstLine="0"/>
              <w:rPr>
                <w:sz w:val="16"/>
                <w:szCs w:val="16"/>
                <w:lang w:val="en-US"/>
              </w:rPr>
            </w:pPr>
            <w:r w:rsidRPr="00EB4DBD">
              <w:rPr>
                <w:sz w:val="16"/>
                <w:szCs w:val="16"/>
                <w:lang w:val="en-US"/>
              </w:rPr>
              <w:t>[0.64, 0.30, 0.06</w:t>
            </w:r>
            <w:r w:rsidR="003A23C2" w:rsidRPr="00EB4DBD">
              <w:rPr>
                <w:sz w:val="16"/>
                <w:szCs w:val="16"/>
                <w:lang w:val="en-US"/>
              </w:rPr>
              <w:t>5</w:t>
            </w:r>
            <w:r w:rsidRPr="00EB4DBD">
              <w:rPr>
                <w:sz w:val="16"/>
                <w:szCs w:val="16"/>
                <w:lang w:val="en-US"/>
              </w:rPr>
              <w:t>]</w:t>
            </w:r>
          </w:p>
        </w:tc>
      </w:tr>
      <w:tr w:rsidR="00970698" w:rsidRPr="00EB4DBD" w14:paraId="04920E44" w14:textId="77777777" w:rsidTr="00CC6807">
        <w:tc>
          <w:tcPr>
            <w:tcW w:w="1843" w:type="dxa"/>
            <w:vAlign w:val="center"/>
          </w:tcPr>
          <w:p w14:paraId="3F39FC51" w14:textId="519EF06F" w:rsidR="00F54D2B" w:rsidRPr="00EB4DBD" w:rsidRDefault="00647119" w:rsidP="00C7249B">
            <w:pPr>
              <w:ind w:firstLine="0"/>
              <w:rPr>
                <w:sz w:val="16"/>
                <w:szCs w:val="16"/>
                <w:lang w:val="en-US"/>
              </w:rPr>
            </w:pPr>
            <w:r w:rsidRPr="00EB4DBD">
              <w:rPr>
                <w:sz w:val="16"/>
                <w:szCs w:val="16"/>
                <w:lang w:val="en-US"/>
              </w:rPr>
              <w:t>Fraction on-range</w:t>
            </w:r>
            <w:r w:rsidR="004A68D5" w:rsidRPr="00EB4DBD">
              <w:rPr>
                <w:sz w:val="16"/>
                <w:szCs w:val="16"/>
                <w:lang w:val="en-US"/>
              </w:rPr>
              <w:t xml:space="preserve"> </w:t>
            </w:r>
            <w:proofErr w:type="spellStart"/>
            <w:r w:rsidR="004A68D5" w:rsidRPr="00EB4DBD">
              <w:rPr>
                <w:b/>
                <w:bCs/>
                <w:sz w:val="16"/>
                <w:szCs w:val="16"/>
                <w:lang w:val="en-US"/>
              </w:rPr>
              <w:t>Q</w:t>
            </w:r>
            <w:r w:rsidR="004A68D5" w:rsidRPr="00EB4DBD">
              <w:rPr>
                <w:sz w:val="16"/>
                <w:szCs w:val="16"/>
                <w:vertAlign w:val="subscript"/>
                <w:lang w:val="en-US"/>
              </w:rPr>
              <w:t>def</w:t>
            </w:r>
            <w:proofErr w:type="spellEnd"/>
          </w:p>
        </w:tc>
        <w:tc>
          <w:tcPr>
            <w:tcW w:w="4253" w:type="dxa"/>
            <w:vAlign w:val="center"/>
          </w:tcPr>
          <w:p w14:paraId="2E918479" w14:textId="5CADEC6A" w:rsidR="00F54D2B" w:rsidRPr="00EB4DBD" w:rsidRDefault="00647119" w:rsidP="00B636A6">
            <w:pPr>
              <w:ind w:firstLine="0"/>
              <w:rPr>
                <w:sz w:val="16"/>
                <w:szCs w:val="16"/>
                <w:lang w:val="en-US"/>
              </w:rPr>
            </w:pPr>
            <w:r w:rsidRPr="00EB4DBD">
              <w:rPr>
                <w:sz w:val="16"/>
                <w:szCs w:val="16"/>
                <w:lang w:val="en-US"/>
              </w:rPr>
              <w:t>0.29</w:t>
            </w:r>
          </w:p>
        </w:tc>
        <w:tc>
          <w:tcPr>
            <w:tcW w:w="2924" w:type="dxa"/>
            <w:vAlign w:val="center"/>
          </w:tcPr>
          <w:p w14:paraId="1F93CFA7" w14:textId="6B35258F" w:rsidR="00F54D2B" w:rsidRPr="00EB4DBD" w:rsidRDefault="00647119" w:rsidP="00B636A6">
            <w:pPr>
              <w:ind w:firstLine="0"/>
              <w:rPr>
                <w:sz w:val="16"/>
                <w:szCs w:val="16"/>
                <w:lang w:val="en-US"/>
              </w:rPr>
            </w:pPr>
            <w:r w:rsidRPr="00EB4DBD">
              <w:rPr>
                <w:sz w:val="16"/>
                <w:szCs w:val="16"/>
                <w:lang w:val="en-US"/>
              </w:rPr>
              <w:t>0.36</w:t>
            </w:r>
          </w:p>
        </w:tc>
      </w:tr>
      <w:tr w:rsidR="00970698" w:rsidRPr="00EB4DBD" w14:paraId="131E26CD" w14:textId="77777777" w:rsidTr="00CC6807">
        <w:tc>
          <w:tcPr>
            <w:tcW w:w="1843" w:type="dxa"/>
            <w:vAlign w:val="center"/>
          </w:tcPr>
          <w:p w14:paraId="2FF83039" w14:textId="30E6D1C1" w:rsidR="009877AD" w:rsidRPr="00EB4DBD" w:rsidRDefault="009877AD" w:rsidP="00C7249B">
            <w:pPr>
              <w:ind w:firstLine="0"/>
              <w:rPr>
                <w:sz w:val="16"/>
                <w:szCs w:val="16"/>
                <w:lang w:val="en-US"/>
              </w:rPr>
            </w:pPr>
            <w:r w:rsidRPr="00EB4DBD">
              <w:rPr>
                <w:sz w:val="16"/>
                <w:szCs w:val="16"/>
                <w:lang w:val="en-US"/>
              </w:rPr>
              <w:t>Adjusted transition rate matrix (</w:t>
            </w:r>
            <w:proofErr w:type="spellStart"/>
            <w:r w:rsidRPr="00EB4DBD">
              <w:rPr>
                <w:b/>
                <w:bCs/>
                <w:sz w:val="16"/>
                <w:szCs w:val="16"/>
                <w:lang w:val="en-US"/>
              </w:rPr>
              <w:t>Q</w:t>
            </w:r>
            <w:r w:rsidRPr="00EB4DBD">
              <w:rPr>
                <w:sz w:val="16"/>
                <w:szCs w:val="16"/>
                <w:vertAlign w:val="subscript"/>
                <w:lang w:val="en-US"/>
              </w:rPr>
              <w:t>adj</w:t>
            </w:r>
            <w:proofErr w:type="spellEnd"/>
            <w:r w:rsidRPr="00EB4DBD">
              <w:rPr>
                <w:sz w:val="16"/>
                <w:szCs w:val="16"/>
                <w:lang w:val="en-US"/>
              </w:rPr>
              <w:t>)</w:t>
            </w:r>
          </w:p>
        </w:tc>
        <w:tc>
          <w:tcPr>
            <w:tcW w:w="4253" w:type="dxa"/>
            <w:vAlign w:val="center"/>
          </w:tcPr>
          <w:p w14:paraId="5F5EBD3E" w14:textId="7243BDCD" w:rsidR="009877AD" w:rsidRPr="00EB4DBD" w:rsidRDefault="00210D22" w:rsidP="00B636A6">
            <w:pPr>
              <w:ind w:firstLine="0"/>
              <w:rPr>
                <w:sz w:val="16"/>
                <w:szCs w:val="16"/>
                <w:lang w:val="en-US"/>
              </w:rPr>
            </w:pPr>
            <m:oMathPara>
              <m:oMath>
                <m:d>
                  <m:dPr>
                    <m:begChr m:val="["/>
                    <m:endChr m:val="]"/>
                    <m:ctrlPr>
                      <w:rPr>
                        <w:rFonts w:ascii="Cambria Math" w:hAnsi="Cambria Math"/>
                        <w:i/>
                        <w:sz w:val="16"/>
                        <w:szCs w:val="16"/>
                        <w:lang w:val="en-US"/>
                      </w:rPr>
                    </m:ctrlPr>
                  </m:dPr>
                  <m:e>
                    <m:m>
                      <m:mPr>
                        <m:mcs>
                          <m:mc>
                            <m:mcPr>
                              <m:count m:val="5"/>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 xml:space="preserve">-0.2724 </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0.2022</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0.0702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0.01964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-0.08101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0.01676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0.00339</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0.04122</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0.1911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-0.6488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0.4464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0.0113</m:t>
                          </m:r>
                          <m:ctrlPr>
                            <w:rPr>
                              <w:rFonts w:ascii="Cambria Math" w:eastAsia="Cambria Math" w:hAnsi="Cambria Math" w:cs="Cambria Math"/>
                              <w:i/>
                              <w:sz w:val="16"/>
                              <w:szCs w:val="16"/>
                              <w:lang w:val="en-US"/>
                            </w:rPr>
                          </m:ctrlPr>
                        </m:e>
                      </m:mr>
                      <m:mr>
                        <m:e>
                          <m:r>
                            <w:rPr>
                              <w:rFonts w:ascii="Cambria Math" w:eastAsia="Cambria Math" w:hAnsi="Cambria Math" w:cs="Cambria Math"/>
                              <w:sz w:val="16"/>
                              <w:szCs w:val="16"/>
                              <w:lang w:val="en-US"/>
                            </w:rPr>
                            <m:t>0</m:t>
                          </m:r>
                        </m:e>
                        <m:e>
                          <m:r>
                            <m:rPr>
                              <m:sty m:val="p"/>
                            </m:rPr>
                            <w:rPr>
                              <w:rFonts w:ascii="Cambria Math" w:hAnsi="Cambria Math"/>
                              <w:sz w:val="16"/>
                              <w:szCs w:val="16"/>
                              <w:lang w:val="en-US"/>
                            </w:rPr>
                            <m:t>0.0173</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0.8364</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-0.9048</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0.0511</m:t>
                          </m:r>
                        </m:e>
                      </m:mr>
                      <m:mr>
                        <m:e>
                          <m:r>
                            <m:rPr>
                              <m:sty m:val="p"/>
                            </m:rPr>
                            <w:rPr>
                              <w:rFonts w:ascii="Cambria Math" w:hAnsi="Cambria Math"/>
                              <w:sz w:val="16"/>
                              <w:szCs w:val="16"/>
                              <w:lang w:val="en-US"/>
                            </w:rPr>
                            <m:t>0.01816</m:t>
                          </m:r>
                        </m:e>
                        <m:e>
                          <m:r>
                            <m:rPr>
                              <m:sty m:val="p"/>
                            </m:rPr>
                            <w:rPr>
                              <w:rFonts w:ascii="Cambria Math" w:hAnsi="Cambria Math"/>
                              <w:sz w:val="16"/>
                              <w:szCs w:val="16"/>
                              <w:lang w:val="en-US"/>
                            </w:rPr>
                            <m:t>0.16187</m:t>
                          </m:r>
                          <m:ctrlPr>
                            <w:rPr>
                              <w:rFonts w:ascii="Cambria Math" w:eastAsia="Cambria Math" w:hAnsi="Cambria Math" w:cs="Cambria Math"/>
                              <w:i/>
                              <w:sz w:val="16"/>
                              <w:szCs w:val="16"/>
                              <w:lang w:val="en-US"/>
                            </w:rPr>
                          </m:ctrlPr>
                        </m:e>
                        <m:e>
                          <m:r>
                            <w:rPr>
                              <w:rFonts w:ascii="Cambria Math" w:eastAsia="Cambria Math" w:hAnsi="Cambria Math" w:cs="Cambria Math"/>
                              <w:sz w:val="16"/>
                              <w:szCs w:val="16"/>
                              <w:lang w:val="en-US"/>
                            </w:rPr>
                            <m:t>0</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0.0481</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-0.22813</m:t>
                          </m:r>
                        </m:e>
                      </m:mr>
                    </m:m>
                  </m:e>
                </m:d>
              </m:oMath>
            </m:oMathPara>
          </w:p>
        </w:tc>
        <w:tc>
          <w:tcPr>
            <w:tcW w:w="2924" w:type="dxa"/>
            <w:vAlign w:val="center"/>
          </w:tcPr>
          <w:p w14:paraId="508ED8C0" w14:textId="1D8A4D17" w:rsidR="009877AD" w:rsidRPr="00EB4DBD" w:rsidRDefault="00210D22" w:rsidP="00B636A6">
            <w:pPr>
              <w:ind w:firstLine="0"/>
              <w:rPr>
                <w:sz w:val="16"/>
                <w:szCs w:val="16"/>
                <w:lang w:val="en-US"/>
              </w:rPr>
            </w:pPr>
            <m:oMathPara>
              <m:oMathParaPr>
                <m:jc m:val="left"/>
              </m:oMathParaPr>
              <m:oMath>
                <m:d>
                  <m:dPr>
                    <m:begChr m:val="["/>
                    <m:endChr m:val="]"/>
                    <m:ctrlPr>
                      <w:rPr>
                        <w:rFonts w:ascii="Cambria Math" w:hAnsi="Cambria Math"/>
                        <w:i/>
                        <w:sz w:val="16"/>
                        <w:szCs w:val="16"/>
                        <w:lang w:val="en-US"/>
                      </w:rPr>
                    </m:ctrlPr>
                  </m:dPr>
                  <m:e>
                    <m:m>
                      <m:mPr>
                        <m:rSpRule m:val="4"/>
                        <m:rSp m:val="3"/>
                        <m:mcs>
                          <m:mc>
                            <m:mcPr>
                              <m:count m:val="3"/>
                              <m:mcJc m:val="center"/>
                            </m:mcPr>
                          </m:mc>
                        </m:mcs>
                        <m:ctrlPr>
                          <w:rPr>
                            <w:rFonts w:ascii="Cambria Math" w:hAnsi="Cambria Math"/>
                            <w:i/>
                            <w:sz w:val="16"/>
                            <w:szCs w:val="16"/>
                            <w:lang w:val="en-US"/>
                          </w:rPr>
                        </m:ctrlPr>
                      </m:mPr>
                      <m:mr>
                        <m:e>
                          <m:r>
                            <m:rPr>
                              <m:sty m:val="p"/>
                            </m:rPr>
                            <w:rPr>
                              <w:rFonts w:ascii="Cambria Math" w:hAnsi="Cambria Math"/>
                              <w:sz w:val="16"/>
                              <w:szCs w:val="16"/>
                              <w:lang w:val="en-US"/>
                            </w:rPr>
                            <m:t>0.1397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0.1077</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0.032</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0.0257</m:t>
                          </m:r>
                        </m:e>
                        <m:e>
                          <m:r>
                            <m:rPr>
                              <m:sty m:val="p"/>
                            </m:rPr>
                            <w:rPr>
                              <w:rFonts w:ascii="Cambria Math" w:hAnsi="Cambria Math"/>
                              <w:sz w:val="16"/>
                              <w:szCs w:val="16"/>
                              <w:lang w:val="en-US"/>
                            </w:rPr>
                            <m:t>-0.05077</m:t>
                          </m:r>
                        </m:e>
                        <m:e>
                          <m:r>
                            <m:rPr>
                              <m:sty m:val="p"/>
                            </m:rPr>
                            <w:rPr>
                              <w:rFonts w:ascii="Cambria Math" w:hAnsi="Cambria Math"/>
                              <w:sz w:val="16"/>
                              <w:szCs w:val="16"/>
                              <w:lang w:val="en-US"/>
                            </w:rPr>
                            <m:t>0.02507</m:t>
                          </m:r>
                          <m:ctrlPr>
                            <w:rPr>
                              <w:rFonts w:ascii="Cambria Math" w:eastAsia="Cambria Math" w:hAnsi="Cambria Math" w:cs="Cambria Math"/>
                              <w:i/>
                              <w:sz w:val="16"/>
                              <w:szCs w:val="16"/>
                              <w:lang w:val="en-US"/>
                            </w:rPr>
                          </m:ctrlPr>
                        </m:e>
                      </m:mr>
                      <m:mr>
                        <m:e>
                          <m:r>
                            <m:rPr>
                              <m:sty m:val="p"/>
                            </m:rPr>
                            <w:rPr>
                              <w:rFonts w:ascii="Cambria Math" w:hAnsi="Cambria Math"/>
                              <w:sz w:val="16"/>
                              <w:szCs w:val="16"/>
                              <w:lang w:val="en-US"/>
                            </w:rPr>
                            <m:t>0.01836</m:t>
                          </m:r>
                        </m:e>
                        <m:e>
                          <m:r>
                            <m:rPr>
                              <m:sty m:val="p"/>
                            </m:rPr>
                            <w:rPr>
                              <w:rFonts w:ascii="Cambria Math" w:hAnsi="Cambria Math"/>
                              <w:sz w:val="16"/>
                              <w:szCs w:val="16"/>
                              <w:lang w:val="en-US"/>
                            </w:rPr>
                            <m:t>0.12906</m:t>
                          </m:r>
                          <m:ctrlPr>
                            <w:rPr>
                              <w:rFonts w:ascii="Cambria Math" w:eastAsia="Cambria Math" w:hAnsi="Cambria Math" w:cs="Cambria Math"/>
                              <w:i/>
                              <w:sz w:val="16"/>
                              <w:szCs w:val="16"/>
                              <w:lang w:val="en-US"/>
                            </w:rPr>
                          </m:ctrlPr>
                        </m:e>
                        <m:e>
                          <m:r>
                            <m:rPr>
                              <m:sty m:val="p"/>
                            </m:rPr>
                            <w:rPr>
                              <w:rFonts w:ascii="Cambria Math" w:hAnsi="Cambria Math"/>
                              <w:sz w:val="16"/>
                              <w:szCs w:val="16"/>
                              <w:lang w:val="en-US"/>
                            </w:rPr>
                            <m:t>-0.14743</m:t>
                          </m:r>
                        </m:e>
                      </m:mr>
                    </m:m>
                  </m:e>
                </m:d>
              </m:oMath>
            </m:oMathPara>
          </w:p>
        </w:tc>
      </w:tr>
      <w:tr w:rsidR="00970698" w:rsidRPr="00EB4DBD" w14:paraId="32B785DF" w14:textId="77777777" w:rsidTr="00CC6807">
        <w:tc>
          <w:tcPr>
            <w:tcW w:w="1843" w:type="dxa"/>
            <w:vAlign w:val="center"/>
          </w:tcPr>
          <w:p w14:paraId="7239FCF3" w14:textId="46DC6C9B" w:rsidR="00647119" w:rsidRPr="00EB4DBD" w:rsidRDefault="00647119" w:rsidP="00C7249B">
            <w:pPr>
              <w:ind w:firstLine="0"/>
              <w:rPr>
                <w:sz w:val="16"/>
                <w:szCs w:val="16"/>
                <w:lang w:val="en-US"/>
              </w:rPr>
            </w:pPr>
            <w:r w:rsidRPr="00EB4DBD">
              <w:rPr>
                <w:sz w:val="16"/>
                <w:szCs w:val="16"/>
                <w:lang w:val="en-US"/>
              </w:rPr>
              <w:t>Stable distribution</w:t>
            </w:r>
            <w:r w:rsidRPr="00EB4DBD">
              <w:rPr>
                <w:sz w:val="16"/>
                <w:szCs w:val="16"/>
                <w:lang w:val="en-US"/>
              </w:rPr>
              <w:br/>
            </w:r>
            <w:proofErr w:type="spellStart"/>
            <w:r w:rsidRPr="00EB4DBD">
              <w:rPr>
                <w:b/>
                <w:bCs/>
                <w:sz w:val="16"/>
                <w:szCs w:val="16"/>
                <w:lang w:val="en-US"/>
              </w:rPr>
              <w:t>Q</w:t>
            </w:r>
            <w:r w:rsidR="00D5732B" w:rsidRPr="00EB4DBD">
              <w:rPr>
                <w:sz w:val="16"/>
                <w:szCs w:val="16"/>
                <w:vertAlign w:val="subscript"/>
                <w:lang w:val="en-US"/>
              </w:rPr>
              <w:t>adj</w:t>
            </w:r>
            <w:proofErr w:type="spellEnd"/>
          </w:p>
        </w:tc>
        <w:tc>
          <w:tcPr>
            <w:tcW w:w="4253" w:type="dxa"/>
            <w:vAlign w:val="center"/>
          </w:tcPr>
          <w:p w14:paraId="35A9E399" w14:textId="6C9F9699" w:rsidR="00647119" w:rsidRPr="00EB4DBD" w:rsidRDefault="00647119" w:rsidP="00B636A6">
            <w:pPr>
              <w:ind w:firstLine="0"/>
              <w:rPr>
                <w:sz w:val="16"/>
                <w:szCs w:val="16"/>
                <w:lang w:val="en-US"/>
              </w:rPr>
            </w:pPr>
            <w:r w:rsidRPr="00EB4DBD">
              <w:rPr>
                <w:sz w:val="16"/>
                <w:szCs w:val="16"/>
                <w:lang w:val="en-US"/>
              </w:rPr>
              <w:t>[0.057, 0.66, 0.084, 0.052, 0.15]</w:t>
            </w:r>
          </w:p>
        </w:tc>
        <w:tc>
          <w:tcPr>
            <w:tcW w:w="2924" w:type="dxa"/>
            <w:vAlign w:val="center"/>
          </w:tcPr>
          <w:p w14:paraId="518D3F05" w14:textId="416167AA" w:rsidR="00647119" w:rsidRPr="00EB4DBD" w:rsidRDefault="00647119" w:rsidP="00B636A6">
            <w:pPr>
              <w:ind w:firstLine="0"/>
              <w:rPr>
                <w:sz w:val="16"/>
                <w:szCs w:val="16"/>
                <w:lang w:val="en-US"/>
              </w:rPr>
            </w:pPr>
            <w:r w:rsidRPr="00EB4DBD">
              <w:rPr>
                <w:sz w:val="16"/>
                <w:szCs w:val="16"/>
                <w:lang w:val="en-US"/>
              </w:rPr>
              <w:t>[0.15, 0.70, 0.15]</w:t>
            </w:r>
          </w:p>
        </w:tc>
      </w:tr>
      <w:tr w:rsidR="00970698" w:rsidRPr="00EB4DBD" w14:paraId="3390263E" w14:textId="77777777" w:rsidTr="00CC6807">
        <w:tc>
          <w:tcPr>
            <w:tcW w:w="1843" w:type="dxa"/>
            <w:tcBorders>
              <w:bottom w:val="single" w:sz="8" w:space="0" w:color="000000"/>
            </w:tcBorders>
            <w:vAlign w:val="center"/>
          </w:tcPr>
          <w:p w14:paraId="45979ACC" w14:textId="4A4C71C8" w:rsidR="00AB523D" w:rsidRPr="00EB4DBD" w:rsidRDefault="00AB523D" w:rsidP="00C7249B">
            <w:pPr>
              <w:ind w:firstLine="0"/>
              <w:rPr>
                <w:sz w:val="16"/>
                <w:szCs w:val="16"/>
                <w:lang w:val="en-US"/>
              </w:rPr>
            </w:pPr>
            <w:r w:rsidRPr="00EB4DBD">
              <w:rPr>
                <w:sz w:val="16"/>
                <w:szCs w:val="16"/>
                <w:lang w:val="en-US"/>
              </w:rPr>
              <w:t xml:space="preserve">Fraction on-range </w:t>
            </w:r>
            <w:proofErr w:type="spellStart"/>
            <w:r w:rsidR="00D5732B" w:rsidRPr="00EB4DBD">
              <w:rPr>
                <w:b/>
                <w:bCs/>
                <w:sz w:val="16"/>
                <w:szCs w:val="16"/>
                <w:lang w:val="en-US"/>
              </w:rPr>
              <w:t>Q</w:t>
            </w:r>
            <w:r w:rsidR="00D5732B" w:rsidRPr="00EB4DBD">
              <w:rPr>
                <w:sz w:val="16"/>
                <w:szCs w:val="16"/>
                <w:vertAlign w:val="subscript"/>
                <w:lang w:val="en-US"/>
              </w:rPr>
              <w:t>adj</w:t>
            </w:r>
            <w:proofErr w:type="spellEnd"/>
          </w:p>
        </w:tc>
        <w:tc>
          <w:tcPr>
            <w:tcW w:w="4253" w:type="dxa"/>
            <w:tcBorders>
              <w:bottom w:val="single" w:sz="8" w:space="0" w:color="000000"/>
            </w:tcBorders>
            <w:vAlign w:val="center"/>
          </w:tcPr>
          <w:p w14:paraId="641A5554" w14:textId="1DF29900" w:rsidR="00AB523D" w:rsidRPr="00EB4DBD" w:rsidRDefault="00AB523D" w:rsidP="00B636A6">
            <w:pPr>
              <w:ind w:firstLine="0"/>
              <w:rPr>
                <w:sz w:val="16"/>
                <w:szCs w:val="16"/>
                <w:lang w:val="en-US"/>
              </w:rPr>
            </w:pPr>
            <w:r w:rsidRPr="00EB4DBD">
              <w:rPr>
                <w:sz w:val="16"/>
                <w:szCs w:val="16"/>
                <w:lang w:val="en-US"/>
              </w:rPr>
              <w:t>0.81</w:t>
            </w:r>
          </w:p>
        </w:tc>
        <w:tc>
          <w:tcPr>
            <w:tcW w:w="2924" w:type="dxa"/>
            <w:tcBorders>
              <w:bottom w:val="single" w:sz="8" w:space="0" w:color="000000"/>
            </w:tcBorders>
            <w:vAlign w:val="center"/>
          </w:tcPr>
          <w:p w14:paraId="614873D2" w14:textId="2AE6C9F8" w:rsidR="00AB523D" w:rsidRPr="00EB4DBD" w:rsidRDefault="00AB523D" w:rsidP="00B636A6">
            <w:pPr>
              <w:ind w:firstLine="0"/>
              <w:rPr>
                <w:sz w:val="16"/>
                <w:szCs w:val="16"/>
                <w:lang w:val="en-US"/>
              </w:rPr>
            </w:pPr>
            <w:r w:rsidRPr="00EB4DBD">
              <w:rPr>
                <w:sz w:val="16"/>
                <w:szCs w:val="16"/>
                <w:lang w:val="en-US"/>
              </w:rPr>
              <w:t>0.85</w:t>
            </w:r>
          </w:p>
        </w:tc>
      </w:tr>
    </w:tbl>
    <w:p w14:paraId="6B014C05" w14:textId="77777777" w:rsidR="00617A2F" w:rsidRPr="00EB4DBD" w:rsidRDefault="00617A2F" w:rsidP="00A81F39">
      <w:pPr>
        <w:rPr>
          <w:lang w:val="en-US"/>
        </w:rPr>
      </w:pPr>
    </w:p>
    <w:p w14:paraId="064FA556" w14:textId="77777777" w:rsidR="00D03641" w:rsidRPr="00EB4DBD" w:rsidRDefault="00D03641" w:rsidP="00A81F39">
      <w:pPr>
        <w:rPr>
          <w:lang w:val="en-US"/>
        </w:rPr>
      </w:pPr>
    </w:p>
    <w:p w14:paraId="550A3687" w14:textId="2BE21DEF" w:rsidR="00BB2C9A" w:rsidRPr="00EB4DBD" w:rsidRDefault="00BB2C9A" w:rsidP="00DA0306">
      <w:pPr>
        <w:pStyle w:val="NoSpacing"/>
      </w:pPr>
    </w:p>
    <w:sectPr w:rsidR="00BB2C9A" w:rsidRPr="00EB4DBD" w:rsidSect="00BA4ABC">
      <w:footerReference w:type="even" r:id="rId12"/>
      <w:footerReference w:type="default" r:id="rId1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n Thomas" w:date="2022-02-02T21:48:00Z" w:initials="LT">
    <w:p w14:paraId="2DF16539" w14:textId="031AB72C" w:rsidR="00AD08C5" w:rsidRDefault="00AD08C5">
      <w:pPr>
        <w:pStyle w:val="CommentText"/>
      </w:pPr>
      <w:r>
        <w:rPr>
          <w:rStyle w:val="CommentReference"/>
        </w:rPr>
        <w:annotationRef/>
      </w:r>
      <w:r>
        <w:t xml:space="preserve">I haven’t looked back over those papers, but do they all contain evidence for the fact </w:t>
      </w:r>
      <w:r w:rsidR="00420864">
        <w:t xml:space="preserve">that this is “prime quality habitat”?  Also, the phrase seems a bit “loose” to me.  Perhaps “of relatively high </w:t>
      </w:r>
      <w:proofErr w:type="spellStart"/>
      <w:r w:rsidR="00420864">
        <w:t>Zc</w:t>
      </w:r>
      <w:proofErr w:type="spellEnd"/>
      <w:r w:rsidR="00420864">
        <w:t xml:space="preserve"> density” or some such?</w:t>
      </w:r>
    </w:p>
  </w:comment>
  <w:comment w:id="1" w:author="Len Thomas" w:date="2022-02-02T23:17:00Z" w:initials="LT">
    <w:p w14:paraId="05519D6D" w14:textId="19896F3B" w:rsidR="00420864" w:rsidRDefault="00420864">
      <w:pPr>
        <w:pStyle w:val="CommentText"/>
      </w:pPr>
      <w:r>
        <w:rPr>
          <w:rStyle w:val="CommentReference"/>
        </w:rPr>
        <w:annotationRef/>
      </w:r>
      <w:r>
        <w:t>swap order to pre- and post</w:t>
      </w:r>
      <w:proofErr w:type="gramStart"/>
      <w:r>
        <w:t>- ?</w:t>
      </w:r>
      <w:proofErr w:type="gramEnd"/>
      <w:r>
        <w:t xml:space="preserve">  Seems more natural to me.</w:t>
      </w:r>
    </w:p>
  </w:comment>
  <w:comment w:id="12" w:author="Enrico Pirotta" w:date="2021-04-28T14:08:00Z" w:initials="EP">
    <w:p w14:paraId="1DD2AA23" w14:textId="2696CA99" w:rsidR="005F28D2" w:rsidRPr="00634652" w:rsidRDefault="005F28D2">
      <w:pPr>
        <w:pStyle w:val="CommentText"/>
      </w:pPr>
      <w:r>
        <w:rPr>
          <w:rStyle w:val="CommentReference"/>
        </w:rPr>
        <w:annotationRef/>
      </w:r>
      <w:r>
        <w:t>Worth defining?</w:t>
      </w:r>
    </w:p>
  </w:comment>
  <w:comment w:id="13" w:author="Vincent Hin" w:date="2021-06-18T19:38:00Z" w:initials="VH">
    <w:p w14:paraId="3F3C4139" w14:textId="04237D6B" w:rsidR="005F28D2" w:rsidRDefault="005F28D2">
      <w:pPr>
        <w:pStyle w:val="CommentText"/>
      </w:pPr>
      <w:r>
        <w:rPr>
          <w:rStyle w:val="CommentReference"/>
        </w:rPr>
        <w:annotationRef/>
      </w:r>
      <w:r>
        <w:rPr>
          <w:noProof/>
        </w:rPr>
        <w:t>Anybody? I don't know the details of how this is defined</w:t>
      </w:r>
    </w:p>
  </w:comment>
  <w:comment w:id="14" w:author="Enrico Pirotta" w:date="2021-04-28T13:41:00Z" w:initials="EP">
    <w:p w14:paraId="03515F68" w14:textId="28652A18" w:rsidR="005F28D2" w:rsidRPr="00E41A69" w:rsidRDefault="005F28D2">
      <w:pPr>
        <w:pStyle w:val="CommentText"/>
      </w:pPr>
      <w:r>
        <w:rPr>
          <w:rStyle w:val="CommentReference"/>
        </w:rPr>
        <w:annotationRef/>
      </w:r>
      <w:r>
        <w:t>I would include some additional details</w:t>
      </w:r>
    </w:p>
  </w:comment>
  <w:comment w:id="15" w:author="Vincent Hin" w:date="2021-05-29T12:32:00Z" w:initials="VH">
    <w:p w14:paraId="1AA6AB05" w14:textId="11908E60" w:rsidR="005F28D2" w:rsidRDefault="005F28D2">
      <w:pPr>
        <w:pStyle w:val="CommentText"/>
      </w:pPr>
      <w:r>
        <w:rPr>
          <w:rStyle w:val="CommentReference"/>
        </w:rPr>
        <w:annotationRef/>
      </w:r>
      <w:r>
        <w:rPr>
          <w:noProof/>
        </w:rPr>
        <w:t>Len, can you shortly describe this tessellation approach?</w:t>
      </w:r>
    </w:p>
  </w:comment>
  <w:comment w:id="16" w:author="Enrico Pirotta" w:date="2021-04-28T14:13:00Z" w:initials="EP">
    <w:p w14:paraId="1EE80BE8" w14:textId="26B24857" w:rsidR="005F28D2" w:rsidRPr="001875D6" w:rsidRDefault="005F28D2">
      <w:pPr>
        <w:pStyle w:val="CommentText"/>
      </w:pPr>
      <w:r>
        <w:rPr>
          <w:rStyle w:val="CommentReference"/>
        </w:rPr>
        <w:annotationRef/>
      </w:r>
      <w:r>
        <w:t xml:space="preserve">Do these show any collinearity or concurvity? </w:t>
      </w:r>
    </w:p>
  </w:comment>
  <w:comment w:id="19" w:author="Enrico Pirotta" w:date="2021-04-29T09:02:00Z" w:initials="EP">
    <w:p w14:paraId="680EE1C3" w14:textId="66E197D3" w:rsidR="005F28D2" w:rsidRPr="006B1EE6" w:rsidRDefault="005F28D2">
      <w:pPr>
        <w:pStyle w:val="CommentText"/>
      </w:pPr>
      <w:r>
        <w:rPr>
          <w:rStyle w:val="CommentReference"/>
        </w:rPr>
        <w:annotationRef/>
      </w:r>
      <w:r>
        <w:t>I think the Discussion needs a bit more work. Currently you focus on synthetising the main findings, which is good, but I think some of the details could be moved to the Results and, instead, you could expand here on how the results compare to other systems and what the implications are for 1) PCoD modelling, 2) the conservation of these populations and 3) broader management strategies (you do talk about monitoring, but could we provide some more advice on how to prevent population consequences?).</w:t>
      </w:r>
    </w:p>
  </w:comment>
  <w:comment w:id="20" w:author="Vincent Hin" w:date="2021-06-13T12:17:00Z" w:initials="VH">
    <w:p w14:paraId="5C2847CD" w14:textId="494AA535" w:rsidR="005F28D2" w:rsidRDefault="005F28D2">
      <w:pPr>
        <w:pStyle w:val="CommentText"/>
      </w:pPr>
      <w:r>
        <w:rPr>
          <w:rStyle w:val="CommentReference"/>
        </w:rPr>
        <w:annotationRef/>
      </w:r>
      <w:r>
        <w:rPr>
          <w:noProof/>
        </w:rPr>
        <w:t>potentially other factor play a role too</w:t>
      </w:r>
    </w:p>
  </w:comment>
  <w:comment w:id="22" w:author="John Harwood" w:date="2021-04-23T17:21:00Z" w:initials="JH">
    <w:p w14:paraId="6B53AFE6" w14:textId="574B0509" w:rsidR="005F28D2" w:rsidRDefault="005F28D2">
      <w:pPr>
        <w:pStyle w:val="CommentText"/>
      </w:pPr>
      <w:r>
        <w:rPr>
          <w:rStyle w:val="CommentReference"/>
        </w:rPr>
        <w:annotationRef/>
      </w:r>
      <w:r>
        <w:t>Again, there is no mention in the Methods or Results that you investigated this.</w:t>
      </w:r>
    </w:p>
  </w:comment>
  <w:comment w:id="23" w:author="Enrico Pirotta" w:date="2021-04-29T08:49:00Z" w:initials="EP">
    <w:p w14:paraId="143E66AB" w14:textId="32222750" w:rsidR="005F28D2" w:rsidRPr="00B01476" w:rsidRDefault="005F28D2">
      <w:pPr>
        <w:pStyle w:val="CommentText"/>
      </w:pPr>
      <w:r>
        <w:rPr>
          <w:rStyle w:val="CommentReference"/>
        </w:rPr>
        <w:annotationRef/>
      </w:r>
      <w:r>
        <w:t>I agree with John – I think some of these points belong to the Results, while here you could focus on discussing their implications (e.g. for monitoring, as you highlight)</w:t>
      </w:r>
    </w:p>
  </w:comment>
  <w:comment w:id="25" w:author="Enrico Pirotta" w:date="2021-04-29T08:52:00Z" w:initials="EP">
    <w:p w14:paraId="0B38B75C" w14:textId="33A1A968" w:rsidR="005F28D2" w:rsidRPr="00BA74FE" w:rsidRDefault="005F28D2">
      <w:pPr>
        <w:pStyle w:val="CommentText"/>
      </w:pPr>
      <w:r>
        <w:rPr>
          <w:rStyle w:val="CommentReference"/>
        </w:rPr>
        <w:annotationRef/>
      </w:r>
      <w:r>
        <w:t>Some reference for comparison and support?</w:t>
      </w:r>
    </w:p>
  </w:comment>
  <w:comment w:id="26" w:author="Enrico Pirotta" w:date="2021-04-29T08:54:00Z" w:initials="EP">
    <w:p w14:paraId="0E16B197" w14:textId="33797822" w:rsidR="005F28D2" w:rsidRPr="00B73DE3" w:rsidRDefault="005F28D2">
      <w:pPr>
        <w:pStyle w:val="CommentText"/>
      </w:pPr>
      <w:r>
        <w:rPr>
          <w:rStyle w:val="CommentReference"/>
        </w:rPr>
        <w:annotationRef/>
      </w:r>
      <w:r>
        <w:t xml:space="preserve">In the pilot whale SDP paper you can find some references on environmental variability and uncertainty, if you need to contextualise this </w:t>
      </w:r>
    </w:p>
  </w:comment>
  <w:comment w:id="27" w:author="Vincent Hin" w:date="2021-04-04T19:05:00Z" w:initials="VH">
    <w:p w14:paraId="5D063AB2" w14:textId="387140BE" w:rsidR="005F28D2" w:rsidRDefault="005F28D2">
      <w:pPr>
        <w:pStyle w:val="CommentText"/>
      </w:pPr>
      <w:r>
        <w:rPr>
          <w:rStyle w:val="CommentReference"/>
        </w:rPr>
        <w:annotationRef/>
      </w:r>
      <w:r>
        <w:rPr>
          <w:noProof/>
        </w:rPr>
        <w:t>Kelly, could you check whether this makes any sense and maybe provide additional references?</w:t>
      </w:r>
    </w:p>
  </w:comment>
  <w:comment w:id="28" w:author="Enrico Pirotta" w:date="2021-04-29T08:55:00Z" w:initials="EP">
    <w:p w14:paraId="523815E4" w14:textId="08C9D5AF" w:rsidR="005F28D2" w:rsidRPr="00B73DE3" w:rsidRDefault="005F28D2">
      <w:pPr>
        <w:pStyle w:val="CommentText"/>
      </w:pPr>
      <w:r>
        <w:rPr>
          <w:rStyle w:val="CommentReference"/>
        </w:rPr>
        <w:annotationRef/>
      </w:r>
      <w:r>
        <w:t xml:space="preserve">Is there anything in support of this monitoring advice in Cormac’s paper from 2020? </w:t>
      </w:r>
      <w:r w:rsidRPr="00B73DE3">
        <w:t>https://www.frontiersin.org/articles/10.3389/fmars.2020.00115/full?utm_source=F-NTF&amp;utm_medium=EMLX&amp;utm_campaign=PRD_FEOPS_20170000_ARTICLE</w:t>
      </w:r>
    </w:p>
  </w:comment>
  <w:comment w:id="29" w:author="John Harwood" w:date="2021-04-23T17:42:00Z" w:initials="JH">
    <w:p w14:paraId="21A5DA6D" w14:textId="24D23727" w:rsidR="005F28D2" w:rsidRDefault="005F28D2">
      <w:pPr>
        <w:pStyle w:val="CommentText"/>
      </w:pPr>
      <w:r>
        <w:rPr>
          <w:rStyle w:val="CommentReference"/>
        </w:rPr>
        <w:annotationRef/>
      </w:r>
      <w:r>
        <w:t>Do we actually know this?  Wer’ve not run any simulations with r-selected species subject to disturbance</w:t>
      </w:r>
    </w:p>
  </w:comment>
  <w:comment w:id="32" w:author="Dimarzio, Nancy A CIV (USA)" w:date="2021-02-28T15:46:00Z" w:initials="DNACNN">
    <w:p w14:paraId="68F35234" w14:textId="77777777" w:rsidR="005F28D2" w:rsidRDefault="005F28D2" w:rsidP="007D1207">
      <w:pPr>
        <w:pStyle w:val="CommentText"/>
      </w:pPr>
      <w:r>
        <w:rPr>
          <w:rStyle w:val="CommentReference"/>
        </w:rPr>
        <w:annotationRef/>
      </w:r>
      <w:r>
        <w:t>I think one of the whales in the DeRuiters paper was tagged off-range --- I wonder if it ever came on-range? Gerg &amp; Erin might know.</w:t>
      </w:r>
    </w:p>
  </w:comment>
  <w:comment w:id="30" w:author="John Harwood" w:date="2021-04-23T17:43:00Z" w:initials="JH">
    <w:p w14:paraId="3C912EE2" w14:textId="654BD3F4" w:rsidR="005F28D2" w:rsidRDefault="005F28D2">
      <w:pPr>
        <w:pStyle w:val="CommentText"/>
      </w:pPr>
      <w:r>
        <w:rPr>
          <w:rStyle w:val="CommentReference"/>
        </w:rPr>
        <w:annotationRef/>
      </w:r>
      <w:r>
        <w:t xml:space="preserve">I think this is a weak way to end the paper, especially since you don’t say anything about what the implications of this might be for the part of the population that is actually monitored.  I’d be inclined to leave this out, </w:t>
      </w:r>
    </w:p>
  </w:comment>
  <w:comment w:id="31" w:author="Enrico Pirotta" w:date="2021-04-29T09:07:00Z" w:initials="EP">
    <w:p w14:paraId="731936D3" w14:textId="4CAAE7E4" w:rsidR="005F28D2" w:rsidRPr="006B1EE6" w:rsidRDefault="005F28D2">
      <w:pPr>
        <w:pStyle w:val="CommentText"/>
      </w:pPr>
      <w:r>
        <w:rPr>
          <w:rStyle w:val="CommentReference"/>
        </w:rPr>
        <w:annotationRef/>
      </w:r>
      <w:r>
        <w:t>I agree. A concluding statement highlighting the relevance and implications would be better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F16539" w15:done="0"/>
  <w15:commentEx w15:paraId="05519D6D" w15:done="0"/>
  <w15:commentEx w15:paraId="1DD2AA23" w15:done="0"/>
  <w15:commentEx w15:paraId="3F3C4139" w15:done="0"/>
  <w15:commentEx w15:paraId="03515F68" w15:done="0"/>
  <w15:commentEx w15:paraId="1AA6AB05" w15:done="0"/>
  <w15:commentEx w15:paraId="1EE80BE8" w15:done="0"/>
  <w15:commentEx w15:paraId="680EE1C3" w15:done="0"/>
  <w15:commentEx w15:paraId="5C2847CD" w15:done="0"/>
  <w15:commentEx w15:paraId="6B53AFE6" w15:done="0"/>
  <w15:commentEx w15:paraId="143E66AB" w15:paraIdParent="6B53AFE6" w15:done="0"/>
  <w15:commentEx w15:paraId="0B38B75C" w15:done="0"/>
  <w15:commentEx w15:paraId="0E16B197" w15:done="0"/>
  <w15:commentEx w15:paraId="5D063AB2" w15:done="0"/>
  <w15:commentEx w15:paraId="523815E4" w15:done="0"/>
  <w15:commentEx w15:paraId="21A5DA6D" w15:done="0"/>
  <w15:commentEx w15:paraId="68F35234" w15:done="0"/>
  <w15:commentEx w15:paraId="3C912EE2" w15:done="0"/>
  <w15:commentEx w15:paraId="731936D3" w15:paraIdParent="3C912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7AB4" w16cex:dateUtc="2022-02-02T21:48:00Z"/>
  <w16cex:commentExtensible w16cex:durableId="25A58F77" w16cex:dateUtc="2022-02-02T23:17:00Z"/>
  <w16cex:commentExtensible w16cex:durableId="2433EAC0" w16cex:dateUtc="2021-04-28T13:08:00Z"/>
  <w16cex:commentExtensible w16cex:durableId="247782C3" w16cex:dateUtc="2021-06-18T18:38:00Z"/>
  <w16cex:commentExtensible w16cex:durableId="2433E48D" w16cex:dateUtc="2021-04-28T12:41:00Z"/>
  <w16cex:commentExtensible w16cex:durableId="245CC0D0" w16cex:dateUtc="2021-05-29T11:32:00Z"/>
  <w16cex:commentExtensible w16cex:durableId="2433EC1F" w16cex:dateUtc="2021-04-28T13:13:00Z"/>
  <w16cex:commentExtensible w16cex:durableId="2434F4A2" w16cex:dateUtc="2021-04-29T08:02:00Z"/>
  <w16cex:commentExtensible w16cex:durableId="247083DB" w16cex:dateUtc="2021-06-13T11:17:00Z"/>
  <w16cex:commentExtensible w16cex:durableId="242D8091" w16cex:dateUtc="2021-04-23T16:21:00Z"/>
  <w16cex:commentExtensible w16cex:durableId="2434F1AB" w16cex:dateUtc="2021-04-29T07:49:00Z"/>
  <w16cex:commentExtensible w16cex:durableId="2434F259" w16cex:dateUtc="2021-04-29T07:52:00Z"/>
  <w16cex:commentExtensible w16cex:durableId="2434F2CC" w16cex:dateUtc="2021-04-29T07:54:00Z"/>
  <w16cex:commentExtensible w16cex:durableId="24149A7A" w16cex:dateUtc="2021-04-04T18:05:00Z"/>
  <w16cex:commentExtensible w16cex:durableId="2434F313" w16cex:dateUtc="2021-04-29T07:55:00Z"/>
  <w16cex:commentExtensible w16cex:durableId="242D858D" w16cex:dateUtc="2021-04-23T16:42:00Z"/>
  <w16cex:commentExtensible w16cex:durableId="23EF56A1" w16cex:dateUtc="2021-02-28T15:46:00Z"/>
  <w16cex:commentExtensible w16cex:durableId="242D85B9" w16cex:dateUtc="2021-04-23T16:43:00Z"/>
  <w16cex:commentExtensible w16cex:durableId="2434F5E6" w16cex:dateUtc="2021-04-29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F16539" w16cid:durableId="25A57AB4"/>
  <w16cid:commentId w16cid:paraId="05519D6D" w16cid:durableId="25A58F77"/>
  <w16cid:commentId w16cid:paraId="1DD2AA23" w16cid:durableId="2433EAC0"/>
  <w16cid:commentId w16cid:paraId="3F3C4139" w16cid:durableId="247782C3"/>
  <w16cid:commentId w16cid:paraId="03515F68" w16cid:durableId="2433E48D"/>
  <w16cid:commentId w16cid:paraId="1AA6AB05" w16cid:durableId="245CC0D0"/>
  <w16cid:commentId w16cid:paraId="1EE80BE8" w16cid:durableId="2433EC1F"/>
  <w16cid:commentId w16cid:paraId="680EE1C3" w16cid:durableId="2434F4A2"/>
  <w16cid:commentId w16cid:paraId="5C2847CD" w16cid:durableId="247083DB"/>
  <w16cid:commentId w16cid:paraId="6B53AFE6" w16cid:durableId="242D8091"/>
  <w16cid:commentId w16cid:paraId="143E66AB" w16cid:durableId="2434F1AB"/>
  <w16cid:commentId w16cid:paraId="0B38B75C" w16cid:durableId="2434F259"/>
  <w16cid:commentId w16cid:paraId="0E16B197" w16cid:durableId="2434F2CC"/>
  <w16cid:commentId w16cid:paraId="5D063AB2" w16cid:durableId="24149A7A"/>
  <w16cid:commentId w16cid:paraId="523815E4" w16cid:durableId="2434F313"/>
  <w16cid:commentId w16cid:paraId="21A5DA6D" w16cid:durableId="242D858D"/>
  <w16cid:commentId w16cid:paraId="68F35234" w16cid:durableId="23EF56A1"/>
  <w16cid:commentId w16cid:paraId="3C912EE2" w16cid:durableId="242D85B9"/>
  <w16cid:commentId w16cid:paraId="731936D3" w16cid:durableId="2434F5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E903" w14:textId="77777777" w:rsidR="00210D22" w:rsidRDefault="00210D22" w:rsidP="00A81F39">
      <w:r>
        <w:separator/>
      </w:r>
    </w:p>
  </w:endnote>
  <w:endnote w:type="continuationSeparator" w:id="0">
    <w:p w14:paraId="152BA691" w14:textId="77777777" w:rsidR="00210D22" w:rsidRDefault="00210D22" w:rsidP="00A81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921448"/>
      <w:docPartObj>
        <w:docPartGallery w:val="Page Numbers (Bottom of Page)"/>
        <w:docPartUnique/>
      </w:docPartObj>
    </w:sdtPr>
    <w:sdtEndPr>
      <w:rPr>
        <w:rStyle w:val="PageNumber"/>
      </w:rPr>
    </w:sdtEndPr>
    <w:sdtContent>
      <w:p w14:paraId="797E6AF9" w14:textId="405AEB64" w:rsidR="005F28D2" w:rsidRDefault="005F28D2" w:rsidP="00A81F3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7C681" w14:textId="77777777" w:rsidR="005F28D2" w:rsidRDefault="005F28D2" w:rsidP="00A81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332543"/>
      <w:docPartObj>
        <w:docPartGallery w:val="Page Numbers (Bottom of Page)"/>
        <w:docPartUnique/>
      </w:docPartObj>
    </w:sdtPr>
    <w:sdtEndPr>
      <w:rPr>
        <w:rStyle w:val="PageNumber"/>
      </w:rPr>
    </w:sdtEndPr>
    <w:sdtContent>
      <w:p w14:paraId="22B00280" w14:textId="3344AA06" w:rsidR="005F28D2" w:rsidRDefault="005F28D2" w:rsidP="00A81F39">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22AE878" w14:textId="77777777" w:rsidR="005F28D2" w:rsidRDefault="005F28D2" w:rsidP="00A81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0EEC" w14:textId="77777777" w:rsidR="00210D22" w:rsidRDefault="00210D22" w:rsidP="00A81F39">
      <w:r>
        <w:separator/>
      </w:r>
    </w:p>
  </w:footnote>
  <w:footnote w:type="continuationSeparator" w:id="0">
    <w:p w14:paraId="44FCFCBF" w14:textId="77777777" w:rsidR="00210D22" w:rsidRDefault="00210D22" w:rsidP="00A81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E77"/>
    <w:multiLevelType w:val="hybridMultilevel"/>
    <w:tmpl w:val="5B4A953E"/>
    <w:lvl w:ilvl="0" w:tplc="AA38D3A6">
      <w:start w:val="1"/>
      <w:numFmt w:val="bullet"/>
      <w:pStyle w:val="ListParagraph"/>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92C7ADA"/>
    <w:multiLevelType w:val="hybridMultilevel"/>
    <w:tmpl w:val="9AB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8658B"/>
    <w:multiLevelType w:val="hybridMultilevel"/>
    <w:tmpl w:val="B560C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1AE401"/>
    <w:multiLevelType w:val="multilevel"/>
    <w:tmpl w:val="64FC7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B7C4986"/>
    <w:multiLevelType w:val="hybridMultilevel"/>
    <w:tmpl w:val="9A261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0F773CD"/>
    <w:multiLevelType w:val="hybridMultilevel"/>
    <w:tmpl w:val="81AAF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4D66E3"/>
    <w:multiLevelType w:val="hybridMultilevel"/>
    <w:tmpl w:val="BDD2D7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 Thomas">
    <w15:presenceInfo w15:providerId="AD" w15:userId="S::lt5@st-andrews.ac.uk::09b5c2b3-f1e7-4e1f-ac15-4f9693a5e0fe"/>
  </w15:person>
  <w15:person w15:author="Enrico Pirotta">
    <w15:presenceInfo w15:providerId="None" w15:userId="Enrico Pirotta"/>
  </w15:person>
  <w15:person w15:author="Vincent Hin">
    <w15:presenceInfo w15:providerId="AD" w15:userId="S::v.hin@uva.nl::9264b26a-2861-44e5-a2ad-a38ab06cecdd"/>
  </w15:person>
  <w15:person w15:author="John Harwood">
    <w15:presenceInfo w15:providerId="AD" w15:userId="S::jh17@st-andrews.ac.uk::a98afb85-b770-42ee-a290-6398aaacbfff"/>
  </w15:person>
  <w15:person w15:author="Dimarzio, Nancy A CIV (USA)">
    <w15:presenceInfo w15:providerId="AD" w15:userId="S-1-5-21-1801674531-2146617017-725345543-4012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011"/>
    <w:rsid w:val="0000005A"/>
    <w:rsid w:val="00000510"/>
    <w:rsid w:val="000008C7"/>
    <w:rsid w:val="000008FC"/>
    <w:rsid w:val="00001419"/>
    <w:rsid w:val="00001F19"/>
    <w:rsid w:val="000021FB"/>
    <w:rsid w:val="00002F60"/>
    <w:rsid w:val="00003268"/>
    <w:rsid w:val="000036DB"/>
    <w:rsid w:val="00003A45"/>
    <w:rsid w:val="00003AFF"/>
    <w:rsid w:val="000054B5"/>
    <w:rsid w:val="00005641"/>
    <w:rsid w:val="0000606D"/>
    <w:rsid w:val="000065C8"/>
    <w:rsid w:val="0000674C"/>
    <w:rsid w:val="00006F14"/>
    <w:rsid w:val="00010104"/>
    <w:rsid w:val="0001038B"/>
    <w:rsid w:val="000104CC"/>
    <w:rsid w:val="00010BFE"/>
    <w:rsid w:val="00011020"/>
    <w:rsid w:val="0001177F"/>
    <w:rsid w:val="000122C5"/>
    <w:rsid w:val="00012605"/>
    <w:rsid w:val="00013963"/>
    <w:rsid w:val="00013B0C"/>
    <w:rsid w:val="00014214"/>
    <w:rsid w:val="00014663"/>
    <w:rsid w:val="00014A2B"/>
    <w:rsid w:val="00015A33"/>
    <w:rsid w:val="00016483"/>
    <w:rsid w:val="00016BAB"/>
    <w:rsid w:val="00016F56"/>
    <w:rsid w:val="000172E2"/>
    <w:rsid w:val="000173BB"/>
    <w:rsid w:val="00017797"/>
    <w:rsid w:val="00017D71"/>
    <w:rsid w:val="00021117"/>
    <w:rsid w:val="0002176C"/>
    <w:rsid w:val="00021ED0"/>
    <w:rsid w:val="0002293E"/>
    <w:rsid w:val="000229C2"/>
    <w:rsid w:val="00022AD8"/>
    <w:rsid w:val="00022B84"/>
    <w:rsid w:val="00022CC4"/>
    <w:rsid w:val="00022E20"/>
    <w:rsid w:val="0002426C"/>
    <w:rsid w:val="00024B05"/>
    <w:rsid w:val="000250A2"/>
    <w:rsid w:val="00025BB7"/>
    <w:rsid w:val="00025DE2"/>
    <w:rsid w:val="000266AC"/>
    <w:rsid w:val="0002697B"/>
    <w:rsid w:val="00026FF2"/>
    <w:rsid w:val="00027A17"/>
    <w:rsid w:val="00030016"/>
    <w:rsid w:val="000307FC"/>
    <w:rsid w:val="00030864"/>
    <w:rsid w:val="000308D8"/>
    <w:rsid w:val="00030A61"/>
    <w:rsid w:val="0003157C"/>
    <w:rsid w:val="00031A32"/>
    <w:rsid w:val="00032082"/>
    <w:rsid w:val="0003222D"/>
    <w:rsid w:val="000323E1"/>
    <w:rsid w:val="00032529"/>
    <w:rsid w:val="00033146"/>
    <w:rsid w:val="000339EE"/>
    <w:rsid w:val="00033C74"/>
    <w:rsid w:val="00034048"/>
    <w:rsid w:val="000344B8"/>
    <w:rsid w:val="0003477B"/>
    <w:rsid w:val="0003477D"/>
    <w:rsid w:val="000357B6"/>
    <w:rsid w:val="000367E9"/>
    <w:rsid w:val="00036F75"/>
    <w:rsid w:val="00037098"/>
    <w:rsid w:val="00037597"/>
    <w:rsid w:val="00037D1F"/>
    <w:rsid w:val="00037EC0"/>
    <w:rsid w:val="000405DB"/>
    <w:rsid w:val="0004095E"/>
    <w:rsid w:val="00041229"/>
    <w:rsid w:val="00041324"/>
    <w:rsid w:val="00041383"/>
    <w:rsid w:val="000415A8"/>
    <w:rsid w:val="0004181F"/>
    <w:rsid w:val="0004189B"/>
    <w:rsid w:val="00041B19"/>
    <w:rsid w:val="00041B1F"/>
    <w:rsid w:val="00042892"/>
    <w:rsid w:val="00042942"/>
    <w:rsid w:val="00042D90"/>
    <w:rsid w:val="00043633"/>
    <w:rsid w:val="00043C66"/>
    <w:rsid w:val="00043D49"/>
    <w:rsid w:val="00044A5F"/>
    <w:rsid w:val="00044B04"/>
    <w:rsid w:val="00044B78"/>
    <w:rsid w:val="00044CCD"/>
    <w:rsid w:val="00044FF2"/>
    <w:rsid w:val="000451E7"/>
    <w:rsid w:val="000462AD"/>
    <w:rsid w:val="000474E7"/>
    <w:rsid w:val="00050190"/>
    <w:rsid w:val="00050341"/>
    <w:rsid w:val="0005063B"/>
    <w:rsid w:val="00050D7B"/>
    <w:rsid w:val="0005197A"/>
    <w:rsid w:val="00052864"/>
    <w:rsid w:val="00052AB4"/>
    <w:rsid w:val="000530F9"/>
    <w:rsid w:val="00053184"/>
    <w:rsid w:val="0005398B"/>
    <w:rsid w:val="00053C1D"/>
    <w:rsid w:val="00053F3E"/>
    <w:rsid w:val="0005499A"/>
    <w:rsid w:val="00054B98"/>
    <w:rsid w:val="000555F0"/>
    <w:rsid w:val="00055B0D"/>
    <w:rsid w:val="00055E8E"/>
    <w:rsid w:val="00055EBE"/>
    <w:rsid w:val="00056BC4"/>
    <w:rsid w:val="00056C59"/>
    <w:rsid w:val="00056D83"/>
    <w:rsid w:val="00056F78"/>
    <w:rsid w:val="00057067"/>
    <w:rsid w:val="000572A0"/>
    <w:rsid w:val="00057393"/>
    <w:rsid w:val="0005750D"/>
    <w:rsid w:val="0005771B"/>
    <w:rsid w:val="00057954"/>
    <w:rsid w:val="00057BA5"/>
    <w:rsid w:val="00060195"/>
    <w:rsid w:val="00060420"/>
    <w:rsid w:val="0006077A"/>
    <w:rsid w:val="00061172"/>
    <w:rsid w:val="000616D5"/>
    <w:rsid w:val="0006183A"/>
    <w:rsid w:val="00061EDF"/>
    <w:rsid w:val="00062202"/>
    <w:rsid w:val="0006262A"/>
    <w:rsid w:val="00062D2D"/>
    <w:rsid w:val="0006353C"/>
    <w:rsid w:val="00063A0C"/>
    <w:rsid w:val="00063F48"/>
    <w:rsid w:val="00063F5B"/>
    <w:rsid w:val="000642C6"/>
    <w:rsid w:val="00065CA6"/>
    <w:rsid w:val="00066124"/>
    <w:rsid w:val="000661AE"/>
    <w:rsid w:val="00066582"/>
    <w:rsid w:val="00066A74"/>
    <w:rsid w:val="0006727E"/>
    <w:rsid w:val="00067306"/>
    <w:rsid w:val="00067C3B"/>
    <w:rsid w:val="000704B9"/>
    <w:rsid w:val="00071345"/>
    <w:rsid w:val="00071756"/>
    <w:rsid w:val="00071B54"/>
    <w:rsid w:val="00072322"/>
    <w:rsid w:val="000726F2"/>
    <w:rsid w:val="00072D2F"/>
    <w:rsid w:val="000734CC"/>
    <w:rsid w:val="00073F6D"/>
    <w:rsid w:val="00074745"/>
    <w:rsid w:val="00074EC8"/>
    <w:rsid w:val="00075DEF"/>
    <w:rsid w:val="00076423"/>
    <w:rsid w:val="00076787"/>
    <w:rsid w:val="00076B00"/>
    <w:rsid w:val="00077120"/>
    <w:rsid w:val="0007727F"/>
    <w:rsid w:val="000775EA"/>
    <w:rsid w:val="00081407"/>
    <w:rsid w:val="00081424"/>
    <w:rsid w:val="00081E47"/>
    <w:rsid w:val="00082CD3"/>
    <w:rsid w:val="000831D5"/>
    <w:rsid w:val="0008381E"/>
    <w:rsid w:val="0008427D"/>
    <w:rsid w:val="00084ADC"/>
    <w:rsid w:val="00085511"/>
    <w:rsid w:val="00085794"/>
    <w:rsid w:val="00085835"/>
    <w:rsid w:val="00085F22"/>
    <w:rsid w:val="00085FB4"/>
    <w:rsid w:val="0008613E"/>
    <w:rsid w:val="000866FE"/>
    <w:rsid w:val="00086E02"/>
    <w:rsid w:val="000870E9"/>
    <w:rsid w:val="00087458"/>
    <w:rsid w:val="00087611"/>
    <w:rsid w:val="000901B8"/>
    <w:rsid w:val="000903F9"/>
    <w:rsid w:val="000905DC"/>
    <w:rsid w:val="00090636"/>
    <w:rsid w:val="00090985"/>
    <w:rsid w:val="00091B8E"/>
    <w:rsid w:val="0009221B"/>
    <w:rsid w:val="00092ACD"/>
    <w:rsid w:val="00093030"/>
    <w:rsid w:val="000933F3"/>
    <w:rsid w:val="000935AC"/>
    <w:rsid w:val="0009554E"/>
    <w:rsid w:val="000956E5"/>
    <w:rsid w:val="00095FC1"/>
    <w:rsid w:val="00096C74"/>
    <w:rsid w:val="000972BF"/>
    <w:rsid w:val="00097454"/>
    <w:rsid w:val="00097CE6"/>
    <w:rsid w:val="000A06BC"/>
    <w:rsid w:val="000A0C5B"/>
    <w:rsid w:val="000A0CD7"/>
    <w:rsid w:val="000A1566"/>
    <w:rsid w:val="000A1AAD"/>
    <w:rsid w:val="000A1E0C"/>
    <w:rsid w:val="000A2033"/>
    <w:rsid w:val="000A2548"/>
    <w:rsid w:val="000A263A"/>
    <w:rsid w:val="000A2983"/>
    <w:rsid w:val="000A33FE"/>
    <w:rsid w:val="000A3DF9"/>
    <w:rsid w:val="000A448C"/>
    <w:rsid w:val="000A4993"/>
    <w:rsid w:val="000A4C42"/>
    <w:rsid w:val="000A56D3"/>
    <w:rsid w:val="000A5B21"/>
    <w:rsid w:val="000A645C"/>
    <w:rsid w:val="000A6814"/>
    <w:rsid w:val="000A6D14"/>
    <w:rsid w:val="000A7538"/>
    <w:rsid w:val="000B008A"/>
    <w:rsid w:val="000B01A6"/>
    <w:rsid w:val="000B068F"/>
    <w:rsid w:val="000B0888"/>
    <w:rsid w:val="000B0E7F"/>
    <w:rsid w:val="000B15AE"/>
    <w:rsid w:val="000B15C9"/>
    <w:rsid w:val="000B1874"/>
    <w:rsid w:val="000B1D22"/>
    <w:rsid w:val="000B2655"/>
    <w:rsid w:val="000B3112"/>
    <w:rsid w:val="000B35C7"/>
    <w:rsid w:val="000B3931"/>
    <w:rsid w:val="000B401F"/>
    <w:rsid w:val="000B4DF7"/>
    <w:rsid w:val="000B514C"/>
    <w:rsid w:val="000B598A"/>
    <w:rsid w:val="000B6F5B"/>
    <w:rsid w:val="000B731C"/>
    <w:rsid w:val="000B7786"/>
    <w:rsid w:val="000C0908"/>
    <w:rsid w:val="000C1B91"/>
    <w:rsid w:val="000C3B5F"/>
    <w:rsid w:val="000C446E"/>
    <w:rsid w:val="000C4AAC"/>
    <w:rsid w:val="000C549F"/>
    <w:rsid w:val="000C57E6"/>
    <w:rsid w:val="000C5E70"/>
    <w:rsid w:val="000C6573"/>
    <w:rsid w:val="000C6A8D"/>
    <w:rsid w:val="000C70C6"/>
    <w:rsid w:val="000C7399"/>
    <w:rsid w:val="000C766A"/>
    <w:rsid w:val="000C772C"/>
    <w:rsid w:val="000C7AA0"/>
    <w:rsid w:val="000C7F81"/>
    <w:rsid w:val="000D094E"/>
    <w:rsid w:val="000D0DCF"/>
    <w:rsid w:val="000D114D"/>
    <w:rsid w:val="000D16B7"/>
    <w:rsid w:val="000D1A78"/>
    <w:rsid w:val="000D1C4C"/>
    <w:rsid w:val="000D1E6C"/>
    <w:rsid w:val="000D251E"/>
    <w:rsid w:val="000D2621"/>
    <w:rsid w:val="000D263C"/>
    <w:rsid w:val="000D2DE2"/>
    <w:rsid w:val="000D2E1F"/>
    <w:rsid w:val="000D316B"/>
    <w:rsid w:val="000D3804"/>
    <w:rsid w:val="000D3C38"/>
    <w:rsid w:val="000D3F7E"/>
    <w:rsid w:val="000D4209"/>
    <w:rsid w:val="000D4233"/>
    <w:rsid w:val="000D4EB8"/>
    <w:rsid w:val="000D4F4C"/>
    <w:rsid w:val="000D54B4"/>
    <w:rsid w:val="000D5536"/>
    <w:rsid w:val="000D56EB"/>
    <w:rsid w:val="000D6329"/>
    <w:rsid w:val="000D6590"/>
    <w:rsid w:val="000D6AFA"/>
    <w:rsid w:val="000D6B4F"/>
    <w:rsid w:val="000D70B8"/>
    <w:rsid w:val="000D7B0C"/>
    <w:rsid w:val="000E018C"/>
    <w:rsid w:val="000E02D0"/>
    <w:rsid w:val="000E0376"/>
    <w:rsid w:val="000E062C"/>
    <w:rsid w:val="000E1E64"/>
    <w:rsid w:val="000E241E"/>
    <w:rsid w:val="000E2696"/>
    <w:rsid w:val="000E2C37"/>
    <w:rsid w:val="000E32B2"/>
    <w:rsid w:val="000E3E31"/>
    <w:rsid w:val="000E42C8"/>
    <w:rsid w:val="000E4A62"/>
    <w:rsid w:val="000E4FD3"/>
    <w:rsid w:val="000E5788"/>
    <w:rsid w:val="000E5B0F"/>
    <w:rsid w:val="000E68D2"/>
    <w:rsid w:val="000E7C59"/>
    <w:rsid w:val="000F051F"/>
    <w:rsid w:val="000F0592"/>
    <w:rsid w:val="000F0804"/>
    <w:rsid w:val="000F08BF"/>
    <w:rsid w:val="000F0AAC"/>
    <w:rsid w:val="000F10EE"/>
    <w:rsid w:val="000F14CD"/>
    <w:rsid w:val="000F1B55"/>
    <w:rsid w:val="000F340A"/>
    <w:rsid w:val="000F3529"/>
    <w:rsid w:val="000F3CBE"/>
    <w:rsid w:val="000F4334"/>
    <w:rsid w:val="000F4934"/>
    <w:rsid w:val="000F5285"/>
    <w:rsid w:val="000F5620"/>
    <w:rsid w:val="000F64DD"/>
    <w:rsid w:val="000F6918"/>
    <w:rsid w:val="000F6BB1"/>
    <w:rsid w:val="000F7321"/>
    <w:rsid w:val="000F74D5"/>
    <w:rsid w:val="000F7A65"/>
    <w:rsid w:val="000F7A86"/>
    <w:rsid w:val="0010063C"/>
    <w:rsid w:val="00100D7F"/>
    <w:rsid w:val="001015BE"/>
    <w:rsid w:val="001026CD"/>
    <w:rsid w:val="00103230"/>
    <w:rsid w:val="001037E7"/>
    <w:rsid w:val="001039AF"/>
    <w:rsid w:val="00103E9C"/>
    <w:rsid w:val="00104028"/>
    <w:rsid w:val="0010501E"/>
    <w:rsid w:val="001053F7"/>
    <w:rsid w:val="00105B7A"/>
    <w:rsid w:val="0010680A"/>
    <w:rsid w:val="00106C30"/>
    <w:rsid w:val="00106DF3"/>
    <w:rsid w:val="0010775C"/>
    <w:rsid w:val="00107F46"/>
    <w:rsid w:val="00110313"/>
    <w:rsid w:val="001104F1"/>
    <w:rsid w:val="001107B1"/>
    <w:rsid w:val="001108D6"/>
    <w:rsid w:val="00110B5D"/>
    <w:rsid w:val="00110F9F"/>
    <w:rsid w:val="0011120A"/>
    <w:rsid w:val="00111329"/>
    <w:rsid w:val="001116C1"/>
    <w:rsid w:val="0011176F"/>
    <w:rsid w:val="001120F5"/>
    <w:rsid w:val="0011225E"/>
    <w:rsid w:val="00112A28"/>
    <w:rsid w:val="00113557"/>
    <w:rsid w:val="0011613E"/>
    <w:rsid w:val="001164C9"/>
    <w:rsid w:val="00116832"/>
    <w:rsid w:val="001168A6"/>
    <w:rsid w:val="00116E58"/>
    <w:rsid w:val="00116FA2"/>
    <w:rsid w:val="00117602"/>
    <w:rsid w:val="00117D0D"/>
    <w:rsid w:val="0012120B"/>
    <w:rsid w:val="00121551"/>
    <w:rsid w:val="0012188E"/>
    <w:rsid w:val="0012212B"/>
    <w:rsid w:val="00122405"/>
    <w:rsid w:val="0012397E"/>
    <w:rsid w:val="00124423"/>
    <w:rsid w:val="001244AF"/>
    <w:rsid w:val="00124F16"/>
    <w:rsid w:val="00124FAF"/>
    <w:rsid w:val="001258FE"/>
    <w:rsid w:val="00126329"/>
    <w:rsid w:val="00126BCD"/>
    <w:rsid w:val="00126EF2"/>
    <w:rsid w:val="00127735"/>
    <w:rsid w:val="0013043F"/>
    <w:rsid w:val="0013066D"/>
    <w:rsid w:val="0013094F"/>
    <w:rsid w:val="001315E8"/>
    <w:rsid w:val="0013190F"/>
    <w:rsid w:val="00131A02"/>
    <w:rsid w:val="001322FB"/>
    <w:rsid w:val="001326EC"/>
    <w:rsid w:val="00132940"/>
    <w:rsid w:val="0013301F"/>
    <w:rsid w:val="001342B2"/>
    <w:rsid w:val="00134386"/>
    <w:rsid w:val="001345D5"/>
    <w:rsid w:val="00134DDC"/>
    <w:rsid w:val="00135E7D"/>
    <w:rsid w:val="001366ED"/>
    <w:rsid w:val="00137147"/>
    <w:rsid w:val="0013735D"/>
    <w:rsid w:val="00137624"/>
    <w:rsid w:val="001404F1"/>
    <w:rsid w:val="001406BF"/>
    <w:rsid w:val="00140B81"/>
    <w:rsid w:val="00141268"/>
    <w:rsid w:val="001420F4"/>
    <w:rsid w:val="00142A82"/>
    <w:rsid w:val="00143ABB"/>
    <w:rsid w:val="00143B67"/>
    <w:rsid w:val="00143D70"/>
    <w:rsid w:val="00143E9F"/>
    <w:rsid w:val="00143F85"/>
    <w:rsid w:val="00143FF2"/>
    <w:rsid w:val="00144BA3"/>
    <w:rsid w:val="0014568E"/>
    <w:rsid w:val="001456EF"/>
    <w:rsid w:val="00145F7F"/>
    <w:rsid w:val="00146102"/>
    <w:rsid w:val="001461B3"/>
    <w:rsid w:val="00146D7C"/>
    <w:rsid w:val="00146FAC"/>
    <w:rsid w:val="001473CA"/>
    <w:rsid w:val="00147806"/>
    <w:rsid w:val="00147FAF"/>
    <w:rsid w:val="001503BF"/>
    <w:rsid w:val="00150479"/>
    <w:rsid w:val="00150530"/>
    <w:rsid w:val="00150F30"/>
    <w:rsid w:val="00150F6B"/>
    <w:rsid w:val="001517D4"/>
    <w:rsid w:val="001522DD"/>
    <w:rsid w:val="001525FC"/>
    <w:rsid w:val="00152BD6"/>
    <w:rsid w:val="001530CA"/>
    <w:rsid w:val="001532BD"/>
    <w:rsid w:val="00153C3A"/>
    <w:rsid w:val="00155496"/>
    <w:rsid w:val="00155527"/>
    <w:rsid w:val="001557C4"/>
    <w:rsid w:val="00155807"/>
    <w:rsid w:val="0015599A"/>
    <w:rsid w:val="00156332"/>
    <w:rsid w:val="001564C9"/>
    <w:rsid w:val="00156892"/>
    <w:rsid w:val="00156AFF"/>
    <w:rsid w:val="00157FAC"/>
    <w:rsid w:val="001605D5"/>
    <w:rsid w:val="00160E75"/>
    <w:rsid w:val="001611AA"/>
    <w:rsid w:val="00161AA5"/>
    <w:rsid w:val="00162276"/>
    <w:rsid w:val="00162B03"/>
    <w:rsid w:val="00162B64"/>
    <w:rsid w:val="0016325B"/>
    <w:rsid w:val="00163ECC"/>
    <w:rsid w:val="0016412C"/>
    <w:rsid w:val="001645CD"/>
    <w:rsid w:val="001649EC"/>
    <w:rsid w:val="00165328"/>
    <w:rsid w:val="001702E4"/>
    <w:rsid w:val="0017109D"/>
    <w:rsid w:val="001718F4"/>
    <w:rsid w:val="00172045"/>
    <w:rsid w:val="00172164"/>
    <w:rsid w:val="001722AD"/>
    <w:rsid w:val="00172325"/>
    <w:rsid w:val="001727E1"/>
    <w:rsid w:val="00172A0E"/>
    <w:rsid w:val="00172C95"/>
    <w:rsid w:val="001736DF"/>
    <w:rsid w:val="00173779"/>
    <w:rsid w:val="00173AB0"/>
    <w:rsid w:val="00175366"/>
    <w:rsid w:val="0017558D"/>
    <w:rsid w:val="00175C9F"/>
    <w:rsid w:val="00176046"/>
    <w:rsid w:val="00176508"/>
    <w:rsid w:val="0017668E"/>
    <w:rsid w:val="00176815"/>
    <w:rsid w:val="00176860"/>
    <w:rsid w:val="00176AF9"/>
    <w:rsid w:val="00176B5E"/>
    <w:rsid w:val="001770FC"/>
    <w:rsid w:val="00177458"/>
    <w:rsid w:val="00180DC4"/>
    <w:rsid w:val="00180E6B"/>
    <w:rsid w:val="001813AC"/>
    <w:rsid w:val="001822E7"/>
    <w:rsid w:val="001822F8"/>
    <w:rsid w:val="001832A5"/>
    <w:rsid w:val="001835FE"/>
    <w:rsid w:val="00184DA1"/>
    <w:rsid w:val="00184DB1"/>
    <w:rsid w:val="001851B7"/>
    <w:rsid w:val="0018530D"/>
    <w:rsid w:val="001868DF"/>
    <w:rsid w:val="00187341"/>
    <w:rsid w:val="001875D6"/>
    <w:rsid w:val="00190E92"/>
    <w:rsid w:val="001910E2"/>
    <w:rsid w:val="0019173E"/>
    <w:rsid w:val="00192F00"/>
    <w:rsid w:val="00193457"/>
    <w:rsid w:val="001938CA"/>
    <w:rsid w:val="001939F9"/>
    <w:rsid w:val="00193A57"/>
    <w:rsid w:val="00193AC8"/>
    <w:rsid w:val="00194214"/>
    <w:rsid w:val="001945F3"/>
    <w:rsid w:val="00194A73"/>
    <w:rsid w:val="00195223"/>
    <w:rsid w:val="00195252"/>
    <w:rsid w:val="001957A3"/>
    <w:rsid w:val="00195C71"/>
    <w:rsid w:val="00195DD6"/>
    <w:rsid w:val="001964DB"/>
    <w:rsid w:val="00196546"/>
    <w:rsid w:val="00196653"/>
    <w:rsid w:val="0019713E"/>
    <w:rsid w:val="00197707"/>
    <w:rsid w:val="00197D52"/>
    <w:rsid w:val="00197D9D"/>
    <w:rsid w:val="001A0DCB"/>
    <w:rsid w:val="001A1F68"/>
    <w:rsid w:val="001A2280"/>
    <w:rsid w:val="001A23EE"/>
    <w:rsid w:val="001A24B1"/>
    <w:rsid w:val="001A2EF7"/>
    <w:rsid w:val="001A3AA4"/>
    <w:rsid w:val="001A4711"/>
    <w:rsid w:val="001A52C7"/>
    <w:rsid w:val="001A590E"/>
    <w:rsid w:val="001A5BB3"/>
    <w:rsid w:val="001A5F76"/>
    <w:rsid w:val="001A6807"/>
    <w:rsid w:val="001A694E"/>
    <w:rsid w:val="001A6BC1"/>
    <w:rsid w:val="001A7381"/>
    <w:rsid w:val="001A75F9"/>
    <w:rsid w:val="001A7A36"/>
    <w:rsid w:val="001B0012"/>
    <w:rsid w:val="001B015E"/>
    <w:rsid w:val="001B018E"/>
    <w:rsid w:val="001B2AC6"/>
    <w:rsid w:val="001B314C"/>
    <w:rsid w:val="001B44A7"/>
    <w:rsid w:val="001B4833"/>
    <w:rsid w:val="001B4F20"/>
    <w:rsid w:val="001B536C"/>
    <w:rsid w:val="001B5647"/>
    <w:rsid w:val="001B5B5D"/>
    <w:rsid w:val="001B63A8"/>
    <w:rsid w:val="001B68A0"/>
    <w:rsid w:val="001B719D"/>
    <w:rsid w:val="001B7A07"/>
    <w:rsid w:val="001C1110"/>
    <w:rsid w:val="001C1611"/>
    <w:rsid w:val="001C22D3"/>
    <w:rsid w:val="001C280D"/>
    <w:rsid w:val="001C2A19"/>
    <w:rsid w:val="001C433A"/>
    <w:rsid w:val="001C4576"/>
    <w:rsid w:val="001C5165"/>
    <w:rsid w:val="001C56B0"/>
    <w:rsid w:val="001C61BE"/>
    <w:rsid w:val="001C767F"/>
    <w:rsid w:val="001C794D"/>
    <w:rsid w:val="001C7FEF"/>
    <w:rsid w:val="001D02D5"/>
    <w:rsid w:val="001D096F"/>
    <w:rsid w:val="001D0CBA"/>
    <w:rsid w:val="001D123D"/>
    <w:rsid w:val="001D2008"/>
    <w:rsid w:val="001D2702"/>
    <w:rsid w:val="001D2A82"/>
    <w:rsid w:val="001D305F"/>
    <w:rsid w:val="001D3133"/>
    <w:rsid w:val="001D34B1"/>
    <w:rsid w:val="001D3B78"/>
    <w:rsid w:val="001D4BFD"/>
    <w:rsid w:val="001D4F9C"/>
    <w:rsid w:val="001D549C"/>
    <w:rsid w:val="001D5E3F"/>
    <w:rsid w:val="001D6318"/>
    <w:rsid w:val="001D67FE"/>
    <w:rsid w:val="001D7FC0"/>
    <w:rsid w:val="001E16C6"/>
    <w:rsid w:val="001E2102"/>
    <w:rsid w:val="001E24F3"/>
    <w:rsid w:val="001E26AD"/>
    <w:rsid w:val="001E34A5"/>
    <w:rsid w:val="001E3FD7"/>
    <w:rsid w:val="001E4067"/>
    <w:rsid w:val="001E42A2"/>
    <w:rsid w:val="001E558F"/>
    <w:rsid w:val="001E5F13"/>
    <w:rsid w:val="001E647F"/>
    <w:rsid w:val="001E6868"/>
    <w:rsid w:val="001E6B29"/>
    <w:rsid w:val="001E7628"/>
    <w:rsid w:val="001E7663"/>
    <w:rsid w:val="001E7FE2"/>
    <w:rsid w:val="001F0AB0"/>
    <w:rsid w:val="001F0E5C"/>
    <w:rsid w:val="001F1076"/>
    <w:rsid w:val="001F171D"/>
    <w:rsid w:val="001F1A7F"/>
    <w:rsid w:val="001F27C5"/>
    <w:rsid w:val="001F2AD3"/>
    <w:rsid w:val="001F335A"/>
    <w:rsid w:val="001F3D33"/>
    <w:rsid w:val="001F3DCD"/>
    <w:rsid w:val="001F47BB"/>
    <w:rsid w:val="001F4D69"/>
    <w:rsid w:val="001F520C"/>
    <w:rsid w:val="001F5C82"/>
    <w:rsid w:val="001F6450"/>
    <w:rsid w:val="001F6E00"/>
    <w:rsid w:val="001F7D09"/>
    <w:rsid w:val="0020034E"/>
    <w:rsid w:val="00200CA9"/>
    <w:rsid w:val="002010EB"/>
    <w:rsid w:val="0020224D"/>
    <w:rsid w:val="0020224F"/>
    <w:rsid w:val="0020285E"/>
    <w:rsid w:val="00202AD7"/>
    <w:rsid w:val="00202B50"/>
    <w:rsid w:val="002037A0"/>
    <w:rsid w:val="002038CB"/>
    <w:rsid w:val="002048DE"/>
    <w:rsid w:val="00204CA7"/>
    <w:rsid w:val="002050D6"/>
    <w:rsid w:val="0020538A"/>
    <w:rsid w:val="00205AFA"/>
    <w:rsid w:val="00206BFC"/>
    <w:rsid w:val="00207076"/>
    <w:rsid w:val="002071BB"/>
    <w:rsid w:val="002073B5"/>
    <w:rsid w:val="00207852"/>
    <w:rsid w:val="00210055"/>
    <w:rsid w:val="002105D9"/>
    <w:rsid w:val="00210D22"/>
    <w:rsid w:val="0021198A"/>
    <w:rsid w:val="00211CA2"/>
    <w:rsid w:val="00211F9E"/>
    <w:rsid w:val="00212092"/>
    <w:rsid w:val="00212740"/>
    <w:rsid w:val="00212888"/>
    <w:rsid w:val="00212AF4"/>
    <w:rsid w:val="002133F8"/>
    <w:rsid w:val="002135E1"/>
    <w:rsid w:val="00213E8E"/>
    <w:rsid w:val="002142C7"/>
    <w:rsid w:val="00214D10"/>
    <w:rsid w:val="00215916"/>
    <w:rsid w:val="00216768"/>
    <w:rsid w:val="0021761E"/>
    <w:rsid w:val="00217FE2"/>
    <w:rsid w:val="00220206"/>
    <w:rsid w:val="00220457"/>
    <w:rsid w:val="0022116A"/>
    <w:rsid w:val="00222346"/>
    <w:rsid w:val="002226C3"/>
    <w:rsid w:val="002226DB"/>
    <w:rsid w:val="00222993"/>
    <w:rsid w:val="00222C8C"/>
    <w:rsid w:val="0022335A"/>
    <w:rsid w:val="002233CA"/>
    <w:rsid w:val="00223631"/>
    <w:rsid w:val="002238C7"/>
    <w:rsid w:val="00223972"/>
    <w:rsid w:val="002246FC"/>
    <w:rsid w:val="002255BD"/>
    <w:rsid w:val="00225BCC"/>
    <w:rsid w:val="0022606D"/>
    <w:rsid w:val="0022619B"/>
    <w:rsid w:val="00226A39"/>
    <w:rsid w:val="00227028"/>
    <w:rsid w:val="002301C8"/>
    <w:rsid w:val="00230453"/>
    <w:rsid w:val="00230999"/>
    <w:rsid w:val="00230F98"/>
    <w:rsid w:val="00230FC7"/>
    <w:rsid w:val="002330E5"/>
    <w:rsid w:val="00233492"/>
    <w:rsid w:val="002334E4"/>
    <w:rsid w:val="0023407C"/>
    <w:rsid w:val="0023425A"/>
    <w:rsid w:val="00234443"/>
    <w:rsid w:val="002348BB"/>
    <w:rsid w:val="0023592B"/>
    <w:rsid w:val="002363BB"/>
    <w:rsid w:val="002366E4"/>
    <w:rsid w:val="0023673A"/>
    <w:rsid w:val="00236DF4"/>
    <w:rsid w:val="00237731"/>
    <w:rsid w:val="002401BB"/>
    <w:rsid w:val="002401E8"/>
    <w:rsid w:val="00240E99"/>
    <w:rsid w:val="002416A0"/>
    <w:rsid w:val="00241DDB"/>
    <w:rsid w:val="00242016"/>
    <w:rsid w:val="002424A4"/>
    <w:rsid w:val="00242600"/>
    <w:rsid w:val="0024389F"/>
    <w:rsid w:val="00243967"/>
    <w:rsid w:val="00243BD1"/>
    <w:rsid w:val="00243BD2"/>
    <w:rsid w:val="002445A5"/>
    <w:rsid w:val="002450C5"/>
    <w:rsid w:val="0024527B"/>
    <w:rsid w:val="002456E6"/>
    <w:rsid w:val="002463CE"/>
    <w:rsid w:val="00246820"/>
    <w:rsid w:val="00247229"/>
    <w:rsid w:val="0024767D"/>
    <w:rsid w:val="002479EE"/>
    <w:rsid w:val="0025131B"/>
    <w:rsid w:val="00251746"/>
    <w:rsid w:val="0025236E"/>
    <w:rsid w:val="002525B0"/>
    <w:rsid w:val="002528F7"/>
    <w:rsid w:val="00253359"/>
    <w:rsid w:val="002549EA"/>
    <w:rsid w:val="002550C8"/>
    <w:rsid w:val="00255362"/>
    <w:rsid w:val="00255C04"/>
    <w:rsid w:val="0025626A"/>
    <w:rsid w:val="00256765"/>
    <w:rsid w:val="00256C47"/>
    <w:rsid w:val="0025727A"/>
    <w:rsid w:val="00257C81"/>
    <w:rsid w:val="00257DBD"/>
    <w:rsid w:val="002609D0"/>
    <w:rsid w:val="00261A02"/>
    <w:rsid w:val="00261A34"/>
    <w:rsid w:val="00261E80"/>
    <w:rsid w:val="002627DA"/>
    <w:rsid w:val="00262EE2"/>
    <w:rsid w:val="00263418"/>
    <w:rsid w:val="002640DC"/>
    <w:rsid w:val="0026565E"/>
    <w:rsid w:val="00265BCC"/>
    <w:rsid w:val="00265D34"/>
    <w:rsid w:val="00266B61"/>
    <w:rsid w:val="00267775"/>
    <w:rsid w:val="00271513"/>
    <w:rsid w:val="00271709"/>
    <w:rsid w:val="0027196F"/>
    <w:rsid w:val="002723F6"/>
    <w:rsid w:val="00272B09"/>
    <w:rsid w:val="00272DE3"/>
    <w:rsid w:val="002735A0"/>
    <w:rsid w:val="002737D4"/>
    <w:rsid w:val="00274E1C"/>
    <w:rsid w:val="0027546F"/>
    <w:rsid w:val="002768F7"/>
    <w:rsid w:val="00276C51"/>
    <w:rsid w:val="00277704"/>
    <w:rsid w:val="002777D6"/>
    <w:rsid w:val="0028070E"/>
    <w:rsid w:val="00281175"/>
    <w:rsid w:val="00281361"/>
    <w:rsid w:val="002817B9"/>
    <w:rsid w:val="00281827"/>
    <w:rsid w:val="00281C36"/>
    <w:rsid w:val="00281D94"/>
    <w:rsid w:val="0028206C"/>
    <w:rsid w:val="00282604"/>
    <w:rsid w:val="00282729"/>
    <w:rsid w:val="00282994"/>
    <w:rsid w:val="00283003"/>
    <w:rsid w:val="00283862"/>
    <w:rsid w:val="00283CC0"/>
    <w:rsid w:val="002870DB"/>
    <w:rsid w:val="002879E7"/>
    <w:rsid w:val="00290ACC"/>
    <w:rsid w:val="00290B56"/>
    <w:rsid w:val="00290BBA"/>
    <w:rsid w:val="0029137B"/>
    <w:rsid w:val="00291A29"/>
    <w:rsid w:val="0029224D"/>
    <w:rsid w:val="00292325"/>
    <w:rsid w:val="0029355C"/>
    <w:rsid w:val="002937E3"/>
    <w:rsid w:val="00293A79"/>
    <w:rsid w:val="0029545B"/>
    <w:rsid w:val="0029636F"/>
    <w:rsid w:val="00296BF1"/>
    <w:rsid w:val="0029782B"/>
    <w:rsid w:val="00297998"/>
    <w:rsid w:val="00297B9D"/>
    <w:rsid w:val="00297FDB"/>
    <w:rsid w:val="002A0BB2"/>
    <w:rsid w:val="002A0BC8"/>
    <w:rsid w:val="002A11DE"/>
    <w:rsid w:val="002A1498"/>
    <w:rsid w:val="002A1EF0"/>
    <w:rsid w:val="002A2017"/>
    <w:rsid w:val="002A276F"/>
    <w:rsid w:val="002A28CD"/>
    <w:rsid w:val="002A3203"/>
    <w:rsid w:val="002A333C"/>
    <w:rsid w:val="002A3D59"/>
    <w:rsid w:val="002A4573"/>
    <w:rsid w:val="002A5E0F"/>
    <w:rsid w:val="002A5FF8"/>
    <w:rsid w:val="002A6707"/>
    <w:rsid w:val="002A6820"/>
    <w:rsid w:val="002A698B"/>
    <w:rsid w:val="002A766B"/>
    <w:rsid w:val="002B0064"/>
    <w:rsid w:val="002B03CF"/>
    <w:rsid w:val="002B07CC"/>
    <w:rsid w:val="002B0994"/>
    <w:rsid w:val="002B19ED"/>
    <w:rsid w:val="002B2130"/>
    <w:rsid w:val="002B2150"/>
    <w:rsid w:val="002B223D"/>
    <w:rsid w:val="002B3003"/>
    <w:rsid w:val="002B3C3E"/>
    <w:rsid w:val="002B4CFB"/>
    <w:rsid w:val="002B623C"/>
    <w:rsid w:val="002B6D2B"/>
    <w:rsid w:val="002B6E57"/>
    <w:rsid w:val="002B6F96"/>
    <w:rsid w:val="002C0E45"/>
    <w:rsid w:val="002C2505"/>
    <w:rsid w:val="002C2978"/>
    <w:rsid w:val="002C2C57"/>
    <w:rsid w:val="002C2EEC"/>
    <w:rsid w:val="002C3575"/>
    <w:rsid w:val="002C3644"/>
    <w:rsid w:val="002C4693"/>
    <w:rsid w:val="002C47DE"/>
    <w:rsid w:val="002C4B05"/>
    <w:rsid w:val="002C4E8E"/>
    <w:rsid w:val="002C5256"/>
    <w:rsid w:val="002C57BB"/>
    <w:rsid w:val="002C5CD1"/>
    <w:rsid w:val="002C5D27"/>
    <w:rsid w:val="002C691B"/>
    <w:rsid w:val="002C6C02"/>
    <w:rsid w:val="002C7105"/>
    <w:rsid w:val="002C730C"/>
    <w:rsid w:val="002C752F"/>
    <w:rsid w:val="002C7B16"/>
    <w:rsid w:val="002C7CFA"/>
    <w:rsid w:val="002D016E"/>
    <w:rsid w:val="002D062C"/>
    <w:rsid w:val="002D0C6D"/>
    <w:rsid w:val="002D0D48"/>
    <w:rsid w:val="002D22B1"/>
    <w:rsid w:val="002D3CD3"/>
    <w:rsid w:val="002D3ED8"/>
    <w:rsid w:val="002D402C"/>
    <w:rsid w:val="002D46B2"/>
    <w:rsid w:val="002D482F"/>
    <w:rsid w:val="002D53F6"/>
    <w:rsid w:val="002D5B83"/>
    <w:rsid w:val="002D5FB1"/>
    <w:rsid w:val="002D69A1"/>
    <w:rsid w:val="002D7359"/>
    <w:rsid w:val="002E13FB"/>
    <w:rsid w:val="002E16A9"/>
    <w:rsid w:val="002E1716"/>
    <w:rsid w:val="002E1721"/>
    <w:rsid w:val="002E20CB"/>
    <w:rsid w:val="002E2D78"/>
    <w:rsid w:val="002E35B2"/>
    <w:rsid w:val="002E35C9"/>
    <w:rsid w:val="002E4727"/>
    <w:rsid w:val="002E4CAE"/>
    <w:rsid w:val="002E50F0"/>
    <w:rsid w:val="002E5AF0"/>
    <w:rsid w:val="002E5DDC"/>
    <w:rsid w:val="002E5F52"/>
    <w:rsid w:val="002E6093"/>
    <w:rsid w:val="002E6393"/>
    <w:rsid w:val="002E65A4"/>
    <w:rsid w:val="002E6693"/>
    <w:rsid w:val="002E6988"/>
    <w:rsid w:val="002E75CB"/>
    <w:rsid w:val="002F03DE"/>
    <w:rsid w:val="002F064B"/>
    <w:rsid w:val="002F0899"/>
    <w:rsid w:val="002F0A99"/>
    <w:rsid w:val="002F0AEF"/>
    <w:rsid w:val="002F0C76"/>
    <w:rsid w:val="002F2136"/>
    <w:rsid w:val="002F21AF"/>
    <w:rsid w:val="002F22C9"/>
    <w:rsid w:val="002F2B75"/>
    <w:rsid w:val="002F2C78"/>
    <w:rsid w:val="002F38A7"/>
    <w:rsid w:val="002F3E52"/>
    <w:rsid w:val="002F49A9"/>
    <w:rsid w:val="002F4AC8"/>
    <w:rsid w:val="002F5012"/>
    <w:rsid w:val="002F51C3"/>
    <w:rsid w:val="002F52E5"/>
    <w:rsid w:val="002F5505"/>
    <w:rsid w:val="002F5CAE"/>
    <w:rsid w:val="002F6673"/>
    <w:rsid w:val="002F6C7C"/>
    <w:rsid w:val="002F6CAF"/>
    <w:rsid w:val="002F7208"/>
    <w:rsid w:val="002F72B7"/>
    <w:rsid w:val="002F742F"/>
    <w:rsid w:val="002F7444"/>
    <w:rsid w:val="002F7453"/>
    <w:rsid w:val="002F7646"/>
    <w:rsid w:val="002F7BC1"/>
    <w:rsid w:val="002F7E65"/>
    <w:rsid w:val="00300437"/>
    <w:rsid w:val="00301263"/>
    <w:rsid w:val="003013F4"/>
    <w:rsid w:val="00301727"/>
    <w:rsid w:val="00301ACD"/>
    <w:rsid w:val="00301D8E"/>
    <w:rsid w:val="00301E5B"/>
    <w:rsid w:val="00302486"/>
    <w:rsid w:val="00302B10"/>
    <w:rsid w:val="00302F7D"/>
    <w:rsid w:val="00303068"/>
    <w:rsid w:val="00303114"/>
    <w:rsid w:val="003035AD"/>
    <w:rsid w:val="00303DD5"/>
    <w:rsid w:val="00303E5F"/>
    <w:rsid w:val="00304ED6"/>
    <w:rsid w:val="003059FC"/>
    <w:rsid w:val="00305AA5"/>
    <w:rsid w:val="00305D21"/>
    <w:rsid w:val="003060B1"/>
    <w:rsid w:val="00306153"/>
    <w:rsid w:val="003062D6"/>
    <w:rsid w:val="0030693F"/>
    <w:rsid w:val="0030768E"/>
    <w:rsid w:val="003078B1"/>
    <w:rsid w:val="00307E9B"/>
    <w:rsid w:val="003103B7"/>
    <w:rsid w:val="0031137D"/>
    <w:rsid w:val="00311991"/>
    <w:rsid w:val="003128DC"/>
    <w:rsid w:val="00313376"/>
    <w:rsid w:val="003135C6"/>
    <w:rsid w:val="00313612"/>
    <w:rsid w:val="00313A00"/>
    <w:rsid w:val="00314DE7"/>
    <w:rsid w:val="003155C8"/>
    <w:rsid w:val="0031572E"/>
    <w:rsid w:val="00315A65"/>
    <w:rsid w:val="00315F3F"/>
    <w:rsid w:val="00316CD1"/>
    <w:rsid w:val="00316D76"/>
    <w:rsid w:val="00317665"/>
    <w:rsid w:val="00317F17"/>
    <w:rsid w:val="0032084B"/>
    <w:rsid w:val="00320DD6"/>
    <w:rsid w:val="0032145A"/>
    <w:rsid w:val="00321DBE"/>
    <w:rsid w:val="003224EA"/>
    <w:rsid w:val="00322831"/>
    <w:rsid w:val="00322EF4"/>
    <w:rsid w:val="00322FD3"/>
    <w:rsid w:val="0032307D"/>
    <w:rsid w:val="0032397C"/>
    <w:rsid w:val="00323A21"/>
    <w:rsid w:val="0032419C"/>
    <w:rsid w:val="00325954"/>
    <w:rsid w:val="003259B8"/>
    <w:rsid w:val="00325C2C"/>
    <w:rsid w:val="00325E7A"/>
    <w:rsid w:val="003263EB"/>
    <w:rsid w:val="00326724"/>
    <w:rsid w:val="0032731D"/>
    <w:rsid w:val="0032742C"/>
    <w:rsid w:val="0032770A"/>
    <w:rsid w:val="00327B70"/>
    <w:rsid w:val="00327EBB"/>
    <w:rsid w:val="00331804"/>
    <w:rsid w:val="003323DD"/>
    <w:rsid w:val="003328A5"/>
    <w:rsid w:val="0033299A"/>
    <w:rsid w:val="00332AF7"/>
    <w:rsid w:val="003338DD"/>
    <w:rsid w:val="00333AC6"/>
    <w:rsid w:val="00334EF1"/>
    <w:rsid w:val="00335086"/>
    <w:rsid w:val="0033508E"/>
    <w:rsid w:val="0033621E"/>
    <w:rsid w:val="00337F38"/>
    <w:rsid w:val="0034007E"/>
    <w:rsid w:val="003405A1"/>
    <w:rsid w:val="00340D12"/>
    <w:rsid w:val="00341A12"/>
    <w:rsid w:val="00342EC2"/>
    <w:rsid w:val="00342FA2"/>
    <w:rsid w:val="003435A3"/>
    <w:rsid w:val="00343D5F"/>
    <w:rsid w:val="00343DDA"/>
    <w:rsid w:val="003441AD"/>
    <w:rsid w:val="00344CB7"/>
    <w:rsid w:val="003456AD"/>
    <w:rsid w:val="00345A3A"/>
    <w:rsid w:val="00345BA4"/>
    <w:rsid w:val="00345C10"/>
    <w:rsid w:val="003461FE"/>
    <w:rsid w:val="00346314"/>
    <w:rsid w:val="00346340"/>
    <w:rsid w:val="0034712C"/>
    <w:rsid w:val="00347A83"/>
    <w:rsid w:val="00347C97"/>
    <w:rsid w:val="003504AC"/>
    <w:rsid w:val="00350F4E"/>
    <w:rsid w:val="003510A3"/>
    <w:rsid w:val="00351254"/>
    <w:rsid w:val="003512C2"/>
    <w:rsid w:val="00351911"/>
    <w:rsid w:val="003524C7"/>
    <w:rsid w:val="00353A30"/>
    <w:rsid w:val="003546B3"/>
    <w:rsid w:val="00354773"/>
    <w:rsid w:val="00354D01"/>
    <w:rsid w:val="00354DF4"/>
    <w:rsid w:val="00355DE0"/>
    <w:rsid w:val="00355E6A"/>
    <w:rsid w:val="00357A3D"/>
    <w:rsid w:val="0036079C"/>
    <w:rsid w:val="0036083F"/>
    <w:rsid w:val="00361434"/>
    <w:rsid w:val="003620F2"/>
    <w:rsid w:val="0036253E"/>
    <w:rsid w:val="003627F6"/>
    <w:rsid w:val="00362C42"/>
    <w:rsid w:val="00362EF2"/>
    <w:rsid w:val="003632D1"/>
    <w:rsid w:val="00363823"/>
    <w:rsid w:val="00363EE3"/>
    <w:rsid w:val="00364241"/>
    <w:rsid w:val="00364316"/>
    <w:rsid w:val="0036493B"/>
    <w:rsid w:val="0036582C"/>
    <w:rsid w:val="00365EAA"/>
    <w:rsid w:val="00366086"/>
    <w:rsid w:val="00366217"/>
    <w:rsid w:val="003664E4"/>
    <w:rsid w:val="00366804"/>
    <w:rsid w:val="00366D8E"/>
    <w:rsid w:val="00366DFB"/>
    <w:rsid w:val="003672AA"/>
    <w:rsid w:val="003673A6"/>
    <w:rsid w:val="003679AF"/>
    <w:rsid w:val="00367C9E"/>
    <w:rsid w:val="003702EB"/>
    <w:rsid w:val="00370BEF"/>
    <w:rsid w:val="00371645"/>
    <w:rsid w:val="00371652"/>
    <w:rsid w:val="00371ABE"/>
    <w:rsid w:val="003730C5"/>
    <w:rsid w:val="00374210"/>
    <w:rsid w:val="00374BA8"/>
    <w:rsid w:val="00374BBB"/>
    <w:rsid w:val="00374D5D"/>
    <w:rsid w:val="00375178"/>
    <w:rsid w:val="0037541B"/>
    <w:rsid w:val="003758F9"/>
    <w:rsid w:val="00375A18"/>
    <w:rsid w:val="00375E07"/>
    <w:rsid w:val="0037795C"/>
    <w:rsid w:val="0038029D"/>
    <w:rsid w:val="00381D18"/>
    <w:rsid w:val="003821A0"/>
    <w:rsid w:val="0038246F"/>
    <w:rsid w:val="00382489"/>
    <w:rsid w:val="00382924"/>
    <w:rsid w:val="00382F40"/>
    <w:rsid w:val="003831AC"/>
    <w:rsid w:val="003833BA"/>
    <w:rsid w:val="00383597"/>
    <w:rsid w:val="0038378A"/>
    <w:rsid w:val="00383AF8"/>
    <w:rsid w:val="0038421D"/>
    <w:rsid w:val="00384726"/>
    <w:rsid w:val="00384931"/>
    <w:rsid w:val="00384DDF"/>
    <w:rsid w:val="003851FD"/>
    <w:rsid w:val="0038575D"/>
    <w:rsid w:val="0038592E"/>
    <w:rsid w:val="00385D64"/>
    <w:rsid w:val="00386322"/>
    <w:rsid w:val="003866A9"/>
    <w:rsid w:val="00386EC0"/>
    <w:rsid w:val="003876A2"/>
    <w:rsid w:val="00387C1E"/>
    <w:rsid w:val="00390C71"/>
    <w:rsid w:val="003917D8"/>
    <w:rsid w:val="0039195E"/>
    <w:rsid w:val="003929D6"/>
    <w:rsid w:val="00392A3E"/>
    <w:rsid w:val="0039310C"/>
    <w:rsid w:val="00393117"/>
    <w:rsid w:val="0039433B"/>
    <w:rsid w:val="00394613"/>
    <w:rsid w:val="00394A7E"/>
    <w:rsid w:val="00394ED6"/>
    <w:rsid w:val="003953A0"/>
    <w:rsid w:val="003953F2"/>
    <w:rsid w:val="00395624"/>
    <w:rsid w:val="00395702"/>
    <w:rsid w:val="00395ADD"/>
    <w:rsid w:val="00395E0C"/>
    <w:rsid w:val="003963B0"/>
    <w:rsid w:val="0039644D"/>
    <w:rsid w:val="0039680E"/>
    <w:rsid w:val="00396F13"/>
    <w:rsid w:val="0039752D"/>
    <w:rsid w:val="003975C4"/>
    <w:rsid w:val="003A007C"/>
    <w:rsid w:val="003A0477"/>
    <w:rsid w:val="003A06D1"/>
    <w:rsid w:val="003A0CFF"/>
    <w:rsid w:val="003A0FE5"/>
    <w:rsid w:val="003A188C"/>
    <w:rsid w:val="003A213F"/>
    <w:rsid w:val="003A23AC"/>
    <w:rsid w:val="003A23C2"/>
    <w:rsid w:val="003A240C"/>
    <w:rsid w:val="003A2EC2"/>
    <w:rsid w:val="003A2FCF"/>
    <w:rsid w:val="003A3328"/>
    <w:rsid w:val="003A35F9"/>
    <w:rsid w:val="003A4A00"/>
    <w:rsid w:val="003A4A03"/>
    <w:rsid w:val="003A6334"/>
    <w:rsid w:val="003A658A"/>
    <w:rsid w:val="003A6B1A"/>
    <w:rsid w:val="003A704E"/>
    <w:rsid w:val="003B074F"/>
    <w:rsid w:val="003B08D6"/>
    <w:rsid w:val="003B0C5A"/>
    <w:rsid w:val="003B1543"/>
    <w:rsid w:val="003B1E4E"/>
    <w:rsid w:val="003B225A"/>
    <w:rsid w:val="003B2352"/>
    <w:rsid w:val="003B3891"/>
    <w:rsid w:val="003B4389"/>
    <w:rsid w:val="003B4410"/>
    <w:rsid w:val="003B4A34"/>
    <w:rsid w:val="003B508C"/>
    <w:rsid w:val="003B576D"/>
    <w:rsid w:val="003B63E8"/>
    <w:rsid w:val="003B6B23"/>
    <w:rsid w:val="003B7762"/>
    <w:rsid w:val="003B782E"/>
    <w:rsid w:val="003B789F"/>
    <w:rsid w:val="003B790F"/>
    <w:rsid w:val="003B7C5C"/>
    <w:rsid w:val="003C0A39"/>
    <w:rsid w:val="003C0BA4"/>
    <w:rsid w:val="003C0EC6"/>
    <w:rsid w:val="003C3A04"/>
    <w:rsid w:val="003C4380"/>
    <w:rsid w:val="003C564B"/>
    <w:rsid w:val="003C62D5"/>
    <w:rsid w:val="003C651F"/>
    <w:rsid w:val="003C691F"/>
    <w:rsid w:val="003C6925"/>
    <w:rsid w:val="003C7233"/>
    <w:rsid w:val="003C7A9D"/>
    <w:rsid w:val="003D03FA"/>
    <w:rsid w:val="003D05AB"/>
    <w:rsid w:val="003D0DED"/>
    <w:rsid w:val="003D0ED0"/>
    <w:rsid w:val="003D1722"/>
    <w:rsid w:val="003D19E9"/>
    <w:rsid w:val="003D1E1F"/>
    <w:rsid w:val="003D2071"/>
    <w:rsid w:val="003D3552"/>
    <w:rsid w:val="003D38D9"/>
    <w:rsid w:val="003D3BCC"/>
    <w:rsid w:val="003D3BEA"/>
    <w:rsid w:val="003D3CDE"/>
    <w:rsid w:val="003D45EA"/>
    <w:rsid w:val="003D5797"/>
    <w:rsid w:val="003D5B24"/>
    <w:rsid w:val="003D5C19"/>
    <w:rsid w:val="003D5D64"/>
    <w:rsid w:val="003D6657"/>
    <w:rsid w:val="003D73F6"/>
    <w:rsid w:val="003D7A3C"/>
    <w:rsid w:val="003D7B8F"/>
    <w:rsid w:val="003D7BAA"/>
    <w:rsid w:val="003D7E4A"/>
    <w:rsid w:val="003E00F8"/>
    <w:rsid w:val="003E0466"/>
    <w:rsid w:val="003E052D"/>
    <w:rsid w:val="003E070E"/>
    <w:rsid w:val="003E0952"/>
    <w:rsid w:val="003E123F"/>
    <w:rsid w:val="003E1731"/>
    <w:rsid w:val="003E2D65"/>
    <w:rsid w:val="003E42D6"/>
    <w:rsid w:val="003E44B3"/>
    <w:rsid w:val="003E544A"/>
    <w:rsid w:val="003E59A5"/>
    <w:rsid w:val="003E5A63"/>
    <w:rsid w:val="003E6400"/>
    <w:rsid w:val="003E6CD8"/>
    <w:rsid w:val="003E7292"/>
    <w:rsid w:val="003E794E"/>
    <w:rsid w:val="003E7DDB"/>
    <w:rsid w:val="003E7F04"/>
    <w:rsid w:val="003F01ED"/>
    <w:rsid w:val="003F135C"/>
    <w:rsid w:val="003F20B6"/>
    <w:rsid w:val="003F23DE"/>
    <w:rsid w:val="003F284F"/>
    <w:rsid w:val="003F29A2"/>
    <w:rsid w:val="003F2BB2"/>
    <w:rsid w:val="003F2FAC"/>
    <w:rsid w:val="003F3E7D"/>
    <w:rsid w:val="003F4526"/>
    <w:rsid w:val="003F4920"/>
    <w:rsid w:val="003F5243"/>
    <w:rsid w:val="003F5684"/>
    <w:rsid w:val="003F5A6C"/>
    <w:rsid w:val="003F5FA2"/>
    <w:rsid w:val="003F688C"/>
    <w:rsid w:val="003F6C4F"/>
    <w:rsid w:val="003F7723"/>
    <w:rsid w:val="00400109"/>
    <w:rsid w:val="00400C73"/>
    <w:rsid w:val="004013BC"/>
    <w:rsid w:val="004016DB"/>
    <w:rsid w:val="00401BE4"/>
    <w:rsid w:val="00402325"/>
    <w:rsid w:val="00402464"/>
    <w:rsid w:val="00402D4B"/>
    <w:rsid w:val="00403413"/>
    <w:rsid w:val="00403CE2"/>
    <w:rsid w:val="00404096"/>
    <w:rsid w:val="004041A5"/>
    <w:rsid w:val="004042B6"/>
    <w:rsid w:val="00404494"/>
    <w:rsid w:val="0040532B"/>
    <w:rsid w:val="00405726"/>
    <w:rsid w:val="004059F4"/>
    <w:rsid w:val="0040690D"/>
    <w:rsid w:val="00406D5C"/>
    <w:rsid w:val="0040710E"/>
    <w:rsid w:val="00407236"/>
    <w:rsid w:val="00407388"/>
    <w:rsid w:val="00407A8F"/>
    <w:rsid w:val="00410393"/>
    <w:rsid w:val="00410919"/>
    <w:rsid w:val="00410A83"/>
    <w:rsid w:val="0041127C"/>
    <w:rsid w:val="00411C43"/>
    <w:rsid w:val="0041226A"/>
    <w:rsid w:val="004126B9"/>
    <w:rsid w:val="00412EBC"/>
    <w:rsid w:val="00412FC3"/>
    <w:rsid w:val="00413A1E"/>
    <w:rsid w:val="004146F7"/>
    <w:rsid w:val="004148D7"/>
    <w:rsid w:val="00414A21"/>
    <w:rsid w:val="00414BC0"/>
    <w:rsid w:val="00414C10"/>
    <w:rsid w:val="00415D51"/>
    <w:rsid w:val="00416238"/>
    <w:rsid w:val="00417B8A"/>
    <w:rsid w:val="00417C99"/>
    <w:rsid w:val="00417CDB"/>
    <w:rsid w:val="00420068"/>
    <w:rsid w:val="00420071"/>
    <w:rsid w:val="004200BC"/>
    <w:rsid w:val="00420560"/>
    <w:rsid w:val="004207E5"/>
    <w:rsid w:val="00420864"/>
    <w:rsid w:val="00420EE1"/>
    <w:rsid w:val="00420F36"/>
    <w:rsid w:val="004228AB"/>
    <w:rsid w:val="0042310B"/>
    <w:rsid w:val="00423E96"/>
    <w:rsid w:val="00424180"/>
    <w:rsid w:val="004243C7"/>
    <w:rsid w:val="004246FA"/>
    <w:rsid w:val="00424A79"/>
    <w:rsid w:val="00425B54"/>
    <w:rsid w:val="0042650B"/>
    <w:rsid w:val="00426BBC"/>
    <w:rsid w:val="00426F2F"/>
    <w:rsid w:val="00427EC0"/>
    <w:rsid w:val="00427F7C"/>
    <w:rsid w:val="00430B7A"/>
    <w:rsid w:val="00431BD7"/>
    <w:rsid w:val="004321FF"/>
    <w:rsid w:val="00432B07"/>
    <w:rsid w:val="00432DE5"/>
    <w:rsid w:val="00432EFC"/>
    <w:rsid w:val="004333BC"/>
    <w:rsid w:val="00433B25"/>
    <w:rsid w:val="00433EE9"/>
    <w:rsid w:val="00433F21"/>
    <w:rsid w:val="0043440D"/>
    <w:rsid w:val="0043475F"/>
    <w:rsid w:val="00434B6F"/>
    <w:rsid w:val="00434E07"/>
    <w:rsid w:val="00434F28"/>
    <w:rsid w:val="004354D9"/>
    <w:rsid w:val="00435F62"/>
    <w:rsid w:val="00436AEA"/>
    <w:rsid w:val="00436BAE"/>
    <w:rsid w:val="00436C9B"/>
    <w:rsid w:val="004371BF"/>
    <w:rsid w:val="00437790"/>
    <w:rsid w:val="00437F82"/>
    <w:rsid w:val="004404D3"/>
    <w:rsid w:val="00440CB9"/>
    <w:rsid w:val="00441457"/>
    <w:rsid w:val="004416DD"/>
    <w:rsid w:val="00442011"/>
    <w:rsid w:val="0044219D"/>
    <w:rsid w:val="0044290D"/>
    <w:rsid w:val="0044445B"/>
    <w:rsid w:val="0044575E"/>
    <w:rsid w:val="00445E60"/>
    <w:rsid w:val="00446059"/>
    <w:rsid w:val="00446062"/>
    <w:rsid w:val="00446462"/>
    <w:rsid w:val="004465CF"/>
    <w:rsid w:val="00446D57"/>
    <w:rsid w:val="00447043"/>
    <w:rsid w:val="0044798D"/>
    <w:rsid w:val="004507E5"/>
    <w:rsid w:val="004508CC"/>
    <w:rsid w:val="00450C52"/>
    <w:rsid w:val="00452F99"/>
    <w:rsid w:val="00452FF5"/>
    <w:rsid w:val="004530F3"/>
    <w:rsid w:val="00453737"/>
    <w:rsid w:val="00453989"/>
    <w:rsid w:val="00453BBA"/>
    <w:rsid w:val="00453F8B"/>
    <w:rsid w:val="004543EA"/>
    <w:rsid w:val="004545AB"/>
    <w:rsid w:val="00454ABD"/>
    <w:rsid w:val="00454C9E"/>
    <w:rsid w:val="00454CB8"/>
    <w:rsid w:val="00454D3A"/>
    <w:rsid w:val="004555FC"/>
    <w:rsid w:val="00455A80"/>
    <w:rsid w:val="00455AFE"/>
    <w:rsid w:val="00456353"/>
    <w:rsid w:val="004568AF"/>
    <w:rsid w:val="00456D79"/>
    <w:rsid w:val="004570EC"/>
    <w:rsid w:val="004571C1"/>
    <w:rsid w:val="00457573"/>
    <w:rsid w:val="004604E6"/>
    <w:rsid w:val="00460A27"/>
    <w:rsid w:val="00461A52"/>
    <w:rsid w:val="00461E36"/>
    <w:rsid w:val="0046238B"/>
    <w:rsid w:val="00462534"/>
    <w:rsid w:val="00463492"/>
    <w:rsid w:val="0046442E"/>
    <w:rsid w:val="00464649"/>
    <w:rsid w:val="004647A6"/>
    <w:rsid w:val="00465B27"/>
    <w:rsid w:val="00465E06"/>
    <w:rsid w:val="00466414"/>
    <w:rsid w:val="00466C02"/>
    <w:rsid w:val="004675B3"/>
    <w:rsid w:val="00470311"/>
    <w:rsid w:val="00470C95"/>
    <w:rsid w:val="00470E37"/>
    <w:rsid w:val="004711DE"/>
    <w:rsid w:val="00471552"/>
    <w:rsid w:val="00471F4F"/>
    <w:rsid w:val="0047256A"/>
    <w:rsid w:val="0047315B"/>
    <w:rsid w:val="0047355C"/>
    <w:rsid w:val="00473A52"/>
    <w:rsid w:val="00473A75"/>
    <w:rsid w:val="00474C67"/>
    <w:rsid w:val="00474E57"/>
    <w:rsid w:val="00474ED7"/>
    <w:rsid w:val="004750B9"/>
    <w:rsid w:val="0047520B"/>
    <w:rsid w:val="00475ACE"/>
    <w:rsid w:val="004765F8"/>
    <w:rsid w:val="004768D9"/>
    <w:rsid w:val="0048047A"/>
    <w:rsid w:val="00480699"/>
    <w:rsid w:val="004810BF"/>
    <w:rsid w:val="00481446"/>
    <w:rsid w:val="004819DC"/>
    <w:rsid w:val="00482A40"/>
    <w:rsid w:val="00482CEA"/>
    <w:rsid w:val="00482EB0"/>
    <w:rsid w:val="00483B2E"/>
    <w:rsid w:val="00483F0F"/>
    <w:rsid w:val="00485674"/>
    <w:rsid w:val="00485E87"/>
    <w:rsid w:val="00485F1E"/>
    <w:rsid w:val="004864CF"/>
    <w:rsid w:val="00486655"/>
    <w:rsid w:val="00486FB2"/>
    <w:rsid w:val="0048744A"/>
    <w:rsid w:val="00487AF7"/>
    <w:rsid w:val="0049003B"/>
    <w:rsid w:val="0049025D"/>
    <w:rsid w:val="00490D92"/>
    <w:rsid w:val="004915FA"/>
    <w:rsid w:val="00491928"/>
    <w:rsid w:val="00491D5A"/>
    <w:rsid w:val="00492756"/>
    <w:rsid w:val="0049325C"/>
    <w:rsid w:val="004932EF"/>
    <w:rsid w:val="00493C02"/>
    <w:rsid w:val="00493C5B"/>
    <w:rsid w:val="00494940"/>
    <w:rsid w:val="004963CB"/>
    <w:rsid w:val="0049689F"/>
    <w:rsid w:val="004979B3"/>
    <w:rsid w:val="00497DEF"/>
    <w:rsid w:val="00497F56"/>
    <w:rsid w:val="004A0480"/>
    <w:rsid w:val="004A10E7"/>
    <w:rsid w:val="004A1F83"/>
    <w:rsid w:val="004A23A5"/>
    <w:rsid w:val="004A2C01"/>
    <w:rsid w:val="004A2ED4"/>
    <w:rsid w:val="004A3F4F"/>
    <w:rsid w:val="004A40A3"/>
    <w:rsid w:val="004A40A8"/>
    <w:rsid w:val="004A4256"/>
    <w:rsid w:val="004A475F"/>
    <w:rsid w:val="004A5479"/>
    <w:rsid w:val="004A5E38"/>
    <w:rsid w:val="004A68D5"/>
    <w:rsid w:val="004A7206"/>
    <w:rsid w:val="004A732B"/>
    <w:rsid w:val="004A778A"/>
    <w:rsid w:val="004B07C4"/>
    <w:rsid w:val="004B07F7"/>
    <w:rsid w:val="004B11E1"/>
    <w:rsid w:val="004B1A5E"/>
    <w:rsid w:val="004B1C97"/>
    <w:rsid w:val="004B1D3F"/>
    <w:rsid w:val="004B2282"/>
    <w:rsid w:val="004B30F2"/>
    <w:rsid w:val="004B328E"/>
    <w:rsid w:val="004B3675"/>
    <w:rsid w:val="004B4743"/>
    <w:rsid w:val="004B477C"/>
    <w:rsid w:val="004B4F3B"/>
    <w:rsid w:val="004B549C"/>
    <w:rsid w:val="004B636F"/>
    <w:rsid w:val="004B67A8"/>
    <w:rsid w:val="004B6E12"/>
    <w:rsid w:val="004B70F2"/>
    <w:rsid w:val="004B753C"/>
    <w:rsid w:val="004B7AB2"/>
    <w:rsid w:val="004C064A"/>
    <w:rsid w:val="004C107A"/>
    <w:rsid w:val="004C1108"/>
    <w:rsid w:val="004C14A7"/>
    <w:rsid w:val="004C18C3"/>
    <w:rsid w:val="004C1FB0"/>
    <w:rsid w:val="004C2066"/>
    <w:rsid w:val="004C22F2"/>
    <w:rsid w:val="004C2ABC"/>
    <w:rsid w:val="004C32F1"/>
    <w:rsid w:val="004C36E9"/>
    <w:rsid w:val="004C3747"/>
    <w:rsid w:val="004C3E1A"/>
    <w:rsid w:val="004C3E93"/>
    <w:rsid w:val="004C3EC5"/>
    <w:rsid w:val="004C4606"/>
    <w:rsid w:val="004C48EB"/>
    <w:rsid w:val="004C4E7A"/>
    <w:rsid w:val="004C5375"/>
    <w:rsid w:val="004C5DF9"/>
    <w:rsid w:val="004C6483"/>
    <w:rsid w:val="004C6E0F"/>
    <w:rsid w:val="004C73E9"/>
    <w:rsid w:val="004C799D"/>
    <w:rsid w:val="004D0031"/>
    <w:rsid w:val="004D05DD"/>
    <w:rsid w:val="004D1281"/>
    <w:rsid w:val="004D17B6"/>
    <w:rsid w:val="004D1B9F"/>
    <w:rsid w:val="004D242E"/>
    <w:rsid w:val="004D2DCD"/>
    <w:rsid w:val="004D32B6"/>
    <w:rsid w:val="004D3327"/>
    <w:rsid w:val="004D44A2"/>
    <w:rsid w:val="004D4529"/>
    <w:rsid w:val="004D4725"/>
    <w:rsid w:val="004D4E23"/>
    <w:rsid w:val="004D4E82"/>
    <w:rsid w:val="004D54BF"/>
    <w:rsid w:val="004D611D"/>
    <w:rsid w:val="004D6F86"/>
    <w:rsid w:val="004D70DE"/>
    <w:rsid w:val="004E05B7"/>
    <w:rsid w:val="004E0A87"/>
    <w:rsid w:val="004E0FCA"/>
    <w:rsid w:val="004E22D7"/>
    <w:rsid w:val="004E23D4"/>
    <w:rsid w:val="004E282A"/>
    <w:rsid w:val="004E3499"/>
    <w:rsid w:val="004E36FE"/>
    <w:rsid w:val="004E418B"/>
    <w:rsid w:val="004E420A"/>
    <w:rsid w:val="004E4AAF"/>
    <w:rsid w:val="004E4C98"/>
    <w:rsid w:val="004E5C66"/>
    <w:rsid w:val="004E611D"/>
    <w:rsid w:val="004E6326"/>
    <w:rsid w:val="004E6625"/>
    <w:rsid w:val="004E685C"/>
    <w:rsid w:val="004E6F7E"/>
    <w:rsid w:val="004E7028"/>
    <w:rsid w:val="004E715E"/>
    <w:rsid w:val="004E7CA8"/>
    <w:rsid w:val="004F12F3"/>
    <w:rsid w:val="004F1784"/>
    <w:rsid w:val="004F1CDF"/>
    <w:rsid w:val="004F21D1"/>
    <w:rsid w:val="004F3673"/>
    <w:rsid w:val="004F3BEA"/>
    <w:rsid w:val="004F3CC1"/>
    <w:rsid w:val="004F4361"/>
    <w:rsid w:val="004F4960"/>
    <w:rsid w:val="004F4EB0"/>
    <w:rsid w:val="004F5A3D"/>
    <w:rsid w:val="004F670C"/>
    <w:rsid w:val="004F6E96"/>
    <w:rsid w:val="004F746F"/>
    <w:rsid w:val="004F7C11"/>
    <w:rsid w:val="00500136"/>
    <w:rsid w:val="005004BD"/>
    <w:rsid w:val="00501611"/>
    <w:rsid w:val="00501952"/>
    <w:rsid w:val="00501D5F"/>
    <w:rsid w:val="00502A1D"/>
    <w:rsid w:val="00502D57"/>
    <w:rsid w:val="00503934"/>
    <w:rsid w:val="00504833"/>
    <w:rsid w:val="00504E7D"/>
    <w:rsid w:val="0050532C"/>
    <w:rsid w:val="0050534D"/>
    <w:rsid w:val="0050554A"/>
    <w:rsid w:val="00505934"/>
    <w:rsid w:val="00506044"/>
    <w:rsid w:val="005061D0"/>
    <w:rsid w:val="005068D9"/>
    <w:rsid w:val="00507980"/>
    <w:rsid w:val="005101C1"/>
    <w:rsid w:val="0051023C"/>
    <w:rsid w:val="00511501"/>
    <w:rsid w:val="00511AB8"/>
    <w:rsid w:val="00513F16"/>
    <w:rsid w:val="005145ED"/>
    <w:rsid w:val="005148C6"/>
    <w:rsid w:val="00514AC0"/>
    <w:rsid w:val="00515459"/>
    <w:rsid w:val="00515714"/>
    <w:rsid w:val="00516710"/>
    <w:rsid w:val="00516A67"/>
    <w:rsid w:val="00517529"/>
    <w:rsid w:val="0052005D"/>
    <w:rsid w:val="0052040C"/>
    <w:rsid w:val="005206D1"/>
    <w:rsid w:val="00520A47"/>
    <w:rsid w:val="00521C60"/>
    <w:rsid w:val="00522B68"/>
    <w:rsid w:val="005239D3"/>
    <w:rsid w:val="005258DA"/>
    <w:rsid w:val="00525EFB"/>
    <w:rsid w:val="0052620E"/>
    <w:rsid w:val="00530116"/>
    <w:rsid w:val="0053059C"/>
    <w:rsid w:val="00530752"/>
    <w:rsid w:val="005307C1"/>
    <w:rsid w:val="00531406"/>
    <w:rsid w:val="00531D51"/>
    <w:rsid w:val="00532E8D"/>
    <w:rsid w:val="0053384E"/>
    <w:rsid w:val="00534760"/>
    <w:rsid w:val="0053572D"/>
    <w:rsid w:val="005362A5"/>
    <w:rsid w:val="00536309"/>
    <w:rsid w:val="005367CE"/>
    <w:rsid w:val="00536A21"/>
    <w:rsid w:val="005376C4"/>
    <w:rsid w:val="00537994"/>
    <w:rsid w:val="00537AFD"/>
    <w:rsid w:val="00537BE9"/>
    <w:rsid w:val="00540474"/>
    <w:rsid w:val="005405F4"/>
    <w:rsid w:val="005408A2"/>
    <w:rsid w:val="00540D78"/>
    <w:rsid w:val="00541756"/>
    <w:rsid w:val="00541A7B"/>
    <w:rsid w:val="00541F1D"/>
    <w:rsid w:val="005426DA"/>
    <w:rsid w:val="00542733"/>
    <w:rsid w:val="00542D35"/>
    <w:rsid w:val="00543245"/>
    <w:rsid w:val="00543288"/>
    <w:rsid w:val="005434C1"/>
    <w:rsid w:val="0054350A"/>
    <w:rsid w:val="00543A90"/>
    <w:rsid w:val="00543B2D"/>
    <w:rsid w:val="00543C83"/>
    <w:rsid w:val="00544264"/>
    <w:rsid w:val="00544468"/>
    <w:rsid w:val="00545684"/>
    <w:rsid w:val="00545766"/>
    <w:rsid w:val="00546EC5"/>
    <w:rsid w:val="0054764B"/>
    <w:rsid w:val="005501DF"/>
    <w:rsid w:val="0055147F"/>
    <w:rsid w:val="005515ED"/>
    <w:rsid w:val="005518FA"/>
    <w:rsid w:val="00551D61"/>
    <w:rsid w:val="00551E31"/>
    <w:rsid w:val="00552085"/>
    <w:rsid w:val="005521AA"/>
    <w:rsid w:val="005521DA"/>
    <w:rsid w:val="00552514"/>
    <w:rsid w:val="00552802"/>
    <w:rsid w:val="00552C49"/>
    <w:rsid w:val="005533EF"/>
    <w:rsid w:val="0055365C"/>
    <w:rsid w:val="0055375B"/>
    <w:rsid w:val="00553C3E"/>
    <w:rsid w:val="00553EE1"/>
    <w:rsid w:val="0055474A"/>
    <w:rsid w:val="00554F64"/>
    <w:rsid w:val="005555E7"/>
    <w:rsid w:val="00555623"/>
    <w:rsid w:val="00555C55"/>
    <w:rsid w:val="0055618C"/>
    <w:rsid w:val="00556316"/>
    <w:rsid w:val="00556348"/>
    <w:rsid w:val="005569E9"/>
    <w:rsid w:val="00556EC8"/>
    <w:rsid w:val="00557056"/>
    <w:rsid w:val="00557100"/>
    <w:rsid w:val="005578C8"/>
    <w:rsid w:val="00557A8F"/>
    <w:rsid w:val="00557B9A"/>
    <w:rsid w:val="00560455"/>
    <w:rsid w:val="0056060B"/>
    <w:rsid w:val="00560B8F"/>
    <w:rsid w:val="005611D7"/>
    <w:rsid w:val="00561233"/>
    <w:rsid w:val="00561815"/>
    <w:rsid w:val="00561CA5"/>
    <w:rsid w:val="0056229A"/>
    <w:rsid w:val="0056299B"/>
    <w:rsid w:val="00563452"/>
    <w:rsid w:val="00563C96"/>
    <w:rsid w:val="00564079"/>
    <w:rsid w:val="00564352"/>
    <w:rsid w:val="005644A5"/>
    <w:rsid w:val="00564936"/>
    <w:rsid w:val="00564F56"/>
    <w:rsid w:val="0056536E"/>
    <w:rsid w:val="00565C2F"/>
    <w:rsid w:val="00565D72"/>
    <w:rsid w:val="00566262"/>
    <w:rsid w:val="005664D4"/>
    <w:rsid w:val="00567071"/>
    <w:rsid w:val="00570155"/>
    <w:rsid w:val="0057040C"/>
    <w:rsid w:val="00571055"/>
    <w:rsid w:val="0057182E"/>
    <w:rsid w:val="00571CBB"/>
    <w:rsid w:val="00571E2B"/>
    <w:rsid w:val="00572128"/>
    <w:rsid w:val="005721DD"/>
    <w:rsid w:val="00572272"/>
    <w:rsid w:val="0057250B"/>
    <w:rsid w:val="0057251C"/>
    <w:rsid w:val="0057292F"/>
    <w:rsid w:val="00572E5E"/>
    <w:rsid w:val="0057360C"/>
    <w:rsid w:val="005748CF"/>
    <w:rsid w:val="005748DF"/>
    <w:rsid w:val="005749AB"/>
    <w:rsid w:val="00574A8F"/>
    <w:rsid w:val="00575490"/>
    <w:rsid w:val="005756FE"/>
    <w:rsid w:val="0057602F"/>
    <w:rsid w:val="00576F73"/>
    <w:rsid w:val="0057715B"/>
    <w:rsid w:val="0057732B"/>
    <w:rsid w:val="00577E04"/>
    <w:rsid w:val="005800D8"/>
    <w:rsid w:val="0058031D"/>
    <w:rsid w:val="0058072A"/>
    <w:rsid w:val="00580976"/>
    <w:rsid w:val="00580F0C"/>
    <w:rsid w:val="0058113D"/>
    <w:rsid w:val="00581593"/>
    <w:rsid w:val="005823C1"/>
    <w:rsid w:val="00582543"/>
    <w:rsid w:val="005836F3"/>
    <w:rsid w:val="00583C56"/>
    <w:rsid w:val="00584214"/>
    <w:rsid w:val="00584CF4"/>
    <w:rsid w:val="00584D22"/>
    <w:rsid w:val="005850F4"/>
    <w:rsid w:val="00585204"/>
    <w:rsid w:val="0058538F"/>
    <w:rsid w:val="005855C4"/>
    <w:rsid w:val="00586435"/>
    <w:rsid w:val="0058648A"/>
    <w:rsid w:val="00586CE7"/>
    <w:rsid w:val="00586E1C"/>
    <w:rsid w:val="00587005"/>
    <w:rsid w:val="00587348"/>
    <w:rsid w:val="00587653"/>
    <w:rsid w:val="00587E05"/>
    <w:rsid w:val="0059003C"/>
    <w:rsid w:val="005911DA"/>
    <w:rsid w:val="00591B23"/>
    <w:rsid w:val="00591EEA"/>
    <w:rsid w:val="005921E3"/>
    <w:rsid w:val="005935FA"/>
    <w:rsid w:val="005937E9"/>
    <w:rsid w:val="00593C9F"/>
    <w:rsid w:val="00593D4B"/>
    <w:rsid w:val="00593FC3"/>
    <w:rsid w:val="00594698"/>
    <w:rsid w:val="0059472D"/>
    <w:rsid w:val="00594B91"/>
    <w:rsid w:val="00594EC6"/>
    <w:rsid w:val="00594FC4"/>
    <w:rsid w:val="00595006"/>
    <w:rsid w:val="00596220"/>
    <w:rsid w:val="00597253"/>
    <w:rsid w:val="00597BF9"/>
    <w:rsid w:val="005A1976"/>
    <w:rsid w:val="005A1D56"/>
    <w:rsid w:val="005A2240"/>
    <w:rsid w:val="005A3118"/>
    <w:rsid w:val="005A328A"/>
    <w:rsid w:val="005A41F5"/>
    <w:rsid w:val="005A4A2B"/>
    <w:rsid w:val="005A4D69"/>
    <w:rsid w:val="005A5444"/>
    <w:rsid w:val="005A68B0"/>
    <w:rsid w:val="005A6E36"/>
    <w:rsid w:val="005A6E8F"/>
    <w:rsid w:val="005A7BDE"/>
    <w:rsid w:val="005A7E16"/>
    <w:rsid w:val="005B0065"/>
    <w:rsid w:val="005B0097"/>
    <w:rsid w:val="005B02E4"/>
    <w:rsid w:val="005B0B80"/>
    <w:rsid w:val="005B1B5C"/>
    <w:rsid w:val="005B1CBD"/>
    <w:rsid w:val="005B1D89"/>
    <w:rsid w:val="005B2BAC"/>
    <w:rsid w:val="005B3728"/>
    <w:rsid w:val="005B3E79"/>
    <w:rsid w:val="005B3FF3"/>
    <w:rsid w:val="005B44C6"/>
    <w:rsid w:val="005B5292"/>
    <w:rsid w:val="005B58D9"/>
    <w:rsid w:val="005B692D"/>
    <w:rsid w:val="005B6F15"/>
    <w:rsid w:val="005B7204"/>
    <w:rsid w:val="005B7802"/>
    <w:rsid w:val="005B79D4"/>
    <w:rsid w:val="005B7B87"/>
    <w:rsid w:val="005C1296"/>
    <w:rsid w:val="005C12A5"/>
    <w:rsid w:val="005C13D1"/>
    <w:rsid w:val="005C1FCB"/>
    <w:rsid w:val="005C2239"/>
    <w:rsid w:val="005C256D"/>
    <w:rsid w:val="005C28B9"/>
    <w:rsid w:val="005C30CB"/>
    <w:rsid w:val="005C353F"/>
    <w:rsid w:val="005C39D1"/>
    <w:rsid w:val="005C49EF"/>
    <w:rsid w:val="005C4D77"/>
    <w:rsid w:val="005C4E0D"/>
    <w:rsid w:val="005C4F49"/>
    <w:rsid w:val="005C53F1"/>
    <w:rsid w:val="005C59EC"/>
    <w:rsid w:val="005C6B7F"/>
    <w:rsid w:val="005C6E95"/>
    <w:rsid w:val="005C74A8"/>
    <w:rsid w:val="005C74DF"/>
    <w:rsid w:val="005C775E"/>
    <w:rsid w:val="005C790F"/>
    <w:rsid w:val="005C7C26"/>
    <w:rsid w:val="005C7EC4"/>
    <w:rsid w:val="005D0468"/>
    <w:rsid w:val="005D0F59"/>
    <w:rsid w:val="005D17E8"/>
    <w:rsid w:val="005D1961"/>
    <w:rsid w:val="005D1FB5"/>
    <w:rsid w:val="005D22AF"/>
    <w:rsid w:val="005D27BB"/>
    <w:rsid w:val="005D2A78"/>
    <w:rsid w:val="005D45F9"/>
    <w:rsid w:val="005D57B3"/>
    <w:rsid w:val="005D5851"/>
    <w:rsid w:val="005D58B0"/>
    <w:rsid w:val="005D7428"/>
    <w:rsid w:val="005D761B"/>
    <w:rsid w:val="005D7FD4"/>
    <w:rsid w:val="005E045E"/>
    <w:rsid w:val="005E0BFC"/>
    <w:rsid w:val="005E0DA7"/>
    <w:rsid w:val="005E2354"/>
    <w:rsid w:val="005E263F"/>
    <w:rsid w:val="005E29A4"/>
    <w:rsid w:val="005E2F11"/>
    <w:rsid w:val="005E308C"/>
    <w:rsid w:val="005E317B"/>
    <w:rsid w:val="005E35E7"/>
    <w:rsid w:val="005E42D3"/>
    <w:rsid w:val="005E4662"/>
    <w:rsid w:val="005E46D6"/>
    <w:rsid w:val="005E479D"/>
    <w:rsid w:val="005E66E8"/>
    <w:rsid w:val="005E6D39"/>
    <w:rsid w:val="005E7469"/>
    <w:rsid w:val="005E79C4"/>
    <w:rsid w:val="005E7AA1"/>
    <w:rsid w:val="005F037D"/>
    <w:rsid w:val="005F105A"/>
    <w:rsid w:val="005F126A"/>
    <w:rsid w:val="005F16B6"/>
    <w:rsid w:val="005F1D33"/>
    <w:rsid w:val="005F1DB3"/>
    <w:rsid w:val="005F28D2"/>
    <w:rsid w:val="005F362F"/>
    <w:rsid w:val="005F4866"/>
    <w:rsid w:val="005F5270"/>
    <w:rsid w:val="005F63AA"/>
    <w:rsid w:val="005F724F"/>
    <w:rsid w:val="005F7E68"/>
    <w:rsid w:val="0060006D"/>
    <w:rsid w:val="006001DA"/>
    <w:rsid w:val="00600316"/>
    <w:rsid w:val="00600940"/>
    <w:rsid w:val="00600BAC"/>
    <w:rsid w:val="00600CE6"/>
    <w:rsid w:val="00602308"/>
    <w:rsid w:val="00602C00"/>
    <w:rsid w:val="00602EF6"/>
    <w:rsid w:val="006038E9"/>
    <w:rsid w:val="00603BA4"/>
    <w:rsid w:val="006058A1"/>
    <w:rsid w:val="00605D25"/>
    <w:rsid w:val="00605D6B"/>
    <w:rsid w:val="00605F16"/>
    <w:rsid w:val="00606194"/>
    <w:rsid w:val="00607630"/>
    <w:rsid w:val="00610D0A"/>
    <w:rsid w:val="00611B8B"/>
    <w:rsid w:val="00612B0E"/>
    <w:rsid w:val="00612CC0"/>
    <w:rsid w:val="006136DA"/>
    <w:rsid w:val="006137A4"/>
    <w:rsid w:val="006142DC"/>
    <w:rsid w:val="00614972"/>
    <w:rsid w:val="00614F64"/>
    <w:rsid w:val="00615177"/>
    <w:rsid w:val="00615797"/>
    <w:rsid w:val="00615799"/>
    <w:rsid w:val="006159BB"/>
    <w:rsid w:val="006161CA"/>
    <w:rsid w:val="006162CA"/>
    <w:rsid w:val="006169C9"/>
    <w:rsid w:val="00617236"/>
    <w:rsid w:val="0061743F"/>
    <w:rsid w:val="0061779E"/>
    <w:rsid w:val="006177CC"/>
    <w:rsid w:val="00617A2F"/>
    <w:rsid w:val="00620024"/>
    <w:rsid w:val="00620C88"/>
    <w:rsid w:val="006212A9"/>
    <w:rsid w:val="00621C9A"/>
    <w:rsid w:val="0062233C"/>
    <w:rsid w:val="00622612"/>
    <w:rsid w:val="0062273A"/>
    <w:rsid w:val="00622C46"/>
    <w:rsid w:val="00623BD5"/>
    <w:rsid w:val="00624437"/>
    <w:rsid w:val="006244DC"/>
    <w:rsid w:val="00624B15"/>
    <w:rsid w:val="00625491"/>
    <w:rsid w:val="006256D6"/>
    <w:rsid w:val="006256DB"/>
    <w:rsid w:val="0062596C"/>
    <w:rsid w:val="00625D3B"/>
    <w:rsid w:val="00625FCF"/>
    <w:rsid w:val="00626591"/>
    <w:rsid w:val="00626B43"/>
    <w:rsid w:val="00626EE7"/>
    <w:rsid w:val="0063000D"/>
    <w:rsid w:val="006302F4"/>
    <w:rsid w:val="006308FF"/>
    <w:rsid w:val="00630E44"/>
    <w:rsid w:val="00630F46"/>
    <w:rsid w:val="00631E35"/>
    <w:rsid w:val="006321DD"/>
    <w:rsid w:val="006325BC"/>
    <w:rsid w:val="0063264D"/>
    <w:rsid w:val="006326D8"/>
    <w:rsid w:val="006345E4"/>
    <w:rsid w:val="00634652"/>
    <w:rsid w:val="00634737"/>
    <w:rsid w:val="00635496"/>
    <w:rsid w:val="006356AD"/>
    <w:rsid w:val="00635BE6"/>
    <w:rsid w:val="00635E2B"/>
    <w:rsid w:val="006360FE"/>
    <w:rsid w:val="00636B4B"/>
    <w:rsid w:val="00636BAC"/>
    <w:rsid w:val="00637217"/>
    <w:rsid w:val="00637998"/>
    <w:rsid w:val="006402F8"/>
    <w:rsid w:val="00640DF1"/>
    <w:rsid w:val="00640E7A"/>
    <w:rsid w:val="00641DD4"/>
    <w:rsid w:val="00641EB3"/>
    <w:rsid w:val="00641F77"/>
    <w:rsid w:val="0064272F"/>
    <w:rsid w:val="00643819"/>
    <w:rsid w:val="00644E48"/>
    <w:rsid w:val="006453F4"/>
    <w:rsid w:val="0064554C"/>
    <w:rsid w:val="006460F8"/>
    <w:rsid w:val="0064664B"/>
    <w:rsid w:val="00647119"/>
    <w:rsid w:val="006476A7"/>
    <w:rsid w:val="00652C99"/>
    <w:rsid w:val="006530B3"/>
    <w:rsid w:val="00653FE5"/>
    <w:rsid w:val="00653FFF"/>
    <w:rsid w:val="006544D6"/>
    <w:rsid w:val="00654A61"/>
    <w:rsid w:val="00654E72"/>
    <w:rsid w:val="00655216"/>
    <w:rsid w:val="00655654"/>
    <w:rsid w:val="00655A38"/>
    <w:rsid w:val="00655A39"/>
    <w:rsid w:val="00655DBF"/>
    <w:rsid w:val="0065628E"/>
    <w:rsid w:val="00656453"/>
    <w:rsid w:val="006567ED"/>
    <w:rsid w:val="00657123"/>
    <w:rsid w:val="0065730D"/>
    <w:rsid w:val="00657D1F"/>
    <w:rsid w:val="006607D2"/>
    <w:rsid w:val="00661029"/>
    <w:rsid w:val="0066150D"/>
    <w:rsid w:val="006629A8"/>
    <w:rsid w:val="00662E11"/>
    <w:rsid w:val="00662F9E"/>
    <w:rsid w:val="00663AFB"/>
    <w:rsid w:val="00663BE2"/>
    <w:rsid w:val="0066414F"/>
    <w:rsid w:val="00664C96"/>
    <w:rsid w:val="00664E40"/>
    <w:rsid w:val="00664FC4"/>
    <w:rsid w:val="00665873"/>
    <w:rsid w:val="0066713F"/>
    <w:rsid w:val="00667346"/>
    <w:rsid w:val="00670469"/>
    <w:rsid w:val="00670683"/>
    <w:rsid w:val="00670A0B"/>
    <w:rsid w:val="00671DB9"/>
    <w:rsid w:val="00671E64"/>
    <w:rsid w:val="006728D3"/>
    <w:rsid w:val="00672D09"/>
    <w:rsid w:val="00672D29"/>
    <w:rsid w:val="00672DDA"/>
    <w:rsid w:val="006738A2"/>
    <w:rsid w:val="006751EF"/>
    <w:rsid w:val="006754D2"/>
    <w:rsid w:val="006759C1"/>
    <w:rsid w:val="00675E7F"/>
    <w:rsid w:val="0067607C"/>
    <w:rsid w:val="006761DF"/>
    <w:rsid w:val="0067645F"/>
    <w:rsid w:val="00676548"/>
    <w:rsid w:val="00676C10"/>
    <w:rsid w:val="0067786B"/>
    <w:rsid w:val="00680099"/>
    <w:rsid w:val="00680230"/>
    <w:rsid w:val="0068058F"/>
    <w:rsid w:val="00680E75"/>
    <w:rsid w:val="00681030"/>
    <w:rsid w:val="00681031"/>
    <w:rsid w:val="00681058"/>
    <w:rsid w:val="006816CA"/>
    <w:rsid w:val="00682BC5"/>
    <w:rsid w:val="00683269"/>
    <w:rsid w:val="00684000"/>
    <w:rsid w:val="006842DB"/>
    <w:rsid w:val="006847D4"/>
    <w:rsid w:val="00684800"/>
    <w:rsid w:val="00686648"/>
    <w:rsid w:val="0068727E"/>
    <w:rsid w:val="006874EE"/>
    <w:rsid w:val="00687739"/>
    <w:rsid w:val="006879AF"/>
    <w:rsid w:val="00690181"/>
    <w:rsid w:val="0069088C"/>
    <w:rsid w:val="00690DA7"/>
    <w:rsid w:val="0069115B"/>
    <w:rsid w:val="00691441"/>
    <w:rsid w:val="0069199C"/>
    <w:rsid w:val="00691EB5"/>
    <w:rsid w:val="00692408"/>
    <w:rsid w:val="00692FBB"/>
    <w:rsid w:val="006931D9"/>
    <w:rsid w:val="00693562"/>
    <w:rsid w:val="006939C8"/>
    <w:rsid w:val="00693A59"/>
    <w:rsid w:val="00693BCE"/>
    <w:rsid w:val="0069425E"/>
    <w:rsid w:val="006947DB"/>
    <w:rsid w:val="00694E1B"/>
    <w:rsid w:val="006957F8"/>
    <w:rsid w:val="00695861"/>
    <w:rsid w:val="00695BE9"/>
    <w:rsid w:val="00695C4D"/>
    <w:rsid w:val="00695D3F"/>
    <w:rsid w:val="00695D56"/>
    <w:rsid w:val="0069616B"/>
    <w:rsid w:val="006965D8"/>
    <w:rsid w:val="006965FC"/>
    <w:rsid w:val="006969EE"/>
    <w:rsid w:val="00696EE5"/>
    <w:rsid w:val="00696FFA"/>
    <w:rsid w:val="006970F1"/>
    <w:rsid w:val="006973DA"/>
    <w:rsid w:val="006975A5"/>
    <w:rsid w:val="00697811"/>
    <w:rsid w:val="006A062B"/>
    <w:rsid w:val="006A1C52"/>
    <w:rsid w:val="006A1D1A"/>
    <w:rsid w:val="006A2148"/>
    <w:rsid w:val="006A2435"/>
    <w:rsid w:val="006A38D9"/>
    <w:rsid w:val="006A4206"/>
    <w:rsid w:val="006A480A"/>
    <w:rsid w:val="006A48D1"/>
    <w:rsid w:val="006A52C1"/>
    <w:rsid w:val="006A5323"/>
    <w:rsid w:val="006A5728"/>
    <w:rsid w:val="006A57CB"/>
    <w:rsid w:val="006A5867"/>
    <w:rsid w:val="006A704A"/>
    <w:rsid w:val="006A759D"/>
    <w:rsid w:val="006A7A7C"/>
    <w:rsid w:val="006A7C71"/>
    <w:rsid w:val="006B0399"/>
    <w:rsid w:val="006B1622"/>
    <w:rsid w:val="006B18A8"/>
    <w:rsid w:val="006B1C1A"/>
    <w:rsid w:val="006B1D1D"/>
    <w:rsid w:val="006B1EE6"/>
    <w:rsid w:val="006B1EFD"/>
    <w:rsid w:val="006B2162"/>
    <w:rsid w:val="006B2747"/>
    <w:rsid w:val="006B28CB"/>
    <w:rsid w:val="006B2EDE"/>
    <w:rsid w:val="006B30FC"/>
    <w:rsid w:val="006B337B"/>
    <w:rsid w:val="006B33EE"/>
    <w:rsid w:val="006B3506"/>
    <w:rsid w:val="006B423A"/>
    <w:rsid w:val="006B446D"/>
    <w:rsid w:val="006B45F9"/>
    <w:rsid w:val="006B6042"/>
    <w:rsid w:val="006B60FE"/>
    <w:rsid w:val="006B7784"/>
    <w:rsid w:val="006C08A7"/>
    <w:rsid w:val="006C0C44"/>
    <w:rsid w:val="006C0ED5"/>
    <w:rsid w:val="006C16E6"/>
    <w:rsid w:val="006C1AA5"/>
    <w:rsid w:val="006C1FD5"/>
    <w:rsid w:val="006C221C"/>
    <w:rsid w:val="006C2942"/>
    <w:rsid w:val="006C2AAF"/>
    <w:rsid w:val="006C3139"/>
    <w:rsid w:val="006C332A"/>
    <w:rsid w:val="006C3BBF"/>
    <w:rsid w:val="006C4DCC"/>
    <w:rsid w:val="006C510B"/>
    <w:rsid w:val="006C544B"/>
    <w:rsid w:val="006C65A0"/>
    <w:rsid w:val="006C6D9F"/>
    <w:rsid w:val="006C783D"/>
    <w:rsid w:val="006C7CDB"/>
    <w:rsid w:val="006D0C5F"/>
    <w:rsid w:val="006D0D47"/>
    <w:rsid w:val="006D12F3"/>
    <w:rsid w:val="006D2FB8"/>
    <w:rsid w:val="006D3627"/>
    <w:rsid w:val="006D599A"/>
    <w:rsid w:val="006D611C"/>
    <w:rsid w:val="006D6850"/>
    <w:rsid w:val="006D708E"/>
    <w:rsid w:val="006D7648"/>
    <w:rsid w:val="006D79CF"/>
    <w:rsid w:val="006E015C"/>
    <w:rsid w:val="006E0220"/>
    <w:rsid w:val="006E05FE"/>
    <w:rsid w:val="006E06BA"/>
    <w:rsid w:val="006E09FA"/>
    <w:rsid w:val="006E0DF5"/>
    <w:rsid w:val="006E10D3"/>
    <w:rsid w:val="006E18F3"/>
    <w:rsid w:val="006E2A85"/>
    <w:rsid w:val="006E2BF0"/>
    <w:rsid w:val="006E307C"/>
    <w:rsid w:val="006E30CD"/>
    <w:rsid w:val="006E4071"/>
    <w:rsid w:val="006E48E5"/>
    <w:rsid w:val="006E4A67"/>
    <w:rsid w:val="006E4B59"/>
    <w:rsid w:val="006E4BEB"/>
    <w:rsid w:val="006E4BED"/>
    <w:rsid w:val="006E4DDC"/>
    <w:rsid w:val="006E5187"/>
    <w:rsid w:val="006E51BB"/>
    <w:rsid w:val="006E54E0"/>
    <w:rsid w:val="006E58AB"/>
    <w:rsid w:val="006E6373"/>
    <w:rsid w:val="006E6841"/>
    <w:rsid w:val="006E7949"/>
    <w:rsid w:val="006F097D"/>
    <w:rsid w:val="006F0DD8"/>
    <w:rsid w:val="006F1899"/>
    <w:rsid w:val="006F1C95"/>
    <w:rsid w:val="006F23F0"/>
    <w:rsid w:val="006F29E4"/>
    <w:rsid w:val="006F2CC4"/>
    <w:rsid w:val="006F2F63"/>
    <w:rsid w:val="006F2FBA"/>
    <w:rsid w:val="006F3009"/>
    <w:rsid w:val="006F3D03"/>
    <w:rsid w:val="006F41E2"/>
    <w:rsid w:val="006F47CF"/>
    <w:rsid w:val="006F4E7D"/>
    <w:rsid w:val="006F568B"/>
    <w:rsid w:val="006F5FDD"/>
    <w:rsid w:val="006F6CD5"/>
    <w:rsid w:val="006F6E77"/>
    <w:rsid w:val="006F7309"/>
    <w:rsid w:val="006F73AF"/>
    <w:rsid w:val="006F75E6"/>
    <w:rsid w:val="006F76E0"/>
    <w:rsid w:val="006F79E5"/>
    <w:rsid w:val="006F7B17"/>
    <w:rsid w:val="006F7BC3"/>
    <w:rsid w:val="007000DE"/>
    <w:rsid w:val="0070031A"/>
    <w:rsid w:val="007005F4"/>
    <w:rsid w:val="007011D6"/>
    <w:rsid w:val="0070121C"/>
    <w:rsid w:val="0070124C"/>
    <w:rsid w:val="0070165D"/>
    <w:rsid w:val="00701AA8"/>
    <w:rsid w:val="00701F27"/>
    <w:rsid w:val="0070256D"/>
    <w:rsid w:val="00702761"/>
    <w:rsid w:val="00702864"/>
    <w:rsid w:val="00702993"/>
    <w:rsid w:val="00702ED6"/>
    <w:rsid w:val="00703039"/>
    <w:rsid w:val="007038F8"/>
    <w:rsid w:val="007044CD"/>
    <w:rsid w:val="007047DC"/>
    <w:rsid w:val="007048F6"/>
    <w:rsid w:val="0070512E"/>
    <w:rsid w:val="007056CC"/>
    <w:rsid w:val="00705703"/>
    <w:rsid w:val="007066A0"/>
    <w:rsid w:val="00706CAD"/>
    <w:rsid w:val="007070B8"/>
    <w:rsid w:val="007070D0"/>
    <w:rsid w:val="00707102"/>
    <w:rsid w:val="00707749"/>
    <w:rsid w:val="007106F3"/>
    <w:rsid w:val="00710994"/>
    <w:rsid w:val="00710AA2"/>
    <w:rsid w:val="00710F95"/>
    <w:rsid w:val="0071121D"/>
    <w:rsid w:val="00711D92"/>
    <w:rsid w:val="0071240D"/>
    <w:rsid w:val="007126D6"/>
    <w:rsid w:val="00712748"/>
    <w:rsid w:val="00713510"/>
    <w:rsid w:val="00713545"/>
    <w:rsid w:val="00713927"/>
    <w:rsid w:val="00713A17"/>
    <w:rsid w:val="00713C09"/>
    <w:rsid w:val="0071486A"/>
    <w:rsid w:val="00714E30"/>
    <w:rsid w:val="0071534C"/>
    <w:rsid w:val="007153D1"/>
    <w:rsid w:val="00715DD8"/>
    <w:rsid w:val="00716BCC"/>
    <w:rsid w:val="007176E2"/>
    <w:rsid w:val="00717F44"/>
    <w:rsid w:val="00720785"/>
    <w:rsid w:val="007207B5"/>
    <w:rsid w:val="00720CED"/>
    <w:rsid w:val="0072161B"/>
    <w:rsid w:val="00721994"/>
    <w:rsid w:val="007222C7"/>
    <w:rsid w:val="00722E24"/>
    <w:rsid w:val="007233FC"/>
    <w:rsid w:val="0072384D"/>
    <w:rsid w:val="00723879"/>
    <w:rsid w:val="00724633"/>
    <w:rsid w:val="00724FD6"/>
    <w:rsid w:val="00725580"/>
    <w:rsid w:val="00725C58"/>
    <w:rsid w:val="00726F6F"/>
    <w:rsid w:val="007277E2"/>
    <w:rsid w:val="00730512"/>
    <w:rsid w:val="007307FB"/>
    <w:rsid w:val="007308F1"/>
    <w:rsid w:val="00730996"/>
    <w:rsid w:val="00731416"/>
    <w:rsid w:val="00731B74"/>
    <w:rsid w:val="00731C92"/>
    <w:rsid w:val="0073229E"/>
    <w:rsid w:val="00732516"/>
    <w:rsid w:val="0073279F"/>
    <w:rsid w:val="0073469C"/>
    <w:rsid w:val="00735662"/>
    <w:rsid w:val="007357AE"/>
    <w:rsid w:val="00735BED"/>
    <w:rsid w:val="00735C02"/>
    <w:rsid w:val="00736605"/>
    <w:rsid w:val="0073689B"/>
    <w:rsid w:val="00736AA4"/>
    <w:rsid w:val="00736AA8"/>
    <w:rsid w:val="00736E97"/>
    <w:rsid w:val="00737061"/>
    <w:rsid w:val="00737CF4"/>
    <w:rsid w:val="00737DC9"/>
    <w:rsid w:val="0074065E"/>
    <w:rsid w:val="0074066B"/>
    <w:rsid w:val="00740CBB"/>
    <w:rsid w:val="00741214"/>
    <w:rsid w:val="0074150D"/>
    <w:rsid w:val="00741BA7"/>
    <w:rsid w:val="00741C1D"/>
    <w:rsid w:val="00742388"/>
    <w:rsid w:val="007424AB"/>
    <w:rsid w:val="007431F8"/>
    <w:rsid w:val="0074395E"/>
    <w:rsid w:val="00743F98"/>
    <w:rsid w:val="00744887"/>
    <w:rsid w:val="00744B7E"/>
    <w:rsid w:val="007451D2"/>
    <w:rsid w:val="0074529E"/>
    <w:rsid w:val="007454A2"/>
    <w:rsid w:val="0074683E"/>
    <w:rsid w:val="00746F32"/>
    <w:rsid w:val="0074756B"/>
    <w:rsid w:val="007507B1"/>
    <w:rsid w:val="00750937"/>
    <w:rsid w:val="00750B26"/>
    <w:rsid w:val="00750B60"/>
    <w:rsid w:val="00751D65"/>
    <w:rsid w:val="007529A4"/>
    <w:rsid w:val="00753A5C"/>
    <w:rsid w:val="00753EC7"/>
    <w:rsid w:val="00754577"/>
    <w:rsid w:val="0075468E"/>
    <w:rsid w:val="00754A47"/>
    <w:rsid w:val="007551F8"/>
    <w:rsid w:val="007552E0"/>
    <w:rsid w:val="00756422"/>
    <w:rsid w:val="007569DB"/>
    <w:rsid w:val="007570D2"/>
    <w:rsid w:val="00757791"/>
    <w:rsid w:val="00757836"/>
    <w:rsid w:val="007600A5"/>
    <w:rsid w:val="007601AA"/>
    <w:rsid w:val="007602B3"/>
    <w:rsid w:val="00760485"/>
    <w:rsid w:val="00760E61"/>
    <w:rsid w:val="007610ED"/>
    <w:rsid w:val="00761348"/>
    <w:rsid w:val="007614AF"/>
    <w:rsid w:val="00761E5F"/>
    <w:rsid w:val="007624F8"/>
    <w:rsid w:val="00762EA6"/>
    <w:rsid w:val="00763492"/>
    <w:rsid w:val="00763F21"/>
    <w:rsid w:val="0076471C"/>
    <w:rsid w:val="007649AF"/>
    <w:rsid w:val="00764E58"/>
    <w:rsid w:val="00764FE5"/>
    <w:rsid w:val="00765F08"/>
    <w:rsid w:val="00765F54"/>
    <w:rsid w:val="0076663E"/>
    <w:rsid w:val="007668B1"/>
    <w:rsid w:val="007669E2"/>
    <w:rsid w:val="00766CED"/>
    <w:rsid w:val="00766D10"/>
    <w:rsid w:val="00766E98"/>
    <w:rsid w:val="00767705"/>
    <w:rsid w:val="00767B72"/>
    <w:rsid w:val="007701C3"/>
    <w:rsid w:val="007703CC"/>
    <w:rsid w:val="00770589"/>
    <w:rsid w:val="0077091B"/>
    <w:rsid w:val="00770FFF"/>
    <w:rsid w:val="0077118C"/>
    <w:rsid w:val="0077358E"/>
    <w:rsid w:val="0077370A"/>
    <w:rsid w:val="007739C4"/>
    <w:rsid w:val="00774922"/>
    <w:rsid w:val="00774BB3"/>
    <w:rsid w:val="00774ED4"/>
    <w:rsid w:val="007753A5"/>
    <w:rsid w:val="007757F3"/>
    <w:rsid w:val="0077630C"/>
    <w:rsid w:val="00776A13"/>
    <w:rsid w:val="00776B4D"/>
    <w:rsid w:val="007776F2"/>
    <w:rsid w:val="0077797D"/>
    <w:rsid w:val="00780198"/>
    <w:rsid w:val="007801BE"/>
    <w:rsid w:val="007803D1"/>
    <w:rsid w:val="00781431"/>
    <w:rsid w:val="00781B24"/>
    <w:rsid w:val="00781F00"/>
    <w:rsid w:val="00781F96"/>
    <w:rsid w:val="007823A2"/>
    <w:rsid w:val="007824B5"/>
    <w:rsid w:val="00783875"/>
    <w:rsid w:val="00783FFA"/>
    <w:rsid w:val="00784289"/>
    <w:rsid w:val="007854D0"/>
    <w:rsid w:val="00785E20"/>
    <w:rsid w:val="00786297"/>
    <w:rsid w:val="007863A0"/>
    <w:rsid w:val="0078673B"/>
    <w:rsid w:val="00787B32"/>
    <w:rsid w:val="0079015A"/>
    <w:rsid w:val="00790561"/>
    <w:rsid w:val="00790A53"/>
    <w:rsid w:val="007914AA"/>
    <w:rsid w:val="0079228F"/>
    <w:rsid w:val="00792508"/>
    <w:rsid w:val="00792C3C"/>
    <w:rsid w:val="00793168"/>
    <w:rsid w:val="0079340A"/>
    <w:rsid w:val="0079349D"/>
    <w:rsid w:val="00794B7C"/>
    <w:rsid w:val="00795498"/>
    <w:rsid w:val="00795627"/>
    <w:rsid w:val="00795B6F"/>
    <w:rsid w:val="00797C0E"/>
    <w:rsid w:val="007A1106"/>
    <w:rsid w:val="007A2294"/>
    <w:rsid w:val="007A252C"/>
    <w:rsid w:val="007A26AA"/>
    <w:rsid w:val="007A2834"/>
    <w:rsid w:val="007A296F"/>
    <w:rsid w:val="007A3068"/>
    <w:rsid w:val="007A37AA"/>
    <w:rsid w:val="007A3B95"/>
    <w:rsid w:val="007A46BA"/>
    <w:rsid w:val="007A5435"/>
    <w:rsid w:val="007A5A9D"/>
    <w:rsid w:val="007A6363"/>
    <w:rsid w:val="007A647D"/>
    <w:rsid w:val="007A67B1"/>
    <w:rsid w:val="007A6BC0"/>
    <w:rsid w:val="007A77C6"/>
    <w:rsid w:val="007A788A"/>
    <w:rsid w:val="007B04DD"/>
    <w:rsid w:val="007B0509"/>
    <w:rsid w:val="007B051C"/>
    <w:rsid w:val="007B07D1"/>
    <w:rsid w:val="007B1090"/>
    <w:rsid w:val="007B11B7"/>
    <w:rsid w:val="007B133F"/>
    <w:rsid w:val="007B194D"/>
    <w:rsid w:val="007B2434"/>
    <w:rsid w:val="007B247B"/>
    <w:rsid w:val="007B2BED"/>
    <w:rsid w:val="007B36F8"/>
    <w:rsid w:val="007B3D43"/>
    <w:rsid w:val="007B41FB"/>
    <w:rsid w:val="007B4A22"/>
    <w:rsid w:val="007B5007"/>
    <w:rsid w:val="007B5500"/>
    <w:rsid w:val="007B6437"/>
    <w:rsid w:val="007B68BF"/>
    <w:rsid w:val="007B76C0"/>
    <w:rsid w:val="007C04C5"/>
    <w:rsid w:val="007C0AA9"/>
    <w:rsid w:val="007C267D"/>
    <w:rsid w:val="007C2C03"/>
    <w:rsid w:val="007C3552"/>
    <w:rsid w:val="007C49CE"/>
    <w:rsid w:val="007C4ABB"/>
    <w:rsid w:val="007C4D59"/>
    <w:rsid w:val="007C56A7"/>
    <w:rsid w:val="007C57E1"/>
    <w:rsid w:val="007C58BA"/>
    <w:rsid w:val="007C5C33"/>
    <w:rsid w:val="007C63E6"/>
    <w:rsid w:val="007C67D7"/>
    <w:rsid w:val="007C6DF0"/>
    <w:rsid w:val="007C726A"/>
    <w:rsid w:val="007C758D"/>
    <w:rsid w:val="007C7CCE"/>
    <w:rsid w:val="007C7E43"/>
    <w:rsid w:val="007D0725"/>
    <w:rsid w:val="007D0B76"/>
    <w:rsid w:val="007D0F12"/>
    <w:rsid w:val="007D1207"/>
    <w:rsid w:val="007D1685"/>
    <w:rsid w:val="007D1E46"/>
    <w:rsid w:val="007D1F5F"/>
    <w:rsid w:val="007D2691"/>
    <w:rsid w:val="007D2824"/>
    <w:rsid w:val="007D2B97"/>
    <w:rsid w:val="007D3534"/>
    <w:rsid w:val="007D41CB"/>
    <w:rsid w:val="007D4BF0"/>
    <w:rsid w:val="007D520E"/>
    <w:rsid w:val="007D5DEB"/>
    <w:rsid w:val="007D5DFF"/>
    <w:rsid w:val="007D5FEF"/>
    <w:rsid w:val="007D60B0"/>
    <w:rsid w:val="007D6214"/>
    <w:rsid w:val="007D64EB"/>
    <w:rsid w:val="007D6F46"/>
    <w:rsid w:val="007D799C"/>
    <w:rsid w:val="007D79EE"/>
    <w:rsid w:val="007D7D4A"/>
    <w:rsid w:val="007E0193"/>
    <w:rsid w:val="007E0672"/>
    <w:rsid w:val="007E081C"/>
    <w:rsid w:val="007E0C5F"/>
    <w:rsid w:val="007E1237"/>
    <w:rsid w:val="007E2FB1"/>
    <w:rsid w:val="007E3082"/>
    <w:rsid w:val="007E30FF"/>
    <w:rsid w:val="007E3BE8"/>
    <w:rsid w:val="007E3C98"/>
    <w:rsid w:val="007E3D25"/>
    <w:rsid w:val="007E3DDC"/>
    <w:rsid w:val="007E4191"/>
    <w:rsid w:val="007E4DC1"/>
    <w:rsid w:val="007E51E4"/>
    <w:rsid w:val="007E5343"/>
    <w:rsid w:val="007E59DA"/>
    <w:rsid w:val="007E5CB3"/>
    <w:rsid w:val="007E66D0"/>
    <w:rsid w:val="007E7D0A"/>
    <w:rsid w:val="007F02F2"/>
    <w:rsid w:val="007F04B9"/>
    <w:rsid w:val="007F094F"/>
    <w:rsid w:val="007F1627"/>
    <w:rsid w:val="007F1D2F"/>
    <w:rsid w:val="007F1E82"/>
    <w:rsid w:val="007F3879"/>
    <w:rsid w:val="007F3EBC"/>
    <w:rsid w:val="007F41B9"/>
    <w:rsid w:val="007F5BDB"/>
    <w:rsid w:val="007F5C9F"/>
    <w:rsid w:val="007F5E63"/>
    <w:rsid w:val="007F660F"/>
    <w:rsid w:val="007F6DDA"/>
    <w:rsid w:val="007F6F41"/>
    <w:rsid w:val="007F7994"/>
    <w:rsid w:val="007F7AB2"/>
    <w:rsid w:val="007F7CF3"/>
    <w:rsid w:val="00800211"/>
    <w:rsid w:val="0080023B"/>
    <w:rsid w:val="0080099C"/>
    <w:rsid w:val="00800FBE"/>
    <w:rsid w:val="00801586"/>
    <w:rsid w:val="00801971"/>
    <w:rsid w:val="0080209F"/>
    <w:rsid w:val="00802211"/>
    <w:rsid w:val="0080228E"/>
    <w:rsid w:val="008027B3"/>
    <w:rsid w:val="00802AA8"/>
    <w:rsid w:val="00802EC2"/>
    <w:rsid w:val="00803504"/>
    <w:rsid w:val="008036B1"/>
    <w:rsid w:val="0080383B"/>
    <w:rsid w:val="00803A3D"/>
    <w:rsid w:val="00803D23"/>
    <w:rsid w:val="00804311"/>
    <w:rsid w:val="0080432F"/>
    <w:rsid w:val="0080463E"/>
    <w:rsid w:val="00804E03"/>
    <w:rsid w:val="00804E6B"/>
    <w:rsid w:val="00804EDA"/>
    <w:rsid w:val="00804F9E"/>
    <w:rsid w:val="008057C9"/>
    <w:rsid w:val="00805AF0"/>
    <w:rsid w:val="00806362"/>
    <w:rsid w:val="00806425"/>
    <w:rsid w:val="00807CAC"/>
    <w:rsid w:val="00807E2C"/>
    <w:rsid w:val="008106D6"/>
    <w:rsid w:val="008112CA"/>
    <w:rsid w:val="00812AEC"/>
    <w:rsid w:val="008131A3"/>
    <w:rsid w:val="00813A09"/>
    <w:rsid w:val="00813A7F"/>
    <w:rsid w:val="00813B5D"/>
    <w:rsid w:val="00813F00"/>
    <w:rsid w:val="0081424A"/>
    <w:rsid w:val="008144CA"/>
    <w:rsid w:val="008146DC"/>
    <w:rsid w:val="00814FDF"/>
    <w:rsid w:val="00815399"/>
    <w:rsid w:val="00815517"/>
    <w:rsid w:val="00815D17"/>
    <w:rsid w:val="008160CC"/>
    <w:rsid w:val="008168D9"/>
    <w:rsid w:val="008168DE"/>
    <w:rsid w:val="008171FB"/>
    <w:rsid w:val="008175F9"/>
    <w:rsid w:val="00817D76"/>
    <w:rsid w:val="00817DB0"/>
    <w:rsid w:val="00817DD0"/>
    <w:rsid w:val="00817DF1"/>
    <w:rsid w:val="00817E0F"/>
    <w:rsid w:val="00817F40"/>
    <w:rsid w:val="008200C6"/>
    <w:rsid w:val="0082021B"/>
    <w:rsid w:val="008202DB"/>
    <w:rsid w:val="0082073B"/>
    <w:rsid w:val="00820783"/>
    <w:rsid w:val="008214AB"/>
    <w:rsid w:val="00822265"/>
    <w:rsid w:val="00822462"/>
    <w:rsid w:val="008224E9"/>
    <w:rsid w:val="00822C07"/>
    <w:rsid w:val="00822EB7"/>
    <w:rsid w:val="00823365"/>
    <w:rsid w:val="0082348D"/>
    <w:rsid w:val="00823AE3"/>
    <w:rsid w:val="0082483E"/>
    <w:rsid w:val="0082498F"/>
    <w:rsid w:val="008249F4"/>
    <w:rsid w:val="00824A1C"/>
    <w:rsid w:val="0082569C"/>
    <w:rsid w:val="00825EAE"/>
    <w:rsid w:val="00825FC0"/>
    <w:rsid w:val="0082650C"/>
    <w:rsid w:val="00826CA2"/>
    <w:rsid w:val="00826EDA"/>
    <w:rsid w:val="008274B2"/>
    <w:rsid w:val="008277FB"/>
    <w:rsid w:val="00827806"/>
    <w:rsid w:val="00827851"/>
    <w:rsid w:val="00827ED2"/>
    <w:rsid w:val="00830BF6"/>
    <w:rsid w:val="00830C64"/>
    <w:rsid w:val="00830E3C"/>
    <w:rsid w:val="00831EDC"/>
    <w:rsid w:val="00832098"/>
    <w:rsid w:val="00832843"/>
    <w:rsid w:val="008329AC"/>
    <w:rsid w:val="00832B44"/>
    <w:rsid w:val="00833C79"/>
    <w:rsid w:val="00833E95"/>
    <w:rsid w:val="0083433D"/>
    <w:rsid w:val="008343F8"/>
    <w:rsid w:val="008348A0"/>
    <w:rsid w:val="00834A6C"/>
    <w:rsid w:val="00834D16"/>
    <w:rsid w:val="00835190"/>
    <w:rsid w:val="00835803"/>
    <w:rsid w:val="00836300"/>
    <w:rsid w:val="00836416"/>
    <w:rsid w:val="00836519"/>
    <w:rsid w:val="00836CA6"/>
    <w:rsid w:val="0083741E"/>
    <w:rsid w:val="0083755D"/>
    <w:rsid w:val="00837C03"/>
    <w:rsid w:val="00837C73"/>
    <w:rsid w:val="008400D5"/>
    <w:rsid w:val="0084023F"/>
    <w:rsid w:val="00840614"/>
    <w:rsid w:val="00840929"/>
    <w:rsid w:val="00840983"/>
    <w:rsid w:val="00840C40"/>
    <w:rsid w:val="00841C07"/>
    <w:rsid w:val="00841D1D"/>
    <w:rsid w:val="008421BD"/>
    <w:rsid w:val="008423CD"/>
    <w:rsid w:val="0084308F"/>
    <w:rsid w:val="00843463"/>
    <w:rsid w:val="0084451B"/>
    <w:rsid w:val="00844F38"/>
    <w:rsid w:val="0084552B"/>
    <w:rsid w:val="00845534"/>
    <w:rsid w:val="008477C6"/>
    <w:rsid w:val="008507FC"/>
    <w:rsid w:val="008509AA"/>
    <w:rsid w:val="00850A3F"/>
    <w:rsid w:val="00850E42"/>
    <w:rsid w:val="00851140"/>
    <w:rsid w:val="0085168D"/>
    <w:rsid w:val="00851903"/>
    <w:rsid w:val="0085272F"/>
    <w:rsid w:val="00852CC6"/>
    <w:rsid w:val="00852DE6"/>
    <w:rsid w:val="00853045"/>
    <w:rsid w:val="00853386"/>
    <w:rsid w:val="00853B86"/>
    <w:rsid w:val="00853E96"/>
    <w:rsid w:val="0085493B"/>
    <w:rsid w:val="008562AB"/>
    <w:rsid w:val="0085670D"/>
    <w:rsid w:val="0085684E"/>
    <w:rsid w:val="00856F88"/>
    <w:rsid w:val="00856FAB"/>
    <w:rsid w:val="00857A0A"/>
    <w:rsid w:val="008602BD"/>
    <w:rsid w:val="00860D42"/>
    <w:rsid w:val="00860DAA"/>
    <w:rsid w:val="00861008"/>
    <w:rsid w:val="0086151E"/>
    <w:rsid w:val="00861B4E"/>
    <w:rsid w:val="0086357D"/>
    <w:rsid w:val="008635E6"/>
    <w:rsid w:val="00863B3B"/>
    <w:rsid w:val="00863F61"/>
    <w:rsid w:val="00864017"/>
    <w:rsid w:val="00864131"/>
    <w:rsid w:val="00864256"/>
    <w:rsid w:val="008646AB"/>
    <w:rsid w:val="00864827"/>
    <w:rsid w:val="00865081"/>
    <w:rsid w:val="00865178"/>
    <w:rsid w:val="008651F6"/>
    <w:rsid w:val="008653CD"/>
    <w:rsid w:val="008658E3"/>
    <w:rsid w:val="008659B9"/>
    <w:rsid w:val="00866F4A"/>
    <w:rsid w:val="0086742B"/>
    <w:rsid w:val="0086758F"/>
    <w:rsid w:val="00867B6C"/>
    <w:rsid w:val="00870524"/>
    <w:rsid w:val="0087080E"/>
    <w:rsid w:val="00870B95"/>
    <w:rsid w:val="00870D0F"/>
    <w:rsid w:val="00870E9F"/>
    <w:rsid w:val="00871F5A"/>
    <w:rsid w:val="008733D8"/>
    <w:rsid w:val="008745BA"/>
    <w:rsid w:val="00874907"/>
    <w:rsid w:val="008749BD"/>
    <w:rsid w:val="00874D73"/>
    <w:rsid w:val="00874DE2"/>
    <w:rsid w:val="00874E4B"/>
    <w:rsid w:val="00875205"/>
    <w:rsid w:val="00875C47"/>
    <w:rsid w:val="008769BC"/>
    <w:rsid w:val="008776FF"/>
    <w:rsid w:val="00877EBA"/>
    <w:rsid w:val="00880156"/>
    <w:rsid w:val="0088068E"/>
    <w:rsid w:val="008807E0"/>
    <w:rsid w:val="00881FD8"/>
    <w:rsid w:val="00882136"/>
    <w:rsid w:val="008821D6"/>
    <w:rsid w:val="0088227F"/>
    <w:rsid w:val="00882564"/>
    <w:rsid w:val="00883EE9"/>
    <w:rsid w:val="0088422E"/>
    <w:rsid w:val="00884D4C"/>
    <w:rsid w:val="00884D56"/>
    <w:rsid w:val="00885128"/>
    <w:rsid w:val="00885695"/>
    <w:rsid w:val="00885B17"/>
    <w:rsid w:val="008867DD"/>
    <w:rsid w:val="00886D60"/>
    <w:rsid w:val="0088709F"/>
    <w:rsid w:val="008908D2"/>
    <w:rsid w:val="00890DA7"/>
    <w:rsid w:val="00891226"/>
    <w:rsid w:val="008914BF"/>
    <w:rsid w:val="008920E8"/>
    <w:rsid w:val="008921FC"/>
    <w:rsid w:val="00892C93"/>
    <w:rsid w:val="00893436"/>
    <w:rsid w:val="00893E28"/>
    <w:rsid w:val="008946D5"/>
    <w:rsid w:val="00894FBE"/>
    <w:rsid w:val="00895C07"/>
    <w:rsid w:val="008966B9"/>
    <w:rsid w:val="00896973"/>
    <w:rsid w:val="00896AF4"/>
    <w:rsid w:val="00896BB7"/>
    <w:rsid w:val="00896FFF"/>
    <w:rsid w:val="008979DF"/>
    <w:rsid w:val="00897A12"/>
    <w:rsid w:val="008A0504"/>
    <w:rsid w:val="008A068A"/>
    <w:rsid w:val="008A0AAF"/>
    <w:rsid w:val="008A0B7B"/>
    <w:rsid w:val="008A10C3"/>
    <w:rsid w:val="008A115E"/>
    <w:rsid w:val="008A1257"/>
    <w:rsid w:val="008A1261"/>
    <w:rsid w:val="008A18D4"/>
    <w:rsid w:val="008A2E00"/>
    <w:rsid w:val="008A39E5"/>
    <w:rsid w:val="008A3EE6"/>
    <w:rsid w:val="008A4478"/>
    <w:rsid w:val="008A44A7"/>
    <w:rsid w:val="008A46A4"/>
    <w:rsid w:val="008A48A7"/>
    <w:rsid w:val="008A4A94"/>
    <w:rsid w:val="008A4F5F"/>
    <w:rsid w:val="008A6679"/>
    <w:rsid w:val="008A73D0"/>
    <w:rsid w:val="008A7412"/>
    <w:rsid w:val="008A77CA"/>
    <w:rsid w:val="008B0EC3"/>
    <w:rsid w:val="008B17FE"/>
    <w:rsid w:val="008B1FD5"/>
    <w:rsid w:val="008B21B9"/>
    <w:rsid w:val="008B223D"/>
    <w:rsid w:val="008B24B8"/>
    <w:rsid w:val="008B2863"/>
    <w:rsid w:val="008B37CE"/>
    <w:rsid w:val="008B3942"/>
    <w:rsid w:val="008B4450"/>
    <w:rsid w:val="008B48B6"/>
    <w:rsid w:val="008B670E"/>
    <w:rsid w:val="008B6B31"/>
    <w:rsid w:val="008B6B3C"/>
    <w:rsid w:val="008B6E4B"/>
    <w:rsid w:val="008B6EFC"/>
    <w:rsid w:val="008B70CF"/>
    <w:rsid w:val="008B7250"/>
    <w:rsid w:val="008B7ACD"/>
    <w:rsid w:val="008C0DF6"/>
    <w:rsid w:val="008C1956"/>
    <w:rsid w:val="008C24E5"/>
    <w:rsid w:val="008C2632"/>
    <w:rsid w:val="008C3141"/>
    <w:rsid w:val="008C3AAB"/>
    <w:rsid w:val="008C3E47"/>
    <w:rsid w:val="008C3E4E"/>
    <w:rsid w:val="008C3EB2"/>
    <w:rsid w:val="008C409E"/>
    <w:rsid w:val="008C4345"/>
    <w:rsid w:val="008C4482"/>
    <w:rsid w:val="008C4F8F"/>
    <w:rsid w:val="008C5099"/>
    <w:rsid w:val="008C5863"/>
    <w:rsid w:val="008C5B13"/>
    <w:rsid w:val="008C5C0C"/>
    <w:rsid w:val="008C5EA4"/>
    <w:rsid w:val="008C640A"/>
    <w:rsid w:val="008C68CC"/>
    <w:rsid w:val="008C70C9"/>
    <w:rsid w:val="008C717E"/>
    <w:rsid w:val="008C7558"/>
    <w:rsid w:val="008C7E1F"/>
    <w:rsid w:val="008D0E79"/>
    <w:rsid w:val="008D139A"/>
    <w:rsid w:val="008D15D2"/>
    <w:rsid w:val="008D1B24"/>
    <w:rsid w:val="008D28C0"/>
    <w:rsid w:val="008D2ADE"/>
    <w:rsid w:val="008D2D7D"/>
    <w:rsid w:val="008D2DA6"/>
    <w:rsid w:val="008D31F5"/>
    <w:rsid w:val="008D35B3"/>
    <w:rsid w:val="008D375E"/>
    <w:rsid w:val="008D3BBA"/>
    <w:rsid w:val="008D4C60"/>
    <w:rsid w:val="008D5227"/>
    <w:rsid w:val="008D5705"/>
    <w:rsid w:val="008D5B10"/>
    <w:rsid w:val="008D5CE9"/>
    <w:rsid w:val="008D5DCC"/>
    <w:rsid w:val="008D5E85"/>
    <w:rsid w:val="008D6B0A"/>
    <w:rsid w:val="008D747B"/>
    <w:rsid w:val="008D7584"/>
    <w:rsid w:val="008D7B19"/>
    <w:rsid w:val="008E0ECE"/>
    <w:rsid w:val="008E1027"/>
    <w:rsid w:val="008E129F"/>
    <w:rsid w:val="008E12AB"/>
    <w:rsid w:val="008E2498"/>
    <w:rsid w:val="008E2714"/>
    <w:rsid w:val="008E2AC0"/>
    <w:rsid w:val="008E3219"/>
    <w:rsid w:val="008E356C"/>
    <w:rsid w:val="008E43EF"/>
    <w:rsid w:val="008E4CEB"/>
    <w:rsid w:val="008E4D13"/>
    <w:rsid w:val="008E4E0A"/>
    <w:rsid w:val="008E51EC"/>
    <w:rsid w:val="008E54B1"/>
    <w:rsid w:val="008E5C6B"/>
    <w:rsid w:val="008E6DDC"/>
    <w:rsid w:val="008E7377"/>
    <w:rsid w:val="008E7B66"/>
    <w:rsid w:val="008E7DAD"/>
    <w:rsid w:val="008F0E9F"/>
    <w:rsid w:val="008F1127"/>
    <w:rsid w:val="008F13AF"/>
    <w:rsid w:val="008F28D4"/>
    <w:rsid w:val="008F2B32"/>
    <w:rsid w:val="008F2D78"/>
    <w:rsid w:val="008F2F6C"/>
    <w:rsid w:val="008F34F9"/>
    <w:rsid w:val="008F3AED"/>
    <w:rsid w:val="008F3F21"/>
    <w:rsid w:val="008F418A"/>
    <w:rsid w:val="008F4940"/>
    <w:rsid w:val="008F49D7"/>
    <w:rsid w:val="008F4D5C"/>
    <w:rsid w:val="008F5CFD"/>
    <w:rsid w:val="008F68FC"/>
    <w:rsid w:val="008F6C2D"/>
    <w:rsid w:val="008F77C9"/>
    <w:rsid w:val="008F783B"/>
    <w:rsid w:val="008F7A45"/>
    <w:rsid w:val="008F7D91"/>
    <w:rsid w:val="008F7E6E"/>
    <w:rsid w:val="00900053"/>
    <w:rsid w:val="00901211"/>
    <w:rsid w:val="00901469"/>
    <w:rsid w:val="0090182C"/>
    <w:rsid w:val="009021A8"/>
    <w:rsid w:val="00902318"/>
    <w:rsid w:val="00902B88"/>
    <w:rsid w:val="00903A52"/>
    <w:rsid w:val="00903A7C"/>
    <w:rsid w:val="00903B38"/>
    <w:rsid w:val="00903E5C"/>
    <w:rsid w:val="00905098"/>
    <w:rsid w:val="0090527C"/>
    <w:rsid w:val="00905F5F"/>
    <w:rsid w:val="009062A3"/>
    <w:rsid w:val="00906CB3"/>
    <w:rsid w:val="00906D2C"/>
    <w:rsid w:val="00906FE7"/>
    <w:rsid w:val="009076DC"/>
    <w:rsid w:val="009105C8"/>
    <w:rsid w:val="00910F4E"/>
    <w:rsid w:val="00911825"/>
    <w:rsid w:val="00911DE7"/>
    <w:rsid w:val="00912511"/>
    <w:rsid w:val="00912BCD"/>
    <w:rsid w:val="00912C61"/>
    <w:rsid w:val="00912E09"/>
    <w:rsid w:val="00912E54"/>
    <w:rsid w:val="00912F0F"/>
    <w:rsid w:val="009132BA"/>
    <w:rsid w:val="00913FE2"/>
    <w:rsid w:val="0091415E"/>
    <w:rsid w:val="0091502F"/>
    <w:rsid w:val="009153A3"/>
    <w:rsid w:val="009153AC"/>
    <w:rsid w:val="00915DAA"/>
    <w:rsid w:val="00916330"/>
    <w:rsid w:val="0091667B"/>
    <w:rsid w:val="00916767"/>
    <w:rsid w:val="00917EB6"/>
    <w:rsid w:val="009209C0"/>
    <w:rsid w:val="009209C7"/>
    <w:rsid w:val="009209EA"/>
    <w:rsid w:val="00920BD9"/>
    <w:rsid w:val="00921DDD"/>
    <w:rsid w:val="00922151"/>
    <w:rsid w:val="009234A6"/>
    <w:rsid w:val="009239BD"/>
    <w:rsid w:val="00923DBC"/>
    <w:rsid w:val="0092464D"/>
    <w:rsid w:val="00924BB1"/>
    <w:rsid w:val="0092530A"/>
    <w:rsid w:val="009257A3"/>
    <w:rsid w:val="009261CB"/>
    <w:rsid w:val="0092621A"/>
    <w:rsid w:val="009263EB"/>
    <w:rsid w:val="009275D3"/>
    <w:rsid w:val="00930E3B"/>
    <w:rsid w:val="00930FCA"/>
    <w:rsid w:val="00932535"/>
    <w:rsid w:val="00932E0B"/>
    <w:rsid w:val="00933371"/>
    <w:rsid w:val="009333DB"/>
    <w:rsid w:val="00934297"/>
    <w:rsid w:val="009342BF"/>
    <w:rsid w:val="00934831"/>
    <w:rsid w:val="009349DA"/>
    <w:rsid w:val="00934A00"/>
    <w:rsid w:val="00934A25"/>
    <w:rsid w:val="00934D23"/>
    <w:rsid w:val="0093511F"/>
    <w:rsid w:val="0093547F"/>
    <w:rsid w:val="009354F5"/>
    <w:rsid w:val="009356EC"/>
    <w:rsid w:val="009364FA"/>
    <w:rsid w:val="0093710A"/>
    <w:rsid w:val="00937B7F"/>
    <w:rsid w:val="00940074"/>
    <w:rsid w:val="00940BC7"/>
    <w:rsid w:val="009410A9"/>
    <w:rsid w:val="00941327"/>
    <w:rsid w:val="00941376"/>
    <w:rsid w:val="00941482"/>
    <w:rsid w:val="00941826"/>
    <w:rsid w:val="00941C02"/>
    <w:rsid w:val="00941FDE"/>
    <w:rsid w:val="00942803"/>
    <w:rsid w:val="00942A8B"/>
    <w:rsid w:val="00942C25"/>
    <w:rsid w:val="009432E2"/>
    <w:rsid w:val="00943762"/>
    <w:rsid w:val="00943A7C"/>
    <w:rsid w:val="00943F68"/>
    <w:rsid w:val="00944083"/>
    <w:rsid w:val="00944D58"/>
    <w:rsid w:val="009453FA"/>
    <w:rsid w:val="00946124"/>
    <w:rsid w:val="009469AB"/>
    <w:rsid w:val="00946B6A"/>
    <w:rsid w:val="00946D7F"/>
    <w:rsid w:val="009476C0"/>
    <w:rsid w:val="00950241"/>
    <w:rsid w:val="009505A4"/>
    <w:rsid w:val="00950C01"/>
    <w:rsid w:val="00951328"/>
    <w:rsid w:val="009515EF"/>
    <w:rsid w:val="00951DE1"/>
    <w:rsid w:val="009524E0"/>
    <w:rsid w:val="00952AE9"/>
    <w:rsid w:val="00952E76"/>
    <w:rsid w:val="00952F32"/>
    <w:rsid w:val="00953CC8"/>
    <w:rsid w:val="00954732"/>
    <w:rsid w:val="00954A5A"/>
    <w:rsid w:val="00954E74"/>
    <w:rsid w:val="00954F24"/>
    <w:rsid w:val="009553AD"/>
    <w:rsid w:val="0095577E"/>
    <w:rsid w:val="00955A30"/>
    <w:rsid w:val="00955B57"/>
    <w:rsid w:val="00955C2A"/>
    <w:rsid w:val="00955F68"/>
    <w:rsid w:val="009567AE"/>
    <w:rsid w:val="00957041"/>
    <w:rsid w:val="00957141"/>
    <w:rsid w:val="00957E88"/>
    <w:rsid w:val="009607BA"/>
    <w:rsid w:val="00960F97"/>
    <w:rsid w:val="0096144B"/>
    <w:rsid w:val="0096166A"/>
    <w:rsid w:val="00961711"/>
    <w:rsid w:val="009619E7"/>
    <w:rsid w:val="009621FC"/>
    <w:rsid w:val="0096223F"/>
    <w:rsid w:val="009622D1"/>
    <w:rsid w:val="00962728"/>
    <w:rsid w:val="00962C8F"/>
    <w:rsid w:val="00963308"/>
    <w:rsid w:val="009649EF"/>
    <w:rsid w:val="00965AEE"/>
    <w:rsid w:val="00966736"/>
    <w:rsid w:val="00966990"/>
    <w:rsid w:val="00966D44"/>
    <w:rsid w:val="009672F7"/>
    <w:rsid w:val="0096763A"/>
    <w:rsid w:val="00967C4C"/>
    <w:rsid w:val="00970204"/>
    <w:rsid w:val="00970538"/>
    <w:rsid w:val="009705A3"/>
    <w:rsid w:val="00970698"/>
    <w:rsid w:val="00970B2C"/>
    <w:rsid w:val="00970D4E"/>
    <w:rsid w:val="00970E49"/>
    <w:rsid w:val="00973686"/>
    <w:rsid w:val="00973AB4"/>
    <w:rsid w:val="00973B20"/>
    <w:rsid w:val="00973CE6"/>
    <w:rsid w:val="00973D53"/>
    <w:rsid w:val="009748E9"/>
    <w:rsid w:val="00974F77"/>
    <w:rsid w:val="00975679"/>
    <w:rsid w:val="00975788"/>
    <w:rsid w:val="00975E20"/>
    <w:rsid w:val="00975EAE"/>
    <w:rsid w:val="0097631D"/>
    <w:rsid w:val="00976BD1"/>
    <w:rsid w:val="00977119"/>
    <w:rsid w:val="009800CA"/>
    <w:rsid w:val="00980394"/>
    <w:rsid w:val="0098090D"/>
    <w:rsid w:val="00981384"/>
    <w:rsid w:val="009818F9"/>
    <w:rsid w:val="00981D6D"/>
    <w:rsid w:val="009824B4"/>
    <w:rsid w:val="0098274D"/>
    <w:rsid w:val="00982D1D"/>
    <w:rsid w:val="00983717"/>
    <w:rsid w:val="00984086"/>
    <w:rsid w:val="009852F3"/>
    <w:rsid w:val="00985E76"/>
    <w:rsid w:val="0098613A"/>
    <w:rsid w:val="00986A70"/>
    <w:rsid w:val="009870A2"/>
    <w:rsid w:val="00987701"/>
    <w:rsid w:val="00987792"/>
    <w:rsid w:val="009877AD"/>
    <w:rsid w:val="00987E94"/>
    <w:rsid w:val="00990034"/>
    <w:rsid w:val="009900D0"/>
    <w:rsid w:val="009901DA"/>
    <w:rsid w:val="009921A8"/>
    <w:rsid w:val="009922FF"/>
    <w:rsid w:val="00992DA4"/>
    <w:rsid w:val="00993283"/>
    <w:rsid w:val="00993CA6"/>
    <w:rsid w:val="009946B5"/>
    <w:rsid w:val="00994C6D"/>
    <w:rsid w:val="00994D39"/>
    <w:rsid w:val="00994EF5"/>
    <w:rsid w:val="00995115"/>
    <w:rsid w:val="0099578A"/>
    <w:rsid w:val="00995B66"/>
    <w:rsid w:val="00995D41"/>
    <w:rsid w:val="0099653A"/>
    <w:rsid w:val="00997065"/>
    <w:rsid w:val="0099718C"/>
    <w:rsid w:val="00997207"/>
    <w:rsid w:val="00997353"/>
    <w:rsid w:val="009975D5"/>
    <w:rsid w:val="009A0136"/>
    <w:rsid w:val="009A0258"/>
    <w:rsid w:val="009A062E"/>
    <w:rsid w:val="009A10B4"/>
    <w:rsid w:val="009A14E4"/>
    <w:rsid w:val="009A190A"/>
    <w:rsid w:val="009A1AC0"/>
    <w:rsid w:val="009A1B23"/>
    <w:rsid w:val="009A2128"/>
    <w:rsid w:val="009A21B2"/>
    <w:rsid w:val="009A2742"/>
    <w:rsid w:val="009A3047"/>
    <w:rsid w:val="009A325E"/>
    <w:rsid w:val="009A32D5"/>
    <w:rsid w:val="009A39DE"/>
    <w:rsid w:val="009A3B36"/>
    <w:rsid w:val="009A3E5B"/>
    <w:rsid w:val="009A41CA"/>
    <w:rsid w:val="009A4D41"/>
    <w:rsid w:val="009A5019"/>
    <w:rsid w:val="009A6F34"/>
    <w:rsid w:val="009A73A2"/>
    <w:rsid w:val="009A7579"/>
    <w:rsid w:val="009A7884"/>
    <w:rsid w:val="009A7889"/>
    <w:rsid w:val="009B0287"/>
    <w:rsid w:val="009B04C2"/>
    <w:rsid w:val="009B0596"/>
    <w:rsid w:val="009B0BC1"/>
    <w:rsid w:val="009B0E77"/>
    <w:rsid w:val="009B11D2"/>
    <w:rsid w:val="009B191E"/>
    <w:rsid w:val="009B25DA"/>
    <w:rsid w:val="009B31BD"/>
    <w:rsid w:val="009B360F"/>
    <w:rsid w:val="009B3E14"/>
    <w:rsid w:val="009B43A0"/>
    <w:rsid w:val="009B5762"/>
    <w:rsid w:val="009B5A43"/>
    <w:rsid w:val="009B5FD4"/>
    <w:rsid w:val="009B6656"/>
    <w:rsid w:val="009B6C37"/>
    <w:rsid w:val="009B7590"/>
    <w:rsid w:val="009B760B"/>
    <w:rsid w:val="009B76D3"/>
    <w:rsid w:val="009B7981"/>
    <w:rsid w:val="009B7ABB"/>
    <w:rsid w:val="009C0C7B"/>
    <w:rsid w:val="009C0F9D"/>
    <w:rsid w:val="009C186B"/>
    <w:rsid w:val="009C18C0"/>
    <w:rsid w:val="009C1DA5"/>
    <w:rsid w:val="009C2310"/>
    <w:rsid w:val="009C27F9"/>
    <w:rsid w:val="009C29A4"/>
    <w:rsid w:val="009C31EB"/>
    <w:rsid w:val="009C3B92"/>
    <w:rsid w:val="009C4547"/>
    <w:rsid w:val="009C4B68"/>
    <w:rsid w:val="009C55F3"/>
    <w:rsid w:val="009C61C0"/>
    <w:rsid w:val="009C670D"/>
    <w:rsid w:val="009C6A28"/>
    <w:rsid w:val="009C7A68"/>
    <w:rsid w:val="009D049B"/>
    <w:rsid w:val="009D0DC0"/>
    <w:rsid w:val="009D14AA"/>
    <w:rsid w:val="009D1632"/>
    <w:rsid w:val="009D21D8"/>
    <w:rsid w:val="009D39F0"/>
    <w:rsid w:val="009D4860"/>
    <w:rsid w:val="009D4B59"/>
    <w:rsid w:val="009D4C92"/>
    <w:rsid w:val="009D4DAB"/>
    <w:rsid w:val="009D583B"/>
    <w:rsid w:val="009D59C2"/>
    <w:rsid w:val="009D5A7D"/>
    <w:rsid w:val="009D5F00"/>
    <w:rsid w:val="009D64EB"/>
    <w:rsid w:val="009D66B4"/>
    <w:rsid w:val="009D67C4"/>
    <w:rsid w:val="009D6BC7"/>
    <w:rsid w:val="009E0A33"/>
    <w:rsid w:val="009E18C4"/>
    <w:rsid w:val="009E194B"/>
    <w:rsid w:val="009E1A94"/>
    <w:rsid w:val="009E1AD4"/>
    <w:rsid w:val="009E216A"/>
    <w:rsid w:val="009E2800"/>
    <w:rsid w:val="009E28A0"/>
    <w:rsid w:val="009E2FA6"/>
    <w:rsid w:val="009E37C3"/>
    <w:rsid w:val="009E3B7E"/>
    <w:rsid w:val="009E3BB5"/>
    <w:rsid w:val="009E4CFD"/>
    <w:rsid w:val="009E4E5B"/>
    <w:rsid w:val="009E5244"/>
    <w:rsid w:val="009E5548"/>
    <w:rsid w:val="009E5852"/>
    <w:rsid w:val="009E5C71"/>
    <w:rsid w:val="009E5CBA"/>
    <w:rsid w:val="009E6B77"/>
    <w:rsid w:val="009E6D03"/>
    <w:rsid w:val="009E6F2F"/>
    <w:rsid w:val="009E72C0"/>
    <w:rsid w:val="009E73BD"/>
    <w:rsid w:val="009E73EC"/>
    <w:rsid w:val="009F0657"/>
    <w:rsid w:val="009F1766"/>
    <w:rsid w:val="009F17CA"/>
    <w:rsid w:val="009F17CB"/>
    <w:rsid w:val="009F1B68"/>
    <w:rsid w:val="009F1F59"/>
    <w:rsid w:val="009F20B6"/>
    <w:rsid w:val="009F26B2"/>
    <w:rsid w:val="009F26FE"/>
    <w:rsid w:val="009F2B7F"/>
    <w:rsid w:val="009F3019"/>
    <w:rsid w:val="009F35DE"/>
    <w:rsid w:val="009F38D6"/>
    <w:rsid w:val="009F4814"/>
    <w:rsid w:val="009F5064"/>
    <w:rsid w:val="009F52B6"/>
    <w:rsid w:val="009F54E9"/>
    <w:rsid w:val="009F5A2E"/>
    <w:rsid w:val="009F5BD0"/>
    <w:rsid w:val="009F5F6D"/>
    <w:rsid w:val="009F609C"/>
    <w:rsid w:val="009F6A42"/>
    <w:rsid w:val="009F6D91"/>
    <w:rsid w:val="009F6D9F"/>
    <w:rsid w:val="009F7010"/>
    <w:rsid w:val="009F7571"/>
    <w:rsid w:val="009F7BCC"/>
    <w:rsid w:val="00A00776"/>
    <w:rsid w:val="00A007AC"/>
    <w:rsid w:val="00A00D23"/>
    <w:rsid w:val="00A01027"/>
    <w:rsid w:val="00A01579"/>
    <w:rsid w:val="00A01686"/>
    <w:rsid w:val="00A01C49"/>
    <w:rsid w:val="00A01FEB"/>
    <w:rsid w:val="00A026AE"/>
    <w:rsid w:val="00A03620"/>
    <w:rsid w:val="00A04721"/>
    <w:rsid w:val="00A05047"/>
    <w:rsid w:val="00A0722A"/>
    <w:rsid w:val="00A07926"/>
    <w:rsid w:val="00A07DDE"/>
    <w:rsid w:val="00A103A3"/>
    <w:rsid w:val="00A10DD5"/>
    <w:rsid w:val="00A111CF"/>
    <w:rsid w:val="00A112E1"/>
    <w:rsid w:val="00A11332"/>
    <w:rsid w:val="00A11DBB"/>
    <w:rsid w:val="00A122D2"/>
    <w:rsid w:val="00A125AC"/>
    <w:rsid w:val="00A12A5C"/>
    <w:rsid w:val="00A12B45"/>
    <w:rsid w:val="00A135E6"/>
    <w:rsid w:val="00A13787"/>
    <w:rsid w:val="00A13D10"/>
    <w:rsid w:val="00A1484B"/>
    <w:rsid w:val="00A14954"/>
    <w:rsid w:val="00A14B76"/>
    <w:rsid w:val="00A14BF4"/>
    <w:rsid w:val="00A150C5"/>
    <w:rsid w:val="00A151DA"/>
    <w:rsid w:val="00A154B2"/>
    <w:rsid w:val="00A156FF"/>
    <w:rsid w:val="00A15CBB"/>
    <w:rsid w:val="00A16AD9"/>
    <w:rsid w:val="00A17834"/>
    <w:rsid w:val="00A17D3D"/>
    <w:rsid w:val="00A20F8E"/>
    <w:rsid w:val="00A21336"/>
    <w:rsid w:val="00A21B97"/>
    <w:rsid w:val="00A223EA"/>
    <w:rsid w:val="00A2285F"/>
    <w:rsid w:val="00A2501B"/>
    <w:rsid w:val="00A2538A"/>
    <w:rsid w:val="00A253E4"/>
    <w:rsid w:val="00A25AF0"/>
    <w:rsid w:val="00A2685E"/>
    <w:rsid w:val="00A276FB"/>
    <w:rsid w:val="00A307CE"/>
    <w:rsid w:val="00A30A55"/>
    <w:rsid w:val="00A30B0E"/>
    <w:rsid w:val="00A312D4"/>
    <w:rsid w:val="00A31980"/>
    <w:rsid w:val="00A319CB"/>
    <w:rsid w:val="00A31BF4"/>
    <w:rsid w:val="00A31C24"/>
    <w:rsid w:val="00A31D45"/>
    <w:rsid w:val="00A31EF6"/>
    <w:rsid w:val="00A32CA5"/>
    <w:rsid w:val="00A333AB"/>
    <w:rsid w:val="00A335AD"/>
    <w:rsid w:val="00A337ED"/>
    <w:rsid w:val="00A33E0E"/>
    <w:rsid w:val="00A34E3C"/>
    <w:rsid w:val="00A34F79"/>
    <w:rsid w:val="00A367EB"/>
    <w:rsid w:val="00A3700A"/>
    <w:rsid w:val="00A37ABA"/>
    <w:rsid w:val="00A401FE"/>
    <w:rsid w:val="00A404A9"/>
    <w:rsid w:val="00A40D56"/>
    <w:rsid w:val="00A410F1"/>
    <w:rsid w:val="00A41668"/>
    <w:rsid w:val="00A4180B"/>
    <w:rsid w:val="00A42440"/>
    <w:rsid w:val="00A42456"/>
    <w:rsid w:val="00A42EF5"/>
    <w:rsid w:val="00A43400"/>
    <w:rsid w:val="00A44067"/>
    <w:rsid w:val="00A44313"/>
    <w:rsid w:val="00A45A47"/>
    <w:rsid w:val="00A46840"/>
    <w:rsid w:val="00A46914"/>
    <w:rsid w:val="00A46EF8"/>
    <w:rsid w:val="00A471F9"/>
    <w:rsid w:val="00A472FE"/>
    <w:rsid w:val="00A4789D"/>
    <w:rsid w:val="00A47C06"/>
    <w:rsid w:val="00A47F1C"/>
    <w:rsid w:val="00A50688"/>
    <w:rsid w:val="00A50BC6"/>
    <w:rsid w:val="00A50CFB"/>
    <w:rsid w:val="00A50DD9"/>
    <w:rsid w:val="00A51047"/>
    <w:rsid w:val="00A51560"/>
    <w:rsid w:val="00A5170E"/>
    <w:rsid w:val="00A51C73"/>
    <w:rsid w:val="00A51FAE"/>
    <w:rsid w:val="00A52040"/>
    <w:rsid w:val="00A5209D"/>
    <w:rsid w:val="00A528F3"/>
    <w:rsid w:val="00A52F5F"/>
    <w:rsid w:val="00A5302A"/>
    <w:rsid w:val="00A5330D"/>
    <w:rsid w:val="00A5385A"/>
    <w:rsid w:val="00A53936"/>
    <w:rsid w:val="00A53CA1"/>
    <w:rsid w:val="00A53D45"/>
    <w:rsid w:val="00A54093"/>
    <w:rsid w:val="00A54F72"/>
    <w:rsid w:val="00A5514D"/>
    <w:rsid w:val="00A55354"/>
    <w:rsid w:val="00A55CDD"/>
    <w:rsid w:val="00A55D58"/>
    <w:rsid w:val="00A5677D"/>
    <w:rsid w:val="00A570D2"/>
    <w:rsid w:val="00A572D7"/>
    <w:rsid w:val="00A573C3"/>
    <w:rsid w:val="00A576C5"/>
    <w:rsid w:val="00A6040B"/>
    <w:rsid w:val="00A60A30"/>
    <w:rsid w:val="00A60F09"/>
    <w:rsid w:val="00A62AC6"/>
    <w:rsid w:val="00A632C1"/>
    <w:rsid w:val="00A632D8"/>
    <w:rsid w:val="00A633E4"/>
    <w:rsid w:val="00A6359E"/>
    <w:rsid w:val="00A64220"/>
    <w:rsid w:val="00A65253"/>
    <w:rsid w:val="00A654B1"/>
    <w:rsid w:val="00A65542"/>
    <w:rsid w:val="00A658E0"/>
    <w:rsid w:val="00A67099"/>
    <w:rsid w:val="00A670DB"/>
    <w:rsid w:val="00A67DA2"/>
    <w:rsid w:val="00A70397"/>
    <w:rsid w:val="00A71118"/>
    <w:rsid w:val="00A71527"/>
    <w:rsid w:val="00A71D0E"/>
    <w:rsid w:val="00A72518"/>
    <w:rsid w:val="00A7270F"/>
    <w:rsid w:val="00A73386"/>
    <w:rsid w:val="00A737C2"/>
    <w:rsid w:val="00A73A2C"/>
    <w:rsid w:val="00A73D00"/>
    <w:rsid w:val="00A73E06"/>
    <w:rsid w:val="00A74796"/>
    <w:rsid w:val="00A74A0E"/>
    <w:rsid w:val="00A74C9F"/>
    <w:rsid w:val="00A75EEC"/>
    <w:rsid w:val="00A760C7"/>
    <w:rsid w:val="00A76D1B"/>
    <w:rsid w:val="00A776CD"/>
    <w:rsid w:val="00A8032F"/>
    <w:rsid w:val="00A80B0A"/>
    <w:rsid w:val="00A81269"/>
    <w:rsid w:val="00A81784"/>
    <w:rsid w:val="00A818C0"/>
    <w:rsid w:val="00A81A19"/>
    <w:rsid w:val="00A81BB4"/>
    <w:rsid w:val="00A81F39"/>
    <w:rsid w:val="00A82F25"/>
    <w:rsid w:val="00A831D7"/>
    <w:rsid w:val="00A8342F"/>
    <w:rsid w:val="00A83459"/>
    <w:rsid w:val="00A845A8"/>
    <w:rsid w:val="00A852CC"/>
    <w:rsid w:val="00A856E3"/>
    <w:rsid w:val="00A86625"/>
    <w:rsid w:val="00A866E3"/>
    <w:rsid w:val="00A87939"/>
    <w:rsid w:val="00A87B9C"/>
    <w:rsid w:val="00A90695"/>
    <w:rsid w:val="00A90B35"/>
    <w:rsid w:val="00A90B72"/>
    <w:rsid w:val="00A91312"/>
    <w:rsid w:val="00A92503"/>
    <w:rsid w:val="00A9276B"/>
    <w:rsid w:val="00A92C41"/>
    <w:rsid w:val="00A92DE8"/>
    <w:rsid w:val="00A930F8"/>
    <w:rsid w:val="00A941E4"/>
    <w:rsid w:val="00A94448"/>
    <w:rsid w:val="00A947EC"/>
    <w:rsid w:val="00A94B35"/>
    <w:rsid w:val="00A9558B"/>
    <w:rsid w:val="00A95D49"/>
    <w:rsid w:val="00A9607D"/>
    <w:rsid w:val="00A963BB"/>
    <w:rsid w:val="00A96820"/>
    <w:rsid w:val="00A96C9E"/>
    <w:rsid w:val="00A977E9"/>
    <w:rsid w:val="00A97EEE"/>
    <w:rsid w:val="00A97EFA"/>
    <w:rsid w:val="00AA0016"/>
    <w:rsid w:val="00AA00D1"/>
    <w:rsid w:val="00AA0869"/>
    <w:rsid w:val="00AA0C20"/>
    <w:rsid w:val="00AA15FD"/>
    <w:rsid w:val="00AA1B96"/>
    <w:rsid w:val="00AA20CE"/>
    <w:rsid w:val="00AA2969"/>
    <w:rsid w:val="00AA2A6B"/>
    <w:rsid w:val="00AA2DF5"/>
    <w:rsid w:val="00AA3A9A"/>
    <w:rsid w:val="00AA3C80"/>
    <w:rsid w:val="00AA5778"/>
    <w:rsid w:val="00AA5C99"/>
    <w:rsid w:val="00AA5E68"/>
    <w:rsid w:val="00AA6EBA"/>
    <w:rsid w:val="00AA7167"/>
    <w:rsid w:val="00AA7984"/>
    <w:rsid w:val="00AA7E85"/>
    <w:rsid w:val="00AB058D"/>
    <w:rsid w:val="00AB0CD3"/>
    <w:rsid w:val="00AB0FAB"/>
    <w:rsid w:val="00AB1B1F"/>
    <w:rsid w:val="00AB1CFF"/>
    <w:rsid w:val="00AB2226"/>
    <w:rsid w:val="00AB2B23"/>
    <w:rsid w:val="00AB32E9"/>
    <w:rsid w:val="00AB3CBB"/>
    <w:rsid w:val="00AB3DC5"/>
    <w:rsid w:val="00AB406A"/>
    <w:rsid w:val="00AB452E"/>
    <w:rsid w:val="00AB523D"/>
    <w:rsid w:val="00AB5953"/>
    <w:rsid w:val="00AB59E0"/>
    <w:rsid w:val="00AB5D36"/>
    <w:rsid w:val="00AB5E55"/>
    <w:rsid w:val="00AB6E5D"/>
    <w:rsid w:val="00AB713D"/>
    <w:rsid w:val="00AB7187"/>
    <w:rsid w:val="00AB7B96"/>
    <w:rsid w:val="00AC00EB"/>
    <w:rsid w:val="00AC05F8"/>
    <w:rsid w:val="00AC13E2"/>
    <w:rsid w:val="00AC18DA"/>
    <w:rsid w:val="00AC1A51"/>
    <w:rsid w:val="00AC2174"/>
    <w:rsid w:val="00AC2574"/>
    <w:rsid w:val="00AC33E5"/>
    <w:rsid w:val="00AC4E47"/>
    <w:rsid w:val="00AC5027"/>
    <w:rsid w:val="00AC5270"/>
    <w:rsid w:val="00AC586E"/>
    <w:rsid w:val="00AC5F80"/>
    <w:rsid w:val="00AC6F62"/>
    <w:rsid w:val="00AC7301"/>
    <w:rsid w:val="00AC760B"/>
    <w:rsid w:val="00AC79D7"/>
    <w:rsid w:val="00AC7F6E"/>
    <w:rsid w:val="00AC7FAE"/>
    <w:rsid w:val="00AD01D2"/>
    <w:rsid w:val="00AD08C5"/>
    <w:rsid w:val="00AD1B81"/>
    <w:rsid w:val="00AD1BB4"/>
    <w:rsid w:val="00AD1D2F"/>
    <w:rsid w:val="00AD252F"/>
    <w:rsid w:val="00AD25FE"/>
    <w:rsid w:val="00AD2618"/>
    <w:rsid w:val="00AD27D5"/>
    <w:rsid w:val="00AD2835"/>
    <w:rsid w:val="00AD2907"/>
    <w:rsid w:val="00AD2B8A"/>
    <w:rsid w:val="00AD2C72"/>
    <w:rsid w:val="00AD2F5B"/>
    <w:rsid w:val="00AD3C95"/>
    <w:rsid w:val="00AD429C"/>
    <w:rsid w:val="00AD4571"/>
    <w:rsid w:val="00AD4839"/>
    <w:rsid w:val="00AD4C5E"/>
    <w:rsid w:val="00AD5469"/>
    <w:rsid w:val="00AD57D4"/>
    <w:rsid w:val="00AD691F"/>
    <w:rsid w:val="00AD6A55"/>
    <w:rsid w:val="00AD6A85"/>
    <w:rsid w:val="00AD761E"/>
    <w:rsid w:val="00AD7960"/>
    <w:rsid w:val="00AD7FBE"/>
    <w:rsid w:val="00AE07D7"/>
    <w:rsid w:val="00AE09DD"/>
    <w:rsid w:val="00AE0DD5"/>
    <w:rsid w:val="00AE0EFC"/>
    <w:rsid w:val="00AE1CAB"/>
    <w:rsid w:val="00AE1E2F"/>
    <w:rsid w:val="00AE2462"/>
    <w:rsid w:val="00AE2A80"/>
    <w:rsid w:val="00AE305B"/>
    <w:rsid w:val="00AE3323"/>
    <w:rsid w:val="00AE342F"/>
    <w:rsid w:val="00AE3EAF"/>
    <w:rsid w:val="00AE40D4"/>
    <w:rsid w:val="00AE49D6"/>
    <w:rsid w:val="00AE4CD9"/>
    <w:rsid w:val="00AE5952"/>
    <w:rsid w:val="00AE65F5"/>
    <w:rsid w:val="00AE6917"/>
    <w:rsid w:val="00AE7393"/>
    <w:rsid w:val="00AE7410"/>
    <w:rsid w:val="00AE7CB8"/>
    <w:rsid w:val="00AE7F49"/>
    <w:rsid w:val="00AF0812"/>
    <w:rsid w:val="00AF089F"/>
    <w:rsid w:val="00AF0C17"/>
    <w:rsid w:val="00AF1478"/>
    <w:rsid w:val="00AF14D0"/>
    <w:rsid w:val="00AF160A"/>
    <w:rsid w:val="00AF395E"/>
    <w:rsid w:val="00AF3BB5"/>
    <w:rsid w:val="00AF408B"/>
    <w:rsid w:val="00AF508C"/>
    <w:rsid w:val="00AF58A6"/>
    <w:rsid w:val="00AF5ADE"/>
    <w:rsid w:val="00AF60D9"/>
    <w:rsid w:val="00AF714F"/>
    <w:rsid w:val="00AF7184"/>
    <w:rsid w:val="00AF7434"/>
    <w:rsid w:val="00AF7B91"/>
    <w:rsid w:val="00AF7D07"/>
    <w:rsid w:val="00AF7EAD"/>
    <w:rsid w:val="00B000C8"/>
    <w:rsid w:val="00B0037B"/>
    <w:rsid w:val="00B00865"/>
    <w:rsid w:val="00B00939"/>
    <w:rsid w:val="00B01241"/>
    <w:rsid w:val="00B01476"/>
    <w:rsid w:val="00B0173E"/>
    <w:rsid w:val="00B01DEF"/>
    <w:rsid w:val="00B01E0E"/>
    <w:rsid w:val="00B0268F"/>
    <w:rsid w:val="00B026A6"/>
    <w:rsid w:val="00B02961"/>
    <w:rsid w:val="00B034AE"/>
    <w:rsid w:val="00B03755"/>
    <w:rsid w:val="00B03AC1"/>
    <w:rsid w:val="00B03FBE"/>
    <w:rsid w:val="00B04147"/>
    <w:rsid w:val="00B04572"/>
    <w:rsid w:val="00B04601"/>
    <w:rsid w:val="00B04E61"/>
    <w:rsid w:val="00B04E6B"/>
    <w:rsid w:val="00B04ED1"/>
    <w:rsid w:val="00B05535"/>
    <w:rsid w:val="00B05847"/>
    <w:rsid w:val="00B058F0"/>
    <w:rsid w:val="00B05B2F"/>
    <w:rsid w:val="00B05C31"/>
    <w:rsid w:val="00B05F52"/>
    <w:rsid w:val="00B062D4"/>
    <w:rsid w:val="00B07440"/>
    <w:rsid w:val="00B07845"/>
    <w:rsid w:val="00B103DA"/>
    <w:rsid w:val="00B10772"/>
    <w:rsid w:val="00B10C8C"/>
    <w:rsid w:val="00B110BE"/>
    <w:rsid w:val="00B114A9"/>
    <w:rsid w:val="00B11B6B"/>
    <w:rsid w:val="00B121AA"/>
    <w:rsid w:val="00B1286D"/>
    <w:rsid w:val="00B12ADC"/>
    <w:rsid w:val="00B12D6F"/>
    <w:rsid w:val="00B1432B"/>
    <w:rsid w:val="00B14EA3"/>
    <w:rsid w:val="00B14ED0"/>
    <w:rsid w:val="00B15653"/>
    <w:rsid w:val="00B15DF2"/>
    <w:rsid w:val="00B1602B"/>
    <w:rsid w:val="00B16090"/>
    <w:rsid w:val="00B16679"/>
    <w:rsid w:val="00B166E9"/>
    <w:rsid w:val="00B17090"/>
    <w:rsid w:val="00B17512"/>
    <w:rsid w:val="00B1778C"/>
    <w:rsid w:val="00B17FC4"/>
    <w:rsid w:val="00B2083F"/>
    <w:rsid w:val="00B20A82"/>
    <w:rsid w:val="00B20AE4"/>
    <w:rsid w:val="00B20BDC"/>
    <w:rsid w:val="00B20D04"/>
    <w:rsid w:val="00B225EA"/>
    <w:rsid w:val="00B22971"/>
    <w:rsid w:val="00B231DB"/>
    <w:rsid w:val="00B23D27"/>
    <w:rsid w:val="00B2438E"/>
    <w:rsid w:val="00B24862"/>
    <w:rsid w:val="00B249CF"/>
    <w:rsid w:val="00B25223"/>
    <w:rsid w:val="00B25A1B"/>
    <w:rsid w:val="00B2664C"/>
    <w:rsid w:val="00B2675E"/>
    <w:rsid w:val="00B267B4"/>
    <w:rsid w:val="00B275C5"/>
    <w:rsid w:val="00B27E18"/>
    <w:rsid w:val="00B30E38"/>
    <w:rsid w:val="00B3128D"/>
    <w:rsid w:val="00B31FE0"/>
    <w:rsid w:val="00B32076"/>
    <w:rsid w:val="00B3207D"/>
    <w:rsid w:val="00B323C2"/>
    <w:rsid w:val="00B324B2"/>
    <w:rsid w:val="00B324DA"/>
    <w:rsid w:val="00B33167"/>
    <w:rsid w:val="00B33AFC"/>
    <w:rsid w:val="00B33BC3"/>
    <w:rsid w:val="00B33DC5"/>
    <w:rsid w:val="00B34591"/>
    <w:rsid w:val="00B34600"/>
    <w:rsid w:val="00B34618"/>
    <w:rsid w:val="00B348F7"/>
    <w:rsid w:val="00B34BB6"/>
    <w:rsid w:val="00B34F5A"/>
    <w:rsid w:val="00B353C6"/>
    <w:rsid w:val="00B361BD"/>
    <w:rsid w:val="00B36753"/>
    <w:rsid w:val="00B367BB"/>
    <w:rsid w:val="00B36A4D"/>
    <w:rsid w:val="00B36C57"/>
    <w:rsid w:val="00B40579"/>
    <w:rsid w:val="00B40CCE"/>
    <w:rsid w:val="00B439E7"/>
    <w:rsid w:val="00B449B6"/>
    <w:rsid w:val="00B47E10"/>
    <w:rsid w:val="00B500E1"/>
    <w:rsid w:val="00B5075C"/>
    <w:rsid w:val="00B5101B"/>
    <w:rsid w:val="00B513DC"/>
    <w:rsid w:val="00B519EE"/>
    <w:rsid w:val="00B51ED0"/>
    <w:rsid w:val="00B52104"/>
    <w:rsid w:val="00B5278C"/>
    <w:rsid w:val="00B52AAC"/>
    <w:rsid w:val="00B5341A"/>
    <w:rsid w:val="00B53B6E"/>
    <w:rsid w:val="00B545C0"/>
    <w:rsid w:val="00B55993"/>
    <w:rsid w:val="00B55DCD"/>
    <w:rsid w:val="00B55E7A"/>
    <w:rsid w:val="00B56A57"/>
    <w:rsid w:val="00B56AFF"/>
    <w:rsid w:val="00B57C7D"/>
    <w:rsid w:val="00B57F0E"/>
    <w:rsid w:val="00B6025C"/>
    <w:rsid w:val="00B6063E"/>
    <w:rsid w:val="00B60AD8"/>
    <w:rsid w:val="00B60C1B"/>
    <w:rsid w:val="00B60F7E"/>
    <w:rsid w:val="00B62E70"/>
    <w:rsid w:val="00B62F66"/>
    <w:rsid w:val="00B63219"/>
    <w:rsid w:val="00B63566"/>
    <w:rsid w:val="00B636A6"/>
    <w:rsid w:val="00B63E5E"/>
    <w:rsid w:val="00B6465E"/>
    <w:rsid w:val="00B64AC9"/>
    <w:rsid w:val="00B64D5F"/>
    <w:rsid w:val="00B65083"/>
    <w:rsid w:val="00B65109"/>
    <w:rsid w:val="00B6560C"/>
    <w:rsid w:val="00B659F9"/>
    <w:rsid w:val="00B65B87"/>
    <w:rsid w:val="00B65D95"/>
    <w:rsid w:val="00B661A7"/>
    <w:rsid w:val="00B66785"/>
    <w:rsid w:val="00B674EE"/>
    <w:rsid w:val="00B67B19"/>
    <w:rsid w:val="00B67F37"/>
    <w:rsid w:val="00B70300"/>
    <w:rsid w:val="00B70731"/>
    <w:rsid w:val="00B70ADE"/>
    <w:rsid w:val="00B71014"/>
    <w:rsid w:val="00B710B6"/>
    <w:rsid w:val="00B7193C"/>
    <w:rsid w:val="00B71BB2"/>
    <w:rsid w:val="00B72A2A"/>
    <w:rsid w:val="00B72E72"/>
    <w:rsid w:val="00B734C5"/>
    <w:rsid w:val="00B73836"/>
    <w:rsid w:val="00B73DE3"/>
    <w:rsid w:val="00B742D7"/>
    <w:rsid w:val="00B7441D"/>
    <w:rsid w:val="00B757BE"/>
    <w:rsid w:val="00B75D0E"/>
    <w:rsid w:val="00B7614C"/>
    <w:rsid w:val="00B769E6"/>
    <w:rsid w:val="00B77137"/>
    <w:rsid w:val="00B7759A"/>
    <w:rsid w:val="00B80D68"/>
    <w:rsid w:val="00B80E98"/>
    <w:rsid w:val="00B8104E"/>
    <w:rsid w:val="00B8125E"/>
    <w:rsid w:val="00B819E2"/>
    <w:rsid w:val="00B8308D"/>
    <w:rsid w:val="00B83686"/>
    <w:rsid w:val="00B84771"/>
    <w:rsid w:val="00B84FE8"/>
    <w:rsid w:val="00B8521B"/>
    <w:rsid w:val="00B860B9"/>
    <w:rsid w:val="00B86676"/>
    <w:rsid w:val="00B8671A"/>
    <w:rsid w:val="00B86D04"/>
    <w:rsid w:val="00B8757F"/>
    <w:rsid w:val="00B878D5"/>
    <w:rsid w:val="00B9160A"/>
    <w:rsid w:val="00B91F1C"/>
    <w:rsid w:val="00B91FA5"/>
    <w:rsid w:val="00B92218"/>
    <w:rsid w:val="00B92AB0"/>
    <w:rsid w:val="00B93288"/>
    <w:rsid w:val="00B93693"/>
    <w:rsid w:val="00B93857"/>
    <w:rsid w:val="00B94CC9"/>
    <w:rsid w:val="00B94E4D"/>
    <w:rsid w:val="00B95491"/>
    <w:rsid w:val="00B95860"/>
    <w:rsid w:val="00B9586A"/>
    <w:rsid w:val="00B95DDF"/>
    <w:rsid w:val="00B95F8F"/>
    <w:rsid w:val="00B96065"/>
    <w:rsid w:val="00B96B02"/>
    <w:rsid w:val="00B97057"/>
    <w:rsid w:val="00B972DA"/>
    <w:rsid w:val="00B975A3"/>
    <w:rsid w:val="00BA0642"/>
    <w:rsid w:val="00BA08A2"/>
    <w:rsid w:val="00BA142B"/>
    <w:rsid w:val="00BA19DB"/>
    <w:rsid w:val="00BA1B51"/>
    <w:rsid w:val="00BA200A"/>
    <w:rsid w:val="00BA22C4"/>
    <w:rsid w:val="00BA3018"/>
    <w:rsid w:val="00BA32F8"/>
    <w:rsid w:val="00BA4513"/>
    <w:rsid w:val="00BA4734"/>
    <w:rsid w:val="00BA4ABC"/>
    <w:rsid w:val="00BA4FE5"/>
    <w:rsid w:val="00BA5002"/>
    <w:rsid w:val="00BA52BB"/>
    <w:rsid w:val="00BA5811"/>
    <w:rsid w:val="00BA6194"/>
    <w:rsid w:val="00BA671E"/>
    <w:rsid w:val="00BA717E"/>
    <w:rsid w:val="00BA74FE"/>
    <w:rsid w:val="00BA7B0D"/>
    <w:rsid w:val="00BB03BA"/>
    <w:rsid w:val="00BB064D"/>
    <w:rsid w:val="00BB0EF6"/>
    <w:rsid w:val="00BB152B"/>
    <w:rsid w:val="00BB181E"/>
    <w:rsid w:val="00BB21D2"/>
    <w:rsid w:val="00BB230C"/>
    <w:rsid w:val="00BB26EC"/>
    <w:rsid w:val="00BB2C9A"/>
    <w:rsid w:val="00BB308E"/>
    <w:rsid w:val="00BB36B4"/>
    <w:rsid w:val="00BB373C"/>
    <w:rsid w:val="00BB37E7"/>
    <w:rsid w:val="00BB3F5E"/>
    <w:rsid w:val="00BB442E"/>
    <w:rsid w:val="00BB49B8"/>
    <w:rsid w:val="00BB4C99"/>
    <w:rsid w:val="00BB4F94"/>
    <w:rsid w:val="00BB52B3"/>
    <w:rsid w:val="00BB563D"/>
    <w:rsid w:val="00BB5BA9"/>
    <w:rsid w:val="00BB6ED7"/>
    <w:rsid w:val="00BB6F8C"/>
    <w:rsid w:val="00BB746A"/>
    <w:rsid w:val="00BB7A47"/>
    <w:rsid w:val="00BC0584"/>
    <w:rsid w:val="00BC083E"/>
    <w:rsid w:val="00BC08D6"/>
    <w:rsid w:val="00BC109F"/>
    <w:rsid w:val="00BC10F1"/>
    <w:rsid w:val="00BC12A7"/>
    <w:rsid w:val="00BC1342"/>
    <w:rsid w:val="00BC1347"/>
    <w:rsid w:val="00BC137F"/>
    <w:rsid w:val="00BC14FF"/>
    <w:rsid w:val="00BC15CF"/>
    <w:rsid w:val="00BC16BC"/>
    <w:rsid w:val="00BC1F1C"/>
    <w:rsid w:val="00BC26AA"/>
    <w:rsid w:val="00BC344A"/>
    <w:rsid w:val="00BC3AD5"/>
    <w:rsid w:val="00BC3DA3"/>
    <w:rsid w:val="00BC3FF8"/>
    <w:rsid w:val="00BC4A95"/>
    <w:rsid w:val="00BC5299"/>
    <w:rsid w:val="00BC570D"/>
    <w:rsid w:val="00BC57DE"/>
    <w:rsid w:val="00BC58D3"/>
    <w:rsid w:val="00BC5B14"/>
    <w:rsid w:val="00BC6B35"/>
    <w:rsid w:val="00BC7148"/>
    <w:rsid w:val="00BC73CB"/>
    <w:rsid w:val="00BD016E"/>
    <w:rsid w:val="00BD0B3E"/>
    <w:rsid w:val="00BD1D52"/>
    <w:rsid w:val="00BD2844"/>
    <w:rsid w:val="00BD29F1"/>
    <w:rsid w:val="00BD2C34"/>
    <w:rsid w:val="00BD32FC"/>
    <w:rsid w:val="00BD40CA"/>
    <w:rsid w:val="00BD4FDE"/>
    <w:rsid w:val="00BD4FE3"/>
    <w:rsid w:val="00BD543D"/>
    <w:rsid w:val="00BD5B52"/>
    <w:rsid w:val="00BD5DDF"/>
    <w:rsid w:val="00BD6067"/>
    <w:rsid w:val="00BD68FD"/>
    <w:rsid w:val="00BD6AE0"/>
    <w:rsid w:val="00BD7563"/>
    <w:rsid w:val="00BD77F2"/>
    <w:rsid w:val="00BD7D33"/>
    <w:rsid w:val="00BE0BD9"/>
    <w:rsid w:val="00BE0FF7"/>
    <w:rsid w:val="00BE14A4"/>
    <w:rsid w:val="00BE15F8"/>
    <w:rsid w:val="00BE1A32"/>
    <w:rsid w:val="00BE1E39"/>
    <w:rsid w:val="00BE237F"/>
    <w:rsid w:val="00BE2489"/>
    <w:rsid w:val="00BE28CF"/>
    <w:rsid w:val="00BE3225"/>
    <w:rsid w:val="00BE3A33"/>
    <w:rsid w:val="00BE3C30"/>
    <w:rsid w:val="00BE510E"/>
    <w:rsid w:val="00BE5877"/>
    <w:rsid w:val="00BE5C1A"/>
    <w:rsid w:val="00BE5D74"/>
    <w:rsid w:val="00BE5F00"/>
    <w:rsid w:val="00BE6526"/>
    <w:rsid w:val="00BE691D"/>
    <w:rsid w:val="00BE6B0C"/>
    <w:rsid w:val="00BE6C53"/>
    <w:rsid w:val="00BE7B2E"/>
    <w:rsid w:val="00BF0120"/>
    <w:rsid w:val="00BF0213"/>
    <w:rsid w:val="00BF0D9D"/>
    <w:rsid w:val="00BF1356"/>
    <w:rsid w:val="00BF1C1C"/>
    <w:rsid w:val="00BF2B02"/>
    <w:rsid w:val="00BF455D"/>
    <w:rsid w:val="00BF4F88"/>
    <w:rsid w:val="00BF51B8"/>
    <w:rsid w:val="00BF5387"/>
    <w:rsid w:val="00BF621C"/>
    <w:rsid w:val="00BF665D"/>
    <w:rsid w:val="00BF6828"/>
    <w:rsid w:val="00BF77BF"/>
    <w:rsid w:val="00C00253"/>
    <w:rsid w:val="00C002DF"/>
    <w:rsid w:val="00C00706"/>
    <w:rsid w:val="00C009E5"/>
    <w:rsid w:val="00C010D0"/>
    <w:rsid w:val="00C0192A"/>
    <w:rsid w:val="00C01AB9"/>
    <w:rsid w:val="00C01DC6"/>
    <w:rsid w:val="00C028C9"/>
    <w:rsid w:val="00C0294C"/>
    <w:rsid w:val="00C02A46"/>
    <w:rsid w:val="00C03357"/>
    <w:rsid w:val="00C035E3"/>
    <w:rsid w:val="00C037DF"/>
    <w:rsid w:val="00C042EE"/>
    <w:rsid w:val="00C04BC2"/>
    <w:rsid w:val="00C051B0"/>
    <w:rsid w:val="00C055EA"/>
    <w:rsid w:val="00C05A12"/>
    <w:rsid w:val="00C05BE5"/>
    <w:rsid w:val="00C06052"/>
    <w:rsid w:val="00C0607A"/>
    <w:rsid w:val="00C0651F"/>
    <w:rsid w:val="00C065CB"/>
    <w:rsid w:val="00C0723D"/>
    <w:rsid w:val="00C07B49"/>
    <w:rsid w:val="00C07D8E"/>
    <w:rsid w:val="00C10B66"/>
    <w:rsid w:val="00C10D5C"/>
    <w:rsid w:val="00C10FA1"/>
    <w:rsid w:val="00C11735"/>
    <w:rsid w:val="00C11796"/>
    <w:rsid w:val="00C119C7"/>
    <w:rsid w:val="00C123FC"/>
    <w:rsid w:val="00C125E9"/>
    <w:rsid w:val="00C12724"/>
    <w:rsid w:val="00C13934"/>
    <w:rsid w:val="00C13CB7"/>
    <w:rsid w:val="00C13DD2"/>
    <w:rsid w:val="00C13F67"/>
    <w:rsid w:val="00C13F76"/>
    <w:rsid w:val="00C14750"/>
    <w:rsid w:val="00C14C40"/>
    <w:rsid w:val="00C14E6C"/>
    <w:rsid w:val="00C15B1A"/>
    <w:rsid w:val="00C15F6C"/>
    <w:rsid w:val="00C1631B"/>
    <w:rsid w:val="00C166E6"/>
    <w:rsid w:val="00C16CE6"/>
    <w:rsid w:val="00C16ECF"/>
    <w:rsid w:val="00C1731A"/>
    <w:rsid w:val="00C179D5"/>
    <w:rsid w:val="00C17AB7"/>
    <w:rsid w:val="00C20326"/>
    <w:rsid w:val="00C20ADE"/>
    <w:rsid w:val="00C20B74"/>
    <w:rsid w:val="00C20F68"/>
    <w:rsid w:val="00C22030"/>
    <w:rsid w:val="00C22507"/>
    <w:rsid w:val="00C22703"/>
    <w:rsid w:val="00C227A1"/>
    <w:rsid w:val="00C22F42"/>
    <w:rsid w:val="00C230D4"/>
    <w:rsid w:val="00C241A5"/>
    <w:rsid w:val="00C24F36"/>
    <w:rsid w:val="00C265BE"/>
    <w:rsid w:val="00C26827"/>
    <w:rsid w:val="00C2716A"/>
    <w:rsid w:val="00C272D1"/>
    <w:rsid w:val="00C27AD0"/>
    <w:rsid w:val="00C27EB2"/>
    <w:rsid w:val="00C313BE"/>
    <w:rsid w:val="00C3183C"/>
    <w:rsid w:val="00C321B1"/>
    <w:rsid w:val="00C3241C"/>
    <w:rsid w:val="00C32794"/>
    <w:rsid w:val="00C32AB8"/>
    <w:rsid w:val="00C32EE8"/>
    <w:rsid w:val="00C33B70"/>
    <w:rsid w:val="00C34A1E"/>
    <w:rsid w:val="00C34DAA"/>
    <w:rsid w:val="00C34E77"/>
    <w:rsid w:val="00C35525"/>
    <w:rsid w:val="00C357FF"/>
    <w:rsid w:val="00C3596C"/>
    <w:rsid w:val="00C35D17"/>
    <w:rsid w:val="00C36F1C"/>
    <w:rsid w:val="00C3757F"/>
    <w:rsid w:val="00C37AA6"/>
    <w:rsid w:val="00C37C8F"/>
    <w:rsid w:val="00C40334"/>
    <w:rsid w:val="00C40BE9"/>
    <w:rsid w:val="00C41006"/>
    <w:rsid w:val="00C41AAB"/>
    <w:rsid w:val="00C421A7"/>
    <w:rsid w:val="00C43587"/>
    <w:rsid w:val="00C443C3"/>
    <w:rsid w:val="00C4441A"/>
    <w:rsid w:val="00C44430"/>
    <w:rsid w:val="00C44486"/>
    <w:rsid w:val="00C4540C"/>
    <w:rsid w:val="00C455F5"/>
    <w:rsid w:val="00C455FA"/>
    <w:rsid w:val="00C457EB"/>
    <w:rsid w:val="00C45816"/>
    <w:rsid w:val="00C45887"/>
    <w:rsid w:val="00C45F8D"/>
    <w:rsid w:val="00C46027"/>
    <w:rsid w:val="00C46C3D"/>
    <w:rsid w:val="00C473B2"/>
    <w:rsid w:val="00C4770B"/>
    <w:rsid w:val="00C47EBE"/>
    <w:rsid w:val="00C506F2"/>
    <w:rsid w:val="00C5096E"/>
    <w:rsid w:val="00C50B96"/>
    <w:rsid w:val="00C50E19"/>
    <w:rsid w:val="00C52A9F"/>
    <w:rsid w:val="00C52AD8"/>
    <w:rsid w:val="00C536A2"/>
    <w:rsid w:val="00C53B6E"/>
    <w:rsid w:val="00C53FD3"/>
    <w:rsid w:val="00C541BF"/>
    <w:rsid w:val="00C54231"/>
    <w:rsid w:val="00C5454E"/>
    <w:rsid w:val="00C55A5D"/>
    <w:rsid w:val="00C55B4B"/>
    <w:rsid w:val="00C55D09"/>
    <w:rsid w:val="00C57147"/>
    <w:rsid w:val="00C608E8"/>
    <w:rsid w:val="00C61813"/>
    <w:rsid w:val="00C6294D"/>
    <w:rsid w:val="00C62E8B"/>
    <w:rsid w:val="00C63280"/>
    <w:rsid w:val="00C6385D"/>
    <w:rsid w:val="00C65871"/>
    <w:rsid w:val="00C65B81"/>
    <w:rsid w:val="00C66531"/>
    <w:rsid w:val="00C66563"/>
    <w:rsid w:val="00C66EEE"/>
    <w:rsid w:val="00C66EFA"/>
    <w:rsid w:val="00C6775C"/>
    <w:rsid w:val="00C700B0"/>
    <w:rsid w:val="00C702C3"/>
    <w:rsid w:val="00C7065B"/>
    <w:rsid w:val="00C708CC"/>
    <w:rsid w:val="00C71752"/>
    <w:rsid w:val="00C71776"/>
    <w:rsid w:val="00C7178E"/>
    <w:rsid w:val="00C719E7"/>
    <w:rsid w:val="00C71FDC"/>
    <w:rsid w:val="00C7249B"/>
    <w:rsid w:val="00C729E7"/>
    <w:rsid w:val="00C737A6"/>
    <w:rsid w:val="00C74031"/>
    <w:rsid w:val="00C744BE"/>
    <w:rsid w:val="00C744D3"/>
    <w:rsid w:val="00C753AB"/>
    <w:rsid w:val="00C754DA"/>
    <w:rsid w:val="00C75883"/>
    <w:rsid w:val="00C75D89"/>
    <w:rsid w:val="00C75FF3"/>
    <w:rsid w:val="00C764D1"/>
    <w:rsid w:val="00C766BB"/>
    <w:rsid w:val="00C769E1"/>
    <w:rsid w:val="00C77D23"/>
    <w:rsid w:val="00C77D4E"/>
    <w:rsid w:val="00C802DD"/>
    <w:rsid w:val="00C80581"/>
    <w:rsid w:val="00C80BDC"/>
    <w:rsid w:val="00C80CBC"/>
    <w:rsid w:val="00C813E5"/>
    <w:rsid w:val="00C81E8E"/>
    <w:rsid w:val="00C824A6"/>
    <w:rsid w:val="00C82C5F"/>
    <w:rsid w:val="00C83339"/>
    <w:rsid w:val="00C83466"/>
    <w:rsid w:val="00C83916"/>
    <w:rsid w:val="00C83A8F"/>
    <w:rsid w:val="00C83DC1"/>
    <w:rsid w:val="00C840B5"/>
    <w:rsid w:val="00C8553F"/>
    <w:rsid w:val="00C86310"/>
    <w:rsid w:val="00C8635C"/>
    <w:rsid w:val="00C870B3"/>
    <w:rsid w:val="00C8712A"/>
    <w:rsid w:val="00C877D1"/>
    <w:rsid w:val="00C87E39"/>
    <w:rsid w:val="00C90597"/>
    <w:rsid w:val="00C908B2"/>
    <w:rsid w:val="00C9106F"/>
    <w:rsid w:val="00C9136F"/>
    <w:rsid w:val="00C917C0"/>
    <w:rsid w:val="00C91B2F"/>
    <w:rsid w:val="00C91D13"/>
    <w:rsid w:val="00C92514"/>
    <w:rsid w:val="00C92915"/>
    <w:rsid w:val="00C92C6B"/>
    <w:rsid w:val="00C92DA1"/>
    <w:rsid w:val="00C93A9B"/>
    <w:rsid w:val="00C94016"/>
    <w:rsid w:val="00C941D1"/>
    <w:rsid w:val="00C9427A"/>
    <w:rsid w:val="00C945B3"/>
    <w:rsid w:val="00C95C16"/>
    <w:rsid w:val="00C95C66"/>
    <w:rsid w:val="00C96A37"/>
    <w:rsid w:val="00C9702E"/>
    <w:rsid w:val="00CA04A4"/>
    <w:rsid w:val="00CA061E"/>
    <w:rsid w:val="00CA0986"/>
    <w:rsid w:val="00CA0DFD"/>
    <w:rsid w:val="00CA103A"/>
    <w:rsid w:val="00CA131F"/>
    <w:rsid w:val="00CA2106"/>
    <w:rsid w:val="00CA28E7"/>
    <w:rsid w:val="00CA2E83"/>
    <w:rsid w:val="00CA3131"/>
    <w:rsid w:val="00CA357F"/>
    <w:rsid w:val="00CA489C"/>
    <w:rsid w:val="00CA4A5F"/>
    <w:rsid w:val="00CA4AEC"/>
    <w:rsid w:val="00CA51BF"/>
    <w:rsid w:val="00CA5563"/>
    <w:rsid w:val="00CA5DFE"/>
    <w:rsid w:val="00CA69C5"/>
    <w:rsid w:val="00CA74AD"/>
    <w:rsid w:val="00CA79CE"/>
    <w:rsid w:val="00CA79F0"/>
    <w:rsid w:val="00CA7E3E"/>
    <w:rsid w:val="00CB06FC"/>
    <w:rsid w:val="00CB07E2"/>
    <w:rsid w:val="00CB0B4E"/>
    <w:rsid w:val="00CB11F0"/>
    <w:rsid w:val="00CB193A"/>
    <w:rsid w:val="00CB1BA6"/>
    <w:rsid w:val="00CB1F1E"/>
    <w:rsid w:val="00CB2234"/>
    <w:rsid w:val="00CB291E"/>
    <w:rsid w:val="00CB340D"/>
    <w:rsid w:val="00CB3444"/>
    <w:rsid w:val="00CB3D2E"/>
    <w:rsid w:val="00CB466E"/>
    <w:rsid w:val="00CB4725"/>
    <w:rsid w:val="00CB4F5C"/>
    <w:rsid w:val="00CB529F"/>
    <w:rsid w:val="00CB5854"/>
    <w:rsid w:val="00CB58A9"/>
    <w:rsid w:val="00CB591B"/>
    <w:rsid w:val="00CB5F45"/>
    <w:rsid w:val="00CB68F9"/>
    <w:rsid w:val="00CB7023"/>
    <w:rsid w:val="00CB7D13"/>
    <w:rsid w:val="00CB7E31"/>
    <w:rsid w:val="00CC004E"/>
    <w:rsid w:val="00CC014D"/>
    <w:rsid w:val="00CC0247"/>
    <w:rsid w:val="00CC0586"/>
    <w:rsid w:val="00CC09BF"/>
    <w:rsid w:val="00CC268C"/>
    <w:rsid w:val="00CC2C76"/>
    <w:rsid w:val="00CC2D99"/>
    <w:rsid w:val="00CC2E6B"/>
    <w:rsid w:val="00CC31C3"/>
    <w:rsid w:val="00CC4475"/>
    <w:rsid w:val="00CC5647"/>
    <w:rsid w:val="00CC5774"/>
    <w:rsid w:val="00CC6800"/>
    <w:rsid w:val="00CC6807"/>
    <w:rsid w:val="00CC72D3"/>
    <w:rsid w:val="00CD0F4E"/>
    <w:rsid w:val="00CD1418"/>
    <w:rsid w:val="00CD198F"/>
    <w:rsid w:val="00CD20F2"/>
    <w:rsid w:val="00CD24AF"/>
    <w:rsid w:val="00CD2501"/>
    <w:rsid w:val="00CD276F"/>
    <w:rsid w:val="00CD3193"/>
    <w:rsid w:val="00CD41EA"/>
    <w:rsid w:val="00CD4246"/>
    <w:rsid w:val="00CD4F28"/>
    <w:rsid w:val="00CD4FF0"/>
    <w:rsid w:val="00CD581F"/>
    <w:rsid w:val="00CD66F9"/>
    <w:rsid w:val="00CD67A2"/>
    <w:rsid w:val="00CD69A7"/>
    <w:rsid w:val="00CD7F57"/>
    <w:rsid w:val="00CE1F3A"/>
    <w:rsid w:val="00CE284E"/>
    <w:rsid w:val="00CE2915"/>
    <w:rsid w:val="00CE30AB"/>
    <w:rsid w:val="00CE3577"/>
    <w:rsid w:val="00CE3CFE"/>
    <w:rsid w:val="00CE3F3E"/>
    <w:rsid w:val="00CE436F"/>
    <w:rsid w:val="00CE4FC4"/>
    <w:rsid w:val="00CE5492"/>
    <w:rsid w:val="00CE686B"/>
    <w:rsid w:val="00CE70FE"/>
    <w:rsid w:val="00CF0207"/>
    <w:rsid w:val="00CF0662"/>
    <w:rsid w:val="00CF08D4"/>
    <w:rsid w:val="00CF0BE6"/>
    <w:rsid w:val="00CF0CC5"/>
    <w:rsid w:val="00CF119A"/>
    <w:rsid w:val="00CF1A18"/>
    <w:rsid w:val="00CF1AF4"/>
    <w:rsid w:val="00CF1E3A"/>
    <w:rsid w:val="00CF1FA0"/>
    <w:rsid w:val="00CF253A"/>
    <w:rsid w:val="00CF38D5"/>
    <w:rsid w:val="00CF3FD0"/>
    <w:rsid w:val="00CF47CA"/>
    <w:rsid w:val="00CF482E"/>
    <w:rsid w:val="00CF4E88"/>
    <w:rsid w:val="00CF5C46"/>
    <w:rsid w:val="00CF5D07"/>
    <w:rsid w:val="00CF62A5"/>
    <w:rsid w:val="00CF67D7"/>
    <w:rsid w:val="00CF685F"/>
    <w:rsid w:val="00CF6B2A"/>
    <w:rsid w:val="00CF74EF"/>
    <w:rsid w:val="00D007D5"/>
    <w:rsid w:val="00D00874"/>
    <w:rsid w:val="00D011EE"/>
    <w:rsid w:val="00D0131D"/>
    <w:rsid w:val="00D017D2"/>
    <w:rsid w:val="00D01A5E"/>
    <w:rsid w:val="00D024F4"/>
    <w:rsid w:val="00D03641"/>
    <w:rsid w:val="00D046AF"/>
    <w:rsid w:val="00D046C7"/>
    <w:rsid w:val="00D053AF"/>
    <w:rsid w:val="00D05925"/>
    <w:rsid w:val="00D05BCE"/>
    <w:rsid w:val="00D06C8C"/>
    <w:rsid w:val="00D06D76"/>
    <w:rsid w:val="00D073D7"/>
    <w:rsid w:val="00D073FB"/>
    <w:rsid w:val="00D101D2"/>
    <w:rsid w:val="00D102E6"/>
    <w:rsid w:val="00D10F60"/>
    <w:rsid w:val="00D1132A"/>
    <w:rsid w:val="00D11C3E"/>
    <w:rsid w:val="00D11E74"/>
    <w:rsid w:val="00D125C9"/>
    <w:rsid w:val="00D13B8E"/>
    <w:rsid w:val="00D13D85"/>
    <w:rsid w:val="00D1412C"/>
    <w:rsid w:val="00D14D51"/>
    <w:rsid w:val="00D15300"/>
    <w:rsid w:val="00D154E6"/>
    <w:rsid w:val="00D15C7C"/>
    <w:rsid w:val="00D15E6E"/>
    <w:rsid w:val="00D1629D"/>
    <w:rsid w:val="00D16ABD"/>
    <w:rsid w:val="00D16C07"/>
    <w:rsid w:val="00D16D42"/>
    <w:rsid w:val="00D16FE1"/>
    <w:rsid w:val="00D17220"/>
    <w:rsid w:val="00D178F8"/>
    <w:rsid w:val="00D17CDF"/>
    <w:rsid w:val="00D20307"/>
    <w:rsid w:val="00D214F0"/>
    <w:rsid w:val="00D21E5D"/>
    <w:rsid w:val="00D222B3"/>
    <w:rsid w:val="00D229F4"/>
    <w:rsid w:val="00D22E54"/>
    <w:rsid w:val="00D22F23"/>
    <w:rsid w:val="00D2303E"/>
    <w:rsid w:val="00D23127"/>
    <w:rsid w:val="00D23368"/>
    <w:rsid w:val="00D23A67"/>
    <w:rsid w:val="00D23E03"/>
    <w:rsid w:val="00D24348"/>
    <w:rsid w:val="00D265FF"/>
    <w:rsid w:val="00D27009"/>
    <w:rsid w:val="00D270FA"/>
    <w:rsid w:val="00D273EF"/>
    <w:rsid w:val="00D275D9"/>
    <w:rsid w:val="00D27F69"/>
    <w:rsid w:val="00D27FFE"/>
    <w:rsid w:val="00D30293"/>
    <w:rsid w:val="00D3048F"/>
    <w:rsid w:val="00D323F0"/>
    <w:rsid w:val="00D32967"/>
    <w:rsid w:val="00D3297F"/>
    <w:rsid w:val="00D32F21"/>
    <w:rsid w:val="00D33A32"/>
    <w:rsid w:val="00D34774"/>
    <w:rsid w:val="00D3495E"/>
    <w:rsid w:val="00D34FB9"/>
    <w:rsid w:val="00D34FF5"/>
    <w:rsid w:val="00D34FF8"/>
    <w:rsid w:val="00D35A22"/>
    <w:rsid w:val="00D36488"/>
    <w:rsid w:val="00D36AE6"/>
    <w:rsid w:val="00D36DEC"/>
    <w:rsid w:val="00D37027"/>
    <w:rsid w:val="00D371C8"/>
    <w:rsid w:val="00D37976"/>
    <w:rsid w:val="00D400E7"/>
    <w:rsid w:val="00D407D7"/>
    <w:rsid w:val="00D40AD7"/>
    <w:rsid w:val="00D413A1"/>
    <w:rsid w:val="00D413DB"/>
    <w:rsid w:val="00D41724"/>
    <w:rsid w:val="00D41EA3"/>
    <w:rsid w:val="00D42500"/>
    <w:rsid w:val="00D427C0"/>
    <w:rsid w:val="00D429BC"/>
    <w:rsid w:val="00D43E94"/>
    <w:rsid w:val="00D43ECE"/>
    <w:rsid w:val="00D4455B"/>
    <w:rsid w:val="00D44D4F"/>
    <w:rsid w:val="00D4605E"/>
    <w:rsid w:val="00D46277"/>
    <w:rsid w:val="00D465EB"/>
    <w:rsid w:val="00D46898"/>
    <w:rsid w:val="00D471DD"/>
    <w:rsid w:val="00D502D7"/>
    <w:rsid w:val="00D504D1"/>
    <w:rsid w:val="00D50B93"/>
    <w:rsid w:val="00D50BB5"/>
    <w:rsid w:val="00D50D8A"/>
    <w:rsid w:val="00D51518"/>
    <w:rsid w:val="00D51D1F"/>
    <w:rsid w:val="00D51FB5"/>
    <w:rsid w:val="00D52031"/>
    <w:rsid w:val="00D52AC8"/>
    <w:rsid w:val="00D530A5"/>
    <w:rsid w:val="00D53FA9"/>
    <w:rsid w:val="00D5403B"/>
    <w:rsid w:val="00D54DB9"/>
    <w:rsid w:val="00D550E0"/>
    <w:rsid w:val="00D555FC"/>
    <w:rsid w:val="00D55EFF"/>
    <w:rsid w:val="00D55F8D"/>
    <w:rsid w:val="00D56105"/>
    <w:rsid w:val="00D56AAE"/>
    <w:rsid w:val="00D56B4E"/>
    <w:rsid w:val="00D5732B"/>
    <w:rsid w:val="00D57465"/>
    <w:rsid w:val="00D57521"/>
    <w:rsid w:val="00D57A58"/>
    <w:rsid w:val="00D6011F"/>
    <w:rsid w:val="00D60711"/>
    <w:rsid w:val="00D60769"/>
    <w:rsid w:val="00D60971"/>
    <w:rsid w:val="00D613DE"/>
    <w:rsid w:val="00D62461"/>
    <w:rsid w:val="00D62831"/>
    <w:rsid w:val="00D62C17"/>
    <w:rsid w:val="00D62C66"/>
    <w:rsid w:val="00D62C8A"/>
    <w:rsid w:val="00D647BD"/>
    <w:rsid w:val="00D64837"/>
    <w:rsid w:val="00D64975"/>
    <w:rsid w:val="00D64CB0"/>
    <w:rsid w:val="00D66CF3"/>
    <w:rsid w:val="00D66F18"/>
    <w:rsid w:val="00D672F7"/>
    <w:rsid w:val="00D67EB1"/>
    <w:rsid w:val="00D70A96"/>
    <w:rsid w:val="00D70EE0"/>
    <w:rsid w:val="00D71DD1"/>
    <w:rsid w:val="00D71F04"/>
    <w:rsid w:val="00D72D34"/>
    <w:rsid w:val="00D733ED"/>
    <w:rsid w:val="00D737CD"/>
    <w:rsid w:val="00D73983"/>
    <w:rsid w:val="00D73C14"/>
    <w:rsid w:val="00D73D08"/>
    <w:rsid w:val="00D7579B"/>
    <w:rsid w:val="00D76500"/>
    <w:rsid w:val="00D76BC1"/>
    <w:rsid w:val="00D77509"/>
    <w:rsid w:val="00D77B8F"/>
    <w:rsid w:val="00D77E16"/>
    <w:rsid w:val="00D8095E"/>
    <w:rsid w:val="00D810CB"/>
    <w:rsid w:val="00D8152F"/>
    <w:rsid w:val="00D81989"/>
    <w:rsid w:val="00D81A30"/>
    <w:rsid w:val="00D81EAE"/>
    <w:rsid w:val="00D82302"/>
    <w:rsid w:val="00D823DB"/>
    <w:rsid w:val="00D835DB"/>
    <w:rsid w:val="00D835FE"/>
    <w:rsid w:val="00D8375A"/>
    <w:rsid w:val="00D8532A"/>
    <w:rsid w:val="00D858FC"/>
    <w:rsid w:val="00D865F5"/>
    <w:rsid w:val="00D900D4"/>
    <w:rsid w:val="00D90D7E"/>
    <w:rsid w:val="00D91329"/>
    <w:rsid w:val="00D916C8"/>
    <w:rsid w:val="00D91F45"/>
    <w:rsid w:val="00D923A5"/>
    <w:rsid w:val="00D92483"/>
    <w:rsid w:val="00D924C5"/>
    <w:rsid w:val="00D929CE"/>
    <w:rsid w:val="00D92A8F"/>
    <w:rsid w:val="00D93C21"/>
    <w:rsid w:val="00D940E3"/>
    <w:rsid w:val="00D940ED"/>
    <w:rsid w:val="00D9414B"/>
    <w:rsid w:val="00D9455D"/>
    <w:rsid w:val="00D94D58"/>
    <w:rsid w:val="00D9515C"/>
    <w:rsid w:val="00D9643C"/>
    <w:rsid w:val="00D96454"/>
    <w:rsid w:val="00D96590"/>
    <w:rsid w:val="00D96820"/>
    <w:rsid w:val="00D9691D"/>
    <w:rsid w:val="00D96CD3"/>
    <w:rsid w:val="00D9762B"/>
    <w:rsid w:val="00D97AAF"/>
    <w:rsid w:val="00DA01FF"/>
    <w:rsid w:val="00DA0306"/>
    <w:rsid w:val="00DA0468"/>
    <w:rsid w:val="00DA095E"/>
    <w:rsid w:val="00DA18B3"/>
    <w:rsid w:val="00DA1D26"/>
    <w:rsid w:val="00DA2384"/>
    <w:rsid w:val="00DA306D"/>
    <w:rsid w:val="00DA3750"/>
    <w:rsid w:val="00DA3B49"/>
    <w:rsid w:val="00DA438D"/>
    <w:rsid w:val="00DA4F84"/>
    <w:rsid w:val="00DA54F9"/>
    <w:rsid w:val="00DA5593"/>
    <w:rsid w:val="00DA5CAF"/>
    <w:rsid w:val="00DA6FCE"/>
    <w:rsid w:val="00DA7252"/>
    <w:rsid w:val="00DA7C4F"/>
    <w:rsid w:val="00DB01A0"/>
    <w:rsid w:val="00DB0545"/>
    <w:rsid w:val="00DB0A35"/>
    <w:rsid w:val="00DB0ADA"/>
    <w:rsid w:val="00DB0B11"/>
    <w:rsid w:val="00DB0DCB"/>
    <w:rsid w:val="00DB0E05"/>
    <w:rsid w:val="00DB13A4"/>
    <w:rsid w:val="00DB150B"/>
    <w:rsid w:val="00DB1D51"/>
    <w:rsid w:val="00DB1DC5"/>
    <w:rsid w:val="00DB2100"/>
    <w:rsid w:val="00DB2280"/>
    <w:rsid w:val="00DB2972"/>
    <w:rsid w:val="00DB2E9E"/>
    <w:rsid w:val="00DB372D"/>
    <w:rsid w:val="00DB3817"/>
    <w:rsid w:val="00DB4420"/>
    <w:rsid w:val="00DB4CCA"/>
    <w:rsid w:val="00DB57D4"/>
    <w:rsid w:val="00DB5959"/>
    <w:rsid w:val="00DB5FC7"/>
    <w:rsid w:val="00DB7657"/>
    <w:rsid w:val="00DB7866"/>
    <w:rsid w:val="00DB7F7E"/>
    <w:rsid w:val="00DC0199"/>
    <w:rsid w:val="00DC028C"/>
    <w:rsid w:val="00DC0D97"/>
    <w:rsid w:val="00DC122A"/>
    <w:rsid w:val="00DC12E8"/>
    <w:rsid w:val="00DC14BD"/>
    <w:rsid w:val="00DC16F9"/>
    <w:rsid w:val="00DC1A0F"/>
    <w:rsid w:val="00DC1FAA"/>
    <w:rsid w:val="00DC31A0"/>
    <w:rsid w:val="00DC3CC1"/>
    <w:rsid w:val="00DC3EA1"/>
    <w:rsid w:val="00DC4570"/>
    <w:rsid w:val="00DC507F"/>
    <w:rsid w:val="00DC527D"/>
    <w:rsid w:val="00DC5712"/>
    <w:rsid w:val="00DC62AC"/>
    <w:rsid w:val="00DC6365"/>
    <w:rsid w:val="00DC65CE"/>
    <w:rsid w:val="00DC6A82"/>
    <w:rsid w:val="00DC7107"/>
    <w:rsid w:val="00DC7627"/>
    <w:rsid w:val="00DC7F92"/>
    <w:rsid w:val="00DD0EDA"/>
    <w:rsid w:val="00DD1076"/>
    <w:rsid w:val="00DD1F5A"/>
    <w:rsid w:val="00DD204B"/>
    <w:rsid w:val="00DD213E"/>
    <w:rsid w:val="00DD22C3"/>
    <w:rsid w:val="00DD275A"/>
    <w:rsid w:val="00DD2F8B"/>
    <w:rsid w:val="00DD3107"/>
    <w:rsid w:val="00DD3326"/>
    <w:rsid w:val="00DD4741"/>
    <w:rsid w:val="00DD49DD"/>
    <w:rsid w:val="00DD4B1A"/>
    <w:rsid w:val="00DD4EAC"/>
    <w:rsid w:val="00DD5BCF"/>
    <w:rsid w:val="00DD5CB8"/>
    <w:rsid w:val="00DD5E64"/>
    <w:rsid w:val="00DD6C7A"/>
    <w:rsid w:val="00DD70CF"/>
    <w:rsid w:val="00DE017C"/>
    <w:rsid w:val="00DE0721"/>
    <w:rsid w:val="00DE0E4A"/>
    <w:rsid w:val="00DE1373"/>
    <w:rsid w:val="00DE182A"/>
    <w:rsid w:val="00DE2225"/>
    <w:rsid w:val="00DE333B"/>
    <w:rsid w:val="00DE3D10"/>
    <w:rsid w:val="00DE3E8B"/>
    <w:rsid w:val="00DE3F45"/>
    <w:rsid w:val="00DE6541"/>
    <w:rsid w:val="00DE739B"/>
    <w:rsid w:val="00DE73AD"/>
    <w:rsid w:val="00DE73DA"/>
    <w:rsid w:val="00DE74CE"/>
    <w:rsid w:val="00DE754F"/>
    <w:rsid w:val="00DE7F6F"/>
    <w:rsid w:val="00DF0E22"/>
    <w:rsid w:val="00DF19E5"/>
    <w:rsid w:val="00DF1CDA"/>
    <w:rsid w:val="00DF1D2E"/>
    <w:rsid w:val="00DF1F2D"/>
    <w:rsid w:val="00DF23C5"/>
    <w:rsid w:val="00DF251B"/>
    <w:rsid w:val="00DF2B45"/>
    <w:rsid w:val="00DF3403"/>
    <w:rsid w:val="00DF346C"/>
    <w:rsid w:val="00DF39EC"/>
    <w:rsid w:val="00DF3C9B"/>
    <w:rsid w:val="00DF3CB1"/>
    <w:rsid w:val="00DF41D6"/>
    <w:rsid w:val="00DF4831"/>
    <w:rsid w:val="00DF4AC4"/>
    <w:rsid w:val="00DF4EA2"/>
    <w:rsid w:val="00DF4EEC"/>
    <w:rsid w:val="00DF5C6A"/>
    <w:rsid w:val="00DF6E21"/>
    <w:rsid w:val="00DF71D7"/>
    <w:rsid w:val="00E007BD"/>
    <w:rsid w:val="00E01491"/>
    <w:rsid w:val="00E0210A"/>
    <w:rsid w:val="00E02444"/>
    <w:rsid w:val="00E02AE0"/>
    <w:rsid w:val="00E02D25"/>
    <w:rsid w:val="00E032A6"/>
    <w:rsid w:val="00E03BE3"/>
    <w:rsid w:val="00E048D5"/>
    <w:rsid w:val="00E04BF3"/>
    <w:rsid w:val="00E04E7B"/>
    <w:rsid w:val="00E057C4"/>
    <w:rsid w:val="00E05F92"/>
    <w:rsid w:val="00E05FC9"/>
    <w:rsid w:val="00E06BFB"/>
    <w:rsid w:val="00E07196"/>
    <w:rsid w:val="00E07330"/>
    <w:rsid w:val="00E073D0"/>
    <w:rsid w:val="00E076DB"/>
    <w:rsid w:val="00E07987"/>
    <w:rsid w:val="00E07A09"/>
    <w:rsid w:val="00E07B8E"/>
    <w:rsid w:val="00E10376"/>
    <w:rsid w:val="00E10D27"/>
    <w:rsid w:val="00E11C0A"/>
    <w:rsid w:val="00E12564"/>
    <w:rsid w:val="00E127E4"/>
    <w:rsid w:val="00E1284D"/>
    <w:rsid w:val="00E12B6D"/>
    <w:rsid w:val="00E1312E"/>
    <w:rsid w:val="00E13654"/>
    <w:rsid w:val="00E137D1"/>
    <w:rsid w:val="00E140D2"/>
    <w:rsid w:val="00E14563"/>
    <w:rsid w:val="00E1639F"/>
    <w:rsid w:val="00E166A8"/>
    <w:rsid w:val="00E16E04"/>
    <w:rsid w:val="00E178EE"/>
    <w:rsid w:val="00E179D6"/>
    <w:rsid w:val="00E17CC4"/>
    <w:rsid w:val="00E21A23"/>
    <w:rsid w:val="00E23298"/>
    <w:rsid w:val="00E24394"/>
    <w:rsid w:val="00E244DD"/>
    <w:rsid w:val="00E24B27"/>
    <w:rsid w:val="00E25D80"/>
    <w:rsid w:val="00E25ECC"/>
    <w:rsid w:val="00E27A50"/>
    <w:rsid w:val="00E27C04"/>
    <w:rsid w:val="00E27CE5"/>
    <w:rsid w:val="00E27EB6"/>
    <w:rsid w:val="00E302D4"/>
    <w:rsid w:val="00E305E3"/>
    <w:rsid w:val="00E306ED"/>
    <w:rsid w:val="00E309E3"/>
    <w:rsid w:val="00E30EC7"/>
    <w:rsid w:val="00E315EA"/>
    <w:rsid w:val="00E31652"/>
    <w:rsid w:val="00E31918"/>
    <w:rsid w:val="00E31AD6"/>
    <w:rsid w:val="00E31EE1"/>
    <w:rsid w:val="00E35023"/>
    <w:rsid w:val="00E3507D"/>
    <w:rsid w:val="00E350FF"/>
    <w:rsid w:val="00E355C6"/>
    <w:rsid w:val="00E35794"/>
    <w:rsid w:val="00E3620D"/>
    <w:rsid w:val="00E3645B"/>
    <w:rsid w:val="00E369F5"/>
    <w:rsid w:val="00E369F8"/>
    <w:rsid w:val="00E36B75"/>
    <w:rsid w:val="00E372C3"/>
    <w:rsid w:val="00E400CA"/>
    <w:rsid w:val="00E405A5"/>
    <w:rsid w:val="00E40839"/>
    <w:rsid w:val="00E409E6"/>
    <w:rsid w:val="00E411C4"/>
    <w:rsid w:val="00E41A69"/>
    <w:rsid w:val="00E41F73"/>
    <w:rsid w:val="00E420CC"/>
    <w:rsid w:val="00E42805"/>
    <w:rsid w:val="00E42CD7"/>
    <w:rsid w:val="00E42FC1"/>
    <w:rsid w:val="00E43030"/>
    <w:rsid w:val="00E434BA"/>
    <w:rsid w:val="00E4355A"/>
    <w:rsid w:val="00E43562"/>
    <w:rsid w:val="00E437AB"/>
    <w:rsid w:val="00E44245"/>
    <w:rsid w:val="00E44BFC"/>
    <w:rsid w:val="00E4578D"/>
    <w:rsid w:val="00E45B46"/>
    <w:rsid w:val="00E46B93"/>
    <w:rsid w:val="00E476D2"/>
    <w:rsid w:val="00E51B1F"/>
    <w:rsid w:val="00E5290D"/>
    <w:rsid w:val="00E52AED"/>
    <w:rsid w:val="00E52C04"/>
    <w:rsid w:val="00E52DDB"/>
    <w:rsid w:val="00E536B4"/>
    <w:rsid w:val="00E53E3B"/>
    <w:rsid w:val="00E5417F"/>
    <w:rsid w:val="00E5421B"/>
    <w:rsid w:val="00E54415"/>
    <w:rsid w:val="00E54481"/>
    <w:rsid w:val="00E54F4B"/>
    <w:rsid w:val="00E552BA"/>
    <w:rsid w:val="00E56152"/>
    <w:rsid w:val="00E56582"/>
    <w:rsid w:val="00E566EB"/>
    <w:rsid w:val="00E56C55"/>
    <w:rsid w:val="00E56CDF"/>
    <w:rsid w:val="00E57A3F"/>
    <w:rsid w:val="00E57D0C"/>
    <w:rsid w:val="00E57ED2"/>
    <w:rsid w:val="00E57FE6"/>
    <w:rsid w:val="00E60634"/>
    <w:rsid w:val="00E611A3"/>
    <w:rsid w:val="00E611AE"/>
    <w:rsid w:val="00E61291"/>
    <w:rsid w:val="00E61B43"/>
    <w:rsid w:val="00E61EA6"/>
    <w:rsid w:val="00E6280B"/>
    <w:rsid w:val="00E63286"/>
    <w:rsid w:val="00E63C08"/>
    <w:rsid w:val="00E63DF9"/>
    <w:rsid w:val="00E6421A"/>
    <w:rsid w:val="00E643C9"/>
    <w:rsid w:val="00E644CA"/>
    <w:rsid w:val="00E64A64"/>
    <w:rsid w:val="00E64E34"/>
    <w:rsid w:val="00E66023"/>
    <w:rsid w:val="00E669F0"/>
    <w:rsid w:val="00E66BC7"/>
    <w:rsid w:val="00E674A6"/>
    <w:rsid w:val="00E6757A"/>
    <w:rsid w:val="00E675B0"/>
    <w:rsid w:val="00E6780A"/>
    <w:rsid w:val="00E67AEB"/>
    <w:rsid w:val="00E7002D"/>
    <w:rsid w:val="00E7033C"/>
    <w:rsid w:val="00E7153B"/>
    <w:rsid w:val="00E71989"/>
    <w:rsid w:val="00E71E84"/>
    <w:rsid w:val="00E720EF"/>
    <w:rsid w:val="00E72258"/>
    <w:rsid w:val="00E723FC"/>
    <w:rsid w:val="00E724E2"/>
    <w:rsid w:val="00E72EE6"/>
    <w:rsid w:val="00E73153"/>
    <w:rsid w:val="00E73B3A"/>
    <w:rsid w:val="00E73DB3"/>
    <w:rsid w:val="00E73EFD"/>
    <w:rsid w:val="00E74498"/>
    <w:rsid w:val="00E74527"/>
    <w:rsid w:val="00E75304"/>
    <w:rsid w:val="00E75D18"/>
    <w:rsid w:val="00E767BC"/>
    <w:rsid w:val="00E77632"/>
    <w:rsid w:val="00E77C90"/>
    <w:rsid w:val="00E80B43"/>
    <w:rsid w:val="00E81042"/>
    <w:rsid w:val="00E816C8"/>
    <w:rsid w:val="00E81760"/>
    <w:rsid w:val="00E827EF"/>
    <w:rsid w:val="00E82877"/>
    <w:rsid w:val="00E831BC"/>
    <w:rsid w:val="00E834E6"/>
    <w:rsid w:val="00E8455A"/>
    <w:rsid w:val="00E8455D"/>
    <w:rsid w:val="00E84E87"/>
    <w:rsid w:val="00E85649"/>
    <w:rsid w:val="00E85891"/>
    <w:rsid w:val="00E85BD6"/>
    <w:rsid w:val="00E85EA6"/>
    <w:rsid w:val="00E862CD"/>
    <w:rsid w:val="00E86462"/>
    <w:rsid w:val="00E869A3"/>
    <w:rsid w:val="00E86DE7"/>
    <w:rsid w:val="00E8764C"/>
    <w:rsid w:val="00E87834"/>
    <w:rsid w:val="00E90A15"/>
    <w:rsid w:val="00E90DC0"/>
    <w:rsid w:val="00E910B0"/>
    <w:rsid w:val="00E92114"/>
    <w:rsid w:val="00E92E30"/>
    <w:rsid w:val="00E9330D"/>
    <w:rsid w:val="00E93545"/>
    <w:rsid w:val="00E9365D"/>
    <w:rsid w:val="00E93DD3"/>
    <w:rsid w:val="00E94071"/>
    <w:rsid w:val="00E94435"/>
    <w:rsid w:val="00E94BAF"/>
    <w:rsid w:val="00E954F9"/>
    <w:rsid w:val="00E95B7F"/>
    <w:rsid w:val="00E95C65"/>
    <w:rsid w:val="00E96289"/>
    <w:rsid w:val="00E9694C"/>
    <w:rsid w:val="00E97028"/>
    <w:rsid w:val="00E97232"/>
    <w:rsid w:val="00E97654"/>
    <w:rsid w:val="00E97F76"/>
    <w:rsid w:val="00EA0508"/>
    <w:rsid w:val="00EA071A"/>
    <w:rsid w:val="00EA0749"/>
    <w:rsid w:val="00EA078B"/>
    <w:rsid w:val="00EA122A"/>
    <w:rsid w:val="00EA1AC5"/>
    <w:rsid w:val="00EA36A3"/>
    <w:rsid w:val="00EA3AE9"/>
    <w:rsid w:val="00EA3D47"/>
    <w:rsid w:val="00EA3F6D"/>
    <w:rsid w:val="00EA460E"/>
    <w:rsid w:val="00EA47DA"/>
    <w:rsid w:val="00EA5D6E"/>
    <w:rsid w:val="00EA66D1"/>
    <w:rsid w:val="00EA69AA"/>
    <w:rsid w:val="00EA7040"/>
    <w:rsid w:val="00EA73AD"/>
    <w:rsid w:val="00EB0126"/>
    <w:rsid w:val="00EB0B9D"/>
    <w:rsid w:val="00EB113A"/>
    <w:rsid w:val="00EB2471"/>
    <w:rsid w:val="00EB29AA"/>
    <w:rsid w:val="00EB2CFB"/>
    <w:rsid w:val="00EB390F"/>
    <w:rsid w:val="00EB411C"/>
    <w:rsid w:val="00EB454E"/>
    <w:rsid w:val="00EB4AA1"/>
    <w:rsid w:val="00EB4DBD"/>
    <w:rsid w:val="00EB5055"/>
    <w:rsid w:val="00EB5979"/>
    <w:rsid w:val="00EB5C5D"/>
    <w:rsid w:val="00EB6083"/>
    <w:rsid w:val="00EB630D"/>
    <w:rsid w:val="00EB6C38"/>
    <w:rsid w:val="00EB7104"/>
    <w:rsid w:val="00EB7217"/>
    <w:rsid w:val="00EB7B43"/>
    <w:rsid w:val="00EC0751"/>
    <w:rsid w:val="00EC0AD9"/>
    <w:rsid w:val="00EC0E9A"/>
    <w:rsid w:val="00EC161F"/>
    <w:rsid w:val="00EC1866"/>
    <w:rsid w:val="00EC1B2B"/>
    <w:rsid w:val="00EC1F44"/>
    <w:rsid w:val="00EC31D1"/>
    <w:rsid w:val="00EC34C8"/>
    <w:rsid w:val="00EC463C"/>
    <w:rsid w:val="00EC4664"/>
    <w:rsid w:val="00EC4DBC"/>
    <w:rsid w:val="00EC51B5"/>
    <w:rsid w:val="00EC6445"/>
    <w:rsid w:val="00EC6F94"/>
    <w:rsid w:val="00EC7645"/>
    <w:rsid w:val="00EC7779"/>
    <w:rsid w:val="00EC7DF9"/>
    <w:rsid w:val="00ED0B5B"/>
    <w:rsid w:val="00ED183B"/>
    <w:rsid w:val="00ED1953"/>
    <w:rsid w:val="00ED22D7"/>
    <w:rsid w:val="00ED2E8A"/>
    <w:rsid w:val="00ED2EF4"/>
    <w:rsid w:val="00ED4C38"/>
    <w:rsid w:val="00ED4D1E"/>
    <w:rsid w:val="00ED4FB7"/>
    <w:rsid w:val="00ED52C5"/>
    <w:rsid w:val="00ED55A3"/>
    <w:rsid w:val="00ED66C8"/>
    <w:rsid w:val="00ED6873"/>
    <w:rsid w:val="00ED6970"/>
    <w:rsid w:val="00ED6A04"/>
    <w:rsid w:val="00ED6E54"/>
    <w:rsid w:val="00ED6E63"/>
    <w:rsid w:val="00ED77EF"/>
    <w:rsid w:val="00ED7CC4"/>
    <w:rsid w:val="00EE0692"/>
    <w:rsid w:val="00EE0747"/>
    <w:rsid w:val="00EE0B0D"/>
    <w:rsid w:val="00EE1236"/>
    <w:rsid w:val="00EE1602"/>
    <w:rsid w:val="00EE21C5"/>
    <w:rsid w:val="00EE24AE"/>
    <w:rsid w:val="00EE2BF7"/>
    <w:rsid w:val="00EE3664"/>
    <w:rsid w:val="00EE3D8B"/>
    <w:rsid w:val="00EE3E54"/>
    <w:rsid w:val="00EE44BA"/>
    <w:rsid w:val="00EE44C5"/>
    <w:rsid w:val="00EE46B5"/>
    <w:rsid w:val="00EE6ADC"/>
    <w:rsid w:val="00EE6B12"/>
    <w:rsid w:val="00EE6BD0"/>
    <w:rsid w:val="00EE6E86"/>
    <w:rsid w:val="00EE756B"/>
    <w:rsid w:val="00EE78FE"/>
    <w:rsid w:val="00EF0D4A"/>
    <w:rsid w:val="00EF0F35"/>
    <w:rsid w:val="00EF140B"/>
    <w:rsid w:val="00EF1919"/>
    <w:rsid w:val="00EF1B9B"/>
    <w:rsid w:val="00EF2A30"/>
    <w:rsid w:val="00EF3830"/>
    <w:rsid w:val="00EF3D43"/>
    <w:rsid w:val="00EF4347"/>
    <w:rsid w:val="00EF48E2"/>
    <w:rsid w:val="00EF4D0B"/>
    <w:rsid w:val="00EF5E07"/>
    <w:rsid w:val="00EF5FE7"/>
    <w:rsid w:val="00EF64FA"/>
    <w:rsid w:val="00EF6FDE"/>
    <w:rsid w:val="00EF7513"/>
    <w:rsid w:val="00EF7E9B"/>
    <w:rsid w:val="00F002F5"/>
    <w:rsid w:val="00F004D3"/>
    <w:rsid w:val="00F0066D"/>
    <w:rsid w:val="00F0094D"/>
    <w:rsid w:val="00F00B85"/>
    <w:rsid w:val="00F0125A"/>
    <w:rsid w:val="00F01793"/>
    <w:rsid w:val="00F018B1"/>
    <w:rsid w:val="00F0201C"/>
    <w:rsid w:val="00F02882"/>
    <w:rsid w:val="00F02BA5"/>
    <w:rsid w:val="00F04267"/>
    <w:rsid w:val="00F0430A"/>
    <w:rsid w:val="00F044BB"/>
    <w:rsid w:val="00F04A04"/>
    <w:rsid w:val="00F050A7"/>
    <w:rsid w:val="00F05271"/>
    <w:rsid w:val="00F05698"/>
    <w:rsid w:val="00F06015"/>
    <w:rsid w:val="00F07847"/>
    <w:rsid w:val="00F07E0C"/>
    <w:rsid w:val="00F10414"/>
    <w:rsid w:val="00F104B1"/>
    <w:rsid w:val="00F10665"/>
    <w:rsid w:val="00F110D8"/>
    <w:rsid w:val="00F11BBE"/>
    <w:rsid w:val="00F122DE"/>
    <w:rsid w:val="00F1258B"/>
    <w:rsid w:val="00F13715"/>
    <w:rsid w:val="00F13B24"/>
    <w:rsid w:val="00F14844"/>
    <w:rsid w:val="00F14BC8"/>
    <w:rsid w:val="00F1508C"/>
    <w:rsid w:val="00F151DA"/>
    <w:rsid w:val="00F15CA1"/>
    <w:rsid w:val="00F16B48"/>
    <w:rsid w:val="00F172FF"/>
    <w:rsid w:val="00F175F4"/>
    <w:rsid w:val="00F17BDA"/>
    <w:rsid w:val="00F204D5"/>
    <w:rsid w:val="00F20C9A"/>
    <w:rsid w:val="00F20E4C"/>
    <w:rsid w:val="00F21FCD"/>
    <w:rsid w:val="00F22D43"/>
    <w:rsid w:val="00F22D8C"/>
    <w:rsid w:val="00F22D9A"/>
    <w:rsid w:val="00F233F3"/>
    <w:rsid w:val="00F23C0C"/>
    <w:rsid w:val="00F24560"/>
    <w:rsid w:val="00F24A71"/>
    <w:rsid w:val="00F24A94"/>
    <w:rsid w:val="00F26D79"/>
    <w:rsid w:val="00F27433"/>
    <w:rsid w:val="00F30B43"/>
    <w:rsid w:val="00F31811"/>
    <w:rsid w:val="00F31874"/>
    <w:rsid w:val="00F31D40"/>
    <w:rsid w:val="00F31D6E"/>
    <w:rsid w:val="00F32F52"/>
    <w:rsid w:val="00F33048"/>
    <w:rsid w:val="00F33BC4"/>
    <w:rsid w:val="00F3403A"/>
    <w:rsid w:val="00F34086"/>
    <w:rsid w:val="00F34268"/>
    <w:rsid w:val="00F3465C"/>
    <w:rsid w:val="00F3635F"/>
    <w:rsid w:val="00F363A6"/>
    <w:rsid w:val="00F363D2"/>
    <w:rsid w:val="00F3659F"/>
    <w:rsid w:val="00F368E9"/>
    <w:rsid w:val="00F36E06"/>
    <w:rsid w:val="00F3707A"/>
    <w:rsid w:val="00F37A4F"/>
    <w:rsid w:val="00F37BBC"/>
    <w:rsid w:val="00F400C4"/>
    <w:rsid w:val="00F40B1C"/>
    <w:rsid w:val="00F40B27"/>
    <w:rsid w:val="00F42365"/>
    <w:rsid w:val="00F42DB1"/>
    <w:rsid w:val="00F43493"/>
    <w:rsid w:val="00F4350A"/>
    <w:rsid w:val="00F43C61"/>
    <w:rsid w:val="00F43E3E"/>
    <w:rsid w:val="00F442EB"/>
    <w:rsid w:val="00F4476C"/>
    <w:rsid w:val="00F44961"/>
    <w:rsid w:val="00F44CE6"/>
    <w:rsid w:val="00F4505E"/>
    <w:rsid w:val="00F4545C"/>
    <w:rsid w:val="00F45C44"/>
    <w:rsid w:val="00F46311"/>
    <w:rsid w:val="00F46511"/>
    <w:rsid w:val="00F466F2"/>
    <w:rsid w:val="00F47249"/>
    <w:rsid w:val="00F47926"/>
    <w:rsid w:val="00F47988"/>
    <w:rsid w:val="00F505D3"/>
    <w:rsid w:val="00F50E11"/>
    <w:rsid w:val="00F5136F"/>
    <w:rsid w:val="00F51FEA"/>
    <w:rsid w:val="00F52506"/>
    <w:rsid w:val="00F52692"/>
    <w:rsid w:val="00F531C9"/>
    <w:rsid w:val="00F5351B"/>
    <w:rsid w:val="00F53E1E"/>
    <w:rsid w:val="00F5401D"/>
    <w:rsid w:val="00F5471A"/>
    <w:rsid w:val="00F54991"/>
    <w:rsid w:val="00F54A89"/>
    <w:rsid w:val="00F54D2B"/>
    <w:rsid w:val="00F54FB9"/>
    <w:rsid w:val="00F55AF0"/>
    <w:rsid w:val="00F56473"/>
    <w:rsid w:val="00F56537"/>
    <w:rsid w:val="00F56A18"/>
    <w:rsid w:val="00F56A4A"/>
    <w:rsid w:val="00F579B8"/>
    <w:rsid w:val="00F579BE"/>
    <w:rsid w:val="00F600C3"/>
    <w:rsid w:val="00F60763"/>
    <w:rsid w:val="00F60955"/>
    <w:rsid w:val="00F6135D"/>
    <w:rsid w:val="00F6144F"/>
    <w:rsid w:val="00F61A0C"/>
    <w:rsid w:val="00F6240B"/>
    <w:rsid w:val="00F62638"/>
    <w:rsid w:val="00F62AFE"/>
    <w:rsid w:val="00F62B08"/>
    <w:rsid w:val="00F62F0C"/>
    <w:rsid w:val="00F630B9"/>
    <w:rsid w:val="00F6343B"/>
    <w:rsid w:val="00F63AE2"/>
    <w:rsid w:val="00F64292"/>
    <w:rsid w:val="00F646E3"/>
    <w:rsid w:val="00F64BDF"/>
    <w:rsid w:val="00F64C77"/>
    <w:rsid w:val="00F64E04"/>
    <w:rsid w:val="00F64E0D"/>
    <w:rsid w:val="00F6578C"/>
    <w:rsid w:val="00F66151"/>
    <w:rsid w:val="00F663AB"/>
    <w:rsid w:val="00F66708"/>
    <w:rsid w:val="00F679EB"/>
    <w:rsid w:val="00F67EC4"/>
    <w:rsid w:val="00F67F45"/>
    <w:rsid w:val="00F70815"/>
    <w:rsid w:val="00F70F37"/>
    <w:rsid w:val="00F7163E"/>
    <w:rsid w:val="00F71A1A"/>
    <w:rsid w:val="00F71E9A"/>
    <w:rsid w:val="00F7253C"/>
    <w:rsid w:val="00F72A5D"/>
    <w:rsid w:val="00F72C28"/>
    <w:rsid w:val="00F72EDB"/>
    <w:rsid w:val="00F736CE"/>
    <w:rsid w:val="00F73CF2"/>
    <w:rsid w:val="00F73FBD"/>
    <w:rsid w:val="00F741CA"/>
    <w:rsid w:val="00F74BB8"/>
    <w:rsid w:val="00F74C24"/>
    <w:rsid w:val="00F74E42"/>
    <w:rsid w:val="00F74F8C"/>
    <w:rsid w:val="00F757E2"/>
    <w:rsid w:val="00F772AA"/>
    <w:rsid w:val="00F77792"/>
    <w:rsid w:val="00F77C62"/>
    <w:rsid w:val="00F8111F"/>
    <w:rsid w:val="00F81A79"/>
    <w:rsid w:val="00F82E3B"/>
    <w:rsid w:val="00F831E2"/>
    <w:rsid w:val="00F83352"/>
    <w:rsid w:val="00F839D6"/>
    <w:rsid w:val="00F83D35"/>
    <w:rsid w:val="00F83FD2"/>
    <w:rsid w:val="00F84394"/>
    <w:rsid w:val="00F84DDC"/>
    <w:rsid w:val="00F84EEC"/>
    <w:rsid w:val="00F85D23"/>
    <w:rsid w:val="00F85FE3"/>
    <w:rsid w:val="00F862BE"/>
    <w:rsid w:val="00F87684"/>
    <w:rsid w:val="00F87A11"/>
    <w:rsid w:val="00F87D52"/>
    <w:rsid w:val="00F90810"/>
    <w:rsid w:val="00F909BD"/>
    <w:rsid w:val="00F90D16"/>
    <w:rsid w:val="00F9155C"/>
    <w:rsid w:val="00F9161B"/>
    <w:rsid w:val="00F918AF"/>
    <w:rsid w:val="00F91E01"/>
    <w:rsid w:val="00F923F4"/>
    <w:rsid w:val="00F92B6C"/>
    <w:rsid w:val="00F93AB3"/>
    <w:rsid w:val="00F93B22"/>
    <w:rsid w:val="00F941C5"/>
    <w:rsid w:val="00F944D4"/>
    <w:rsid w:val="00F9484B"/>
    <w:rsid w:val="00F94978"/>
    <w:rsid w:val="00F94CC6"/>
    <w:rsid w:val="00F9500A"/>
    <w:rsid w:val="00F95635"/>
    <w:rsid w:val="00F95700"/>
    <w:rsid w:val="00F95FBD"/>
    <w:rsid w:val="00F96B4F"/>
    <w:rsid w:val="00F96D37"/>
    <w:rsid w:val="00F96D8D"/>
    <w:rsid w:val="00F97000"/>
    <w:rsid w:val="00F9728A"/>
    <w:rsid w:val="00F9742E"/>
    <w:rsid w:val="00F97C75"/>
    <w:rsid w:val="00FA06E4"/>
    <w:rsid w:val="00FA0B2A"/>
    <w:rsid w:val="00FA16D2"/>
    <w:rsid w:val="00FA17B8"/>
    <w:rsid w:val="00FA2C0B"/>
    <w:rsid w:val="00FA2CE6"/>
    <w:rsid w:val="00FA2F64"/>
    <w:rsid w:val="00FA3394"/>
    <w:rsid w:val="00FA3DBE"/>
    <w:rsid w:val="00FA410B"/>
    <w:rsid w:val="00FA4B15"/>
    <w:rsid w:val="00FA51FD"/>
    <w:rsid w:val="00FA5948"/>
    <w:rsid w:val="00FA5CE4"/>
    <w:rsid w:val="00FA769D"/>
    <w:rsid w:val="00FB033A"/>
    <w:rsid w:val="00FB089F"/>
    <w:rsid w:val="00FB0CD7"/>
    <w:rsid w:val="00FB0D01"/>
    <w:rsid w:val="00FB16F2"/>
    <w:rsid w:val="00FB17BD"/>
    <w:rsid w:val="00FB18CB"/>
    <w:rsid w:val="00FB1C2B"/>
    <w:rsid w:val="00FB3AC0"/>
    <w:rsid w:val="00FB4A2A"/>
    <w:rsid w:val="00FB539E"/>
    <w:rsid w:val="00FB5736"/>
    <w:rsid w:val="00FB5749"/>
    <w:rsid w:val="00FB6302"/>
    <w:rsid w:val="00FB6600"/>
    <w:rsid w:val="00FB6975"/>
    <w:rsid w:val="00FB6B1B"/>
    <w:rsid w:val="00FB6CBD"/>
    <w:rsid w:val="00FB6E57"/>
    <w:rsid w:val="00FB7C0C"/>
    <w:rsid w:val="00FC035B"/>
    <w:rsid w:val="00FC1361"/>
    <w:rsid w:val="00FC15E9"/>
    <w:rsid w:val="00FC28F5"/>
    <w:rsid w:val="00FC3D5E"/>
    <w:rsid w:val="00FC44EE"/>
    <w:rsid w:val="00FC47CE"/>
    <w:rsid w:val="00FC4A65"/>
    <w:rsid w:val="00FC5589"/>
    <w:rsid w:val="00FC5A45"/>
    <w:rsid w:val="00FC6010"/>
    <w:rsid w:val="00FC6767"/>
    <w:rsid w:val="00FC7124"/>
    <w:rsid w:val="00FC7AFC"/>
    <w:rsid w:val="00FC7F03"/>
    <w:rsid w:val="00FD04DE"/>
    <w:rsid w:val="00FD1849"/>
    <w:rsid w:val="00FD2AA9"/>
    <w:rsid w:val="00FD2E9D"/>
    <w:rsid w:val="00FD4C7B"/>
    <w:rsid w:val="00FD61D5"/>
    <w:rsid w:val="00FD628F"/>
    <w:rsid w:val="00FD64F3"/>
    <w:rsid w:val="00FE0651"/>
    <w:rsid w:val="00FE0D00"/>
    <w:rsid w:val="00FE1316"/>
    <w:rsid w:val="00FE1FD4"/>
    <w:rsid w:val="00FE246D"/>
    <w:rsid w:val="00FE2892"/>
    <w:rsid w:val="00FE2C8D"/>
    <w:rsid w:val="00FE323F"/>
    <w:rsid w:val="00FE3AF5"/>
    <w:rsid w:val="00FE454B"/>
    <w:rsid w:val="00FE468B"/>
    <w:rsid w:val="00FE46CB"/>
    <w:rsid w:val="00FE4B57"/>
    <w:rsid w:val="00FE4DF7"/>
    <w:rsid w:val="00FE4F80"/>
    <w:rsid w:val="00FE52D4"/>
    <w:rsid w:val="00FE64BE"/>
    <w:rsid w:val="00FE6858"/>
    <w:rsid w:val="00FE6D84"/>
    <w:rsid w:val="00FE6E38"/>
    <w:rsid w:val="00FE719C"/>
    <w:rsid w:val="00FE7363"/>
    <w:rsid w:val="00FE7653"/>
    <w:rsid w:val="00FE77A8"/>
    <w:rsid w:val="00FF0D65"/>
    <w:rsid w:val="00FF11EF"/>
    <w:rsid w:val="00FF1A55"/>
    <w:rsid w:val="00FF3EC1"/>
    <w:rsid w:val="00FF3EDD"/>
    <w:rsid w:val="00FF4246"/>
    <w:rsid w:val="00FF6658"/>
    <w:rsid w:val="00FF685F"/>
    <w:rsid w:val="00FF6D4E"/>
    <w:rsid w:val="00FF7803"/>
    <w:rsid w:val="00FF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C18F"/>
  <w14:defaultImageDpi w14:val="32767"/>
  <w15:chartTrackingRefBased/>
  <w15:docId w15:val="{07633B00-DA7A-7849-931E-9A105D29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39"/>
    <w:pPr>
      <w:spacing w:line="480" w:lineRule="auto"/>
      <w:ind w:firstLine="720"/>
    </w:pPr>
    <w:rPr>
      <w:rFonts w:ascii="Times New Roman" w:hAnsi="Times New Roman" w:cs="Times New Roman"/>
      <w:sz w:val="20"/>
      <w:szCs w:val="20"/>
      <w:lang w:val="en-GB"/>
    </w:rPr>
  </w:style>
  <w:style w:type="paragraph" w:styleId="Heading1">
    <w:name w:val="heading 1"/>
    <w:basedOn w:val="Normal"/>
    <w:next w:val="Normal"/>
    <w:link w:val="Heading1Char"/>
    <w:uiPriority w:val="9"/>
    <w:qFormat/>
    <w:rsid w:val="00D62461"/>
    <w:pPr>
      <w:ind w:firstLine="0"/>
      <w:outlineLvl w:val="0"/>
    </w:pPr>
    <w:rPr>
      <w:b/>
      <w:bCs/>
      <w:sz w:val="28"/>
      <w:szCs w:val="24"/>
    </w:rPr>
  </w:style>
  <w:style w:type="paragraph" w:styleId="Heading2">
    <w:name w:val="heading 2"/>
    <w:basedOn w:val="Normal"/>
    <w:next w:val="Normal"/>
    <w:link w:val="Heading2Char"/>
    <w:uiPriority w:val="9"/>
    <w:unhideWhenUsed/>
    <w:qFormat/>
    <w:rsid w:val="00D62461"/>
    <w:pPr>
      <w:ind w:firstLine="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61"/>
    <w:rPr>
      <w:rFonts w:ascii="Times New Roman" w:hAnsi="Times New Roman" w:cs="Times New Roman"/>
      <w:b/>
      <w:bCs/>
      <w:sz w:val="28"/>
    </w:rPr>
  </w:style>
  <w:style w:type="paragraph" w:styleId="ListParagraph">
    <w:name w:val="List Paragraph"/>
    <w:basedOn w:val="Normal"/>
    <w:uiPriority w:val="34"/>
    <w:qFormat/>
    <w:rsid w:val="003E544A"/>
    <w:pPr>
      <w:numPr>
        <w:numId w:val="1"/>
      </w:numPr>
      <w:contextualSpacing/>
    </w:pPr>
    <w:rPr>
      <w:sz w:val="24"/>
    </w:rPr>
  </w:style>
  <w:style w:type="character" w:styleId="PlaceholderText">
    <w:name w:val="Placeholder Text"/>
    <w:basedOn w:val="DefaultParagraphFont"/>
    <w:uiPriority w:val="99"/>
    <w:semiHidden/>
    <w:rsid w:val="005F724F"/>
    <w:rPr>
      <w:color w:val="808080"/>
    </w:rPr>
  </w:style>
  <w:style w:type="character" w:styleId="CommentReference">
    <w:name w:val="annotation reference"/>
    <w:basedOn w:val="DefaultParagraphFont"/>
    <w:uiPriority w:val="99"/>
    <w:semiHidden/>
    <w:unhideWhenUsed/>
    <w:rsid w:val="006957F8"/>
    <w:rPr>
      <w:sz w:val="16"/>
      <w:szCs w:val="16"/>
    </w:rPr>
  </w:style>
  <w:style w:type="paragraph" w:styleId="CommentText">
    <w:name w:val="annotation text"/>
    <w:basedOn w:val="Normal"/>
    <w:link w:val="CommentTextChar"/>
    <w:uiPriority w:val="99"/>
    <w:unhideWhenUsed/>
    <w:rsid w:val="006957F8"/>
    <w:pPr>
      <w:ind w:firstLine="284"/>
    </w:pPr>
  </w:style>
  <w:style w:type="character" w:customStyle="1" w:styleId="CommentTextChar">
    <w:name w:val="Comment Text Char"/>
    <w:basedOn w:val="DefaultParagraphFont"/>
    <w:link w:val="CommentText"/>
    <w:uiPriority w:val="99"/>
    <w:rsid w:val="006957F8"/>
    <w:rPr>
      <w:rFonts w:ascii="Times New Roman" w:hAnsi="Times New Roman" w:cs="Times New Roman"/>
      <w:sz w:val="20"/>
      <w:szCs w:val="20"/>
    </w:rPr>
  </w:style>
  <w:style w:type="paragraph" w:customStyle="1" w:styleId="Firstparagraph">
    <w:name w:val="First paragraph"/>
    <w:basedOn w:val="Normal"/>
    <w:qFormat/>
    <w:rsid w:val="00A81F39"/>
    <w:pPr>
      <w:ind w:firstLine="0"/>
    </w:pPr>
  </w:style>
  <w:style w:type="paragraph" w:styleId="NoSpacing">
    <w:name w:val="No Spacing"/>
    <w:uiPriority w:val="1"/>
    <w:qFormat/>
    <w:rsid w:val="00FE77A8"/>
    <w:rPr>
      <w:rFonts w:ascii="Times New Roman" w:hAnsi="Times New Roman" w:cs="Times New Roman"/>
      <w:sz w:val="20"/>
      <w:szCs w:val="20"/>
    </w:rPr>
  </w:style>
  <w:style w:type="character" w:customStyle="1" w:styleId="Heading2Char">
    <w:name w:val="Heading 2 Char"/>
    <w:basedOn w:val="DefaultParagraphFont"/>
    <w:link w:val="Heading2"/>
    <w:uiPriority w:val="9"/>
    <w:rsid w:val="00D62461"/>
    <w:rPr>
      <w:rFonts w:ascii="Times New Roman" w:hAnsi="Times New Roman" w:cs="Times New Roman"/>
      <w:i/>
      <w:iCs/>
      <w:sz w:val="20"/>
      <w:szCs w:val="20"/>
    </w:rPr>
  </w:style>
  <w:style w:type="character" w:styleId="LineNumber">
    <w:name w:val="line number"/>
    <w:basedOn w:val="DefaultParagraphFont"/>
    <w:uiPriority w:val="99"/>
    <w:semiHidden/>
    <w:unhideWhenUsed/>
    <w:rsid w:val="00BA4ABC"/>
  </w:style>
  <w:style w:type="paragraph" w:styleId="Header">
    <w:name w:val="header"/>
    <w:basedOn w:val="Normal"/>
    <w:link w:val="HeaderChar"/>
    <w:uiPriority w:val="99"/>
    <w:unhideWhenUsed/>
    <w:rsid w:val="00394ED6"/>
    <w:pPr>
      <w:tabs>
        <w:tab w:val="center" w:pos="4680"/>
        <w:tab w:val="right" w:pos="9360"/>
      </w:tabs>
    </w:pPr>
  </w:style>
  <w:style w:type="character" w:customStyle="1" w:styleId="HeaderChar">
    <w:name w:val="Header Char"/>
    <w:basedOn w:val="DefaultParagraphFont"/>
    <w:link w:val="Header"/>
    <w:uiPriority w:val="99"/>
    <w:rsid w:val="00394ED6"/>
    <w:rPr>
      <w:rFonts w:ascii="Times New Roman" w:hAnsi="Times New Roman" w:cs="Times New Roman"/>
      <w:sz w:val="20"/>
      <w:szCs w:val="20"/>
    </w:rPr>
  </w:style>
  <w:style w:type="paragraph" w:styleId="Footer">
    <w:name w:val="footer"/>
    <w:basedOn w:val="Normal"/>
    <w:link w:val="FooterChar"/>
    <w:uiPriority w:val="99"/>
    <w:unhideWhenUsed/>
    <w:rsid w:val="00394ED6"/>
    <w:pPr>
      <w:tabs>
        <w:tab w:val="center" w:pos="4680"/>
        <w:tab w:val="right" w:pos="9360"/>
      </w:tabs>
    </w:pPr>
  </w:style>
  <w:style w:type="character" w:customStyle="1" w:styleId="FooterChar">
    <w:name w:val="Footer Char"/>
    <w:basedOn w:val="DefaultParagraphFont"/>
    <w:link w:val="Footer"/>
    <w:uiPriority w:val="99"/>
    <w:rsid w:val="00394ED6"/>
    <w:rPr>
      <w:rFonts w:ascii="Times New Roman" w:hAnsi="Times New Roman" w:cs="Times New Roman"/>
      <w:sz w:val="20"/>
      <w:szCs w:val="20"/>
    </w:rPr>
  </w:style>
  <w:style w:type="character" w:styleId="PageNumber">
    <w:name w:val="page number"/>
    <w:basedOn w:val="DefaultParagraphFont"/>
    <w:uiPriority w:val="99"/>
    <w:semiHidden/>
    <w:unhideWhenUsed/>
    <w:rsid w:val="00394ED6"/>
  </w:style>
  <w:style w:type="paragraph" w:styleId="CommentSubject">
    <w:name w:val="annotation subject"/>
    <w:basedOn w:val="CommentText"/>
    <w:next w:val="CommentText"/>
    <w:link w:val="CommentSubjectChar"/>
    <w:uiPriority w:val="99"/>
    <w:semiHidden/>
    <w:unhideWhenUsed/>
    <w:rsid w:val="00C766BB"/>
    <w:pPr>
      <w:ind w:firstLine="720"/>
    </w:pPr>
    <w:rPr>
      <w:b/>
      <w:bCs/>
    </w:rPr>
  </w:style>
  <w:style w:type="character" w:customStyle="1" w:styleId="CommentSubjectChar">
    <w:name w:val="Comment Subject Char"/>
    <w:basedOn w:val="CommentTextChar"/>
    <w:link w:val="CommentSubject"/>
    <w:uiPriority w:val="99"/>
    <w:semiHidden/>
    <w:rsid w:val="00C766BB"/>
    <w:rPr>
      <w:rFonts w:ascii="Times New Roman" w:hAnsi="Times New Roman" w:cs="Times New Roman"/>
      <w:b/>
      <w:bCs/>
      <w:sz w:val="20"/>
      <w:szCs w:val="20"/>
    </w:rPr>
  </w:style>
  <w:style w:type="paragraph" w:styleId="Revision">
    <w:name w:val="Revision"/>
    <w:hidden/>
    <w:uiPriority w:val="99"/>
    <w:semiHidden/>
    <w:rsid w:val="00C766BB"/>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766BB"/>
    <w:rPr>
      <w:sz w:val="18"/>
      <w:szCs w:val="18"/>
    </w:rPr>
  </w:style>
  <w:style w:type="character" w:customStyle="1" w:styleId="BalloonTextChar">
    <w:name w:val="Balloon Text Char"/>
    <w:basedOn w:val="DefaultParagraphFont"/>
    <w:link w:val="BalloonText"/>
    <w:uiPriority w:val="99"/>
    <w:semiHidden/>
    <w:rsid w:val="00C766B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E127E4"/>
  </w:style>
  <w:style w:type="character" w:customStyle="1" w:styleId="FootnoteTextChar">
    <w:name w:val="Footnote Text Char"/>
    <w:basedOn w:val="DefaultParagraphFont"/>
    <w:link w:val="FootnoteText"/>
    <w:uiPriority w:val="99"/>
    <w:semiHidden/>
    <w:rsid w:val="00E127E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E127E4"/>
    <w:rPr>
      <w:vertAlign w:val="superscript"/>
    </w:rPr>
  </w:style>
  <w:style w:type="paragraph" w:styleId="EndnoteText">
    <w:name w:val="endnote text"/>
    <w:basedOn w:val="Normal"/>
    <w:link w:val="EndnoteTextChar"/>
    <w:uiPriority w:val="99"/>
    <w:semiHidden/>
    <w:unhideWhenUsed/>
    <w:rsid w:val="00CE284E"/>
  </w:style>
  <w:style w:type="character" w:customStyle="1" w:styleId="EndnoteTextChar">
    <w:name w:val="Endnote Text Char"/>
    <w:basedOn w:val="DefaultParagraphFont"/>
    <w:link w:val="EndnoteText"/>
    <w:uiPriority w:val="99"/>
    <w:semiHidden/>
    <w:rsid w:val="00CE284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CE284E"/>
    <w:rPr>
      <w:vertAlign w:val="superscript"/>
    </w:rPr>
  </w:style>
  <w:style w:type="paragraph" w:styleId="BodyText">
    <w:name w:val="Body Text"/>
    <w:link w:val="BodyTextChar"/>
    <w:rsid w:val="009F1B68"/>
    <w:pPr>
      <w:pBdr>
        <w:top w:val="nil"/>
        <w:left w:val="nil"/>
        <w:bottom w:val="nil"/>
        <w:right w:val="nil"/>
        <w:between w:val="nil"/>
        <w:bar w:val="nil"/>
      </w:pBdr>
      <w:spacing w:after="120" w:line="480" w:lineRule="auto"/>
      <w:ind w:firstLine="567"/>
    </w:pPr>
    <w:rPr>
      <w:rFonts w:ascii="Calibri" w:eastAsia="Calibri" w:hAnsi="Calibri" w:cs="Calibri"/>
      <w:color w:val="000000"/>
      <w:u w:color="000000"/>
      <w:bdr w:val="nil"/>
    </w:rPr>
  </w:style>
  <w:style w:type="character" w:customStyle="1" w:styleId="BodyTextChar">
    <w:name w:val="Body Text Char"/>
    <w:basedOn w:val="DefaultParagraphFont"/>
    <w:link w:val="BodyText"/>
    <w:rsid w:val="009F1B68"/>
    <w:rPr>
      <w:rFonts w:ascii="Calibri" w:eastAsia="Calibri" w:hAnsi="Calibri" w:cs="Calibri"/>
      <w:color w:val="000000"/>
      <w:u w:color="000000"/>
      <w:bdr w:val="nil"/>
    </w:rPr>
  </w:style>
  <w:style w:type="paragraph" w:customStyle="1" w:styleId="FirstParagraph0">
    <w:name w:val="First Paragraph"/>
    <w:next w:val="BodyText"/>
    <w:rsid w:val="003831AC"/>
    <w:pPr>
      <w:pBdr>
        <w:top w:val="nil"/>
        <w:left w:val="nil"/>
        <w:bottom w:val="nil"/>
        <w:right w:val="nil"/>
        <w:between w:val="nil"/>
        <w:bar w:val="nil"/>
      </w:pBdr>
      <w:spacing w:line="480" w:lineRule="auto"/>
    </w:pPr>
    <w:rPr>
      <w:rFonts w:ascii="Times New Roman" w:eastAsia="Calibri" w:hAnsi="Times New Roman" w:cs="Times New Roman"/>
      <w:bCs/>
      <w:color w:val="000000"/>
      <w:u w:color="000000"/>
      <w:bdr w:val="nil"/>
    </w:rPr>
  </w:style>
  <w:style w:type="paragraph" w:styleId="NormalWeb">
    <w:name w:val="Normal (Web)"/>
    <w:basedOn w:val="Normal"/>
    <w:uiPriority w:val="99"/>
    <w:semiHidden/>
    <w:unhideWhenUsed/>
    <w:rsid w:val="00BF621C"/>
    <w:rPr>
      <w:sz w:val="24"/>
      <w:szCs w:val="24"/>
    </w:rPr>
  </w:style>
  <w:style w:type="paragraph" w:styleId="HTMLPreformatted">
    <w:name w:val="HTML Preformatted"/>
    <w:basedOn w:val="Normal"/>
    <w:link w:val="HTMLPreformattedChar"/>
    <w:uiPriority w:val="99"/>
    <w:semiHidden/>
    <w:unhideWhenUsed/>
    <w:rsid w:val="00A9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977E9"/>
    <w:rPr>
      <w:rFonts w:ascii="Courier New" w:eastAsia="Times New Roman" w:hAnsi="Courier New" w:cs="Courier New"/>
      <w:sz w:val="20"/>
      <w:szCs w:val="20"/>
    </w:rPr>
  </w:style>
  <w:style w:type="table" w:styleId="TableGrid">
    <w:name w:val="Table Grid"/>
    <w:basedOn w:val="TableNormal"/>
    <w:uiPriority w:val="39"/>
    <w:rsid w:val="007A3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122D2"/>
    <w:pPr>
      <w:ind w:left="720" w:hanging="720"/>
    </w:pPr>
  </w:style>
  <w:style w:type="character" w:styleId="Hyperlink">
    <w:name w:val="Hyperlink"/>
    <w:basedOn w:val="DefaultParagraphFont"/>
    <w:uiPriority w:val="99"/>
    <w:unhideWhenUsed/>
    <w:rsid w:val="001B4F20"/>
    <w:rPr>
      <w:color w:val="0563C1" w:themeColor="hyperlink"/>
      <w:u w:val="single"/>
    </w:rPr>
  </w:style>
  <w:style w:type="character" w:customStyle="1" w:styleId="UnresolvedMention1">
    <w:name w:val="Unresolved Mention1"/>
    <w:basedOn w:val="DefaultParagraphFont"/>
    <w:uiPriority w:val="99"/>
    <w:rsid w:val="001B4F20"/>
    <w:rPr>
      <w:color w:val="605E5C"/>
      <w:shd w:val="clear" w:color="auto" w:fill="E1DFDD"/>
    </w:rPr>
  </w:style>
  <w:style w:type="paragraph" w:styleId="Title">
    <w:name w:val="Title"/>
    <w:basedOn w:val="Normal"/>
    <w:next w:val="Normal"/>
    <w:link w:val="TitleChar"/>
    <w:uiPriority w:val="10"/>
    <w:qFormat/>
    <w:rsid w:val="00344CB7"/>
    <w:pPr>
      <w:ind w:firstLine="0"/>
      <w:jc w:val="center"/>
    </w:pPr>
    <w:rPr>
      <w:sz w:val="24"/>
      <w:szCs w:val="24"/>
    </w:rPr>
  </w:style>
  <w:style w:type="character" w:customStyle="1" w:styleId="TitleChar">
    <w:name w:val="Title Char"/>
    <w:basedOn w:val="DefaultParagraphFont"/>
    <w:link w:val="Title"/>
    <w:uiPriority w:val="10"/>
    <w:rsid w:val="00344CB7"/>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5966">
      <w:bodyDiv w:val="1"/>
      <w:marLeft w:val="0"/>
      <w:marRight w:val="0"/>
      <w:marTop w:val="0"/>
      <w:marBottom w:val="0"/>
      <w:divBdr>
        <w:top w:val="none" w:sz="0" w:space="0" w:color="auto"/>
        <w:left w:val="none" w:sz="0" w:space="0" w:color="auto"/>
        <w:bottom w:val="none" w:sz="0" w:space="0" w:color="auto"/>
        <w:right w:val="none" w:sz="0" w:space="0" w:color="auto"/>
      </w:divBdr>
      <w:divsChild>
        <w:div w:id="22944960">
          <w:marLeft w:val="0"/>
          <w:marRight w:val="0"/>
          <w:marTop w:val="0"/>
          <w:marBottom w:val="0"/>
          <w:divBdr>
            <w:top w:val="none" w:sz="0" w:space="0" w:color="auto"/>
            <w:left w:val="none" w:sz="0" w:space="0" w:color="auto"/>
            <w:bottom w:val="none" w:sz="0" w:space="0" w:color="auto"/>
            <w:right w:val="none" w:sz="0" w:space="0" w:color="auto"/>
          </w:divBdr>
          <w:divsChild>
            <w:div w:id="649944881">
              <w:marLeft w:val="0"/>
              <w:marRight w:val="0"/>
              <w:marTop w:val="0"/>
              <w:marBottom w:val="0"/>
              <w:divBdr>
                <w:top w:val="none" w:sz="0" w:space="0" w:color="auto"/>
                <w:left w:val="none" w:sz="0" w:space="0" w:color="auto"/>
                <w:bottom w:val="none" w:sz="0" w:space="0" w:color="auto"/>
                <w:right w:val="none" w:sz="0" w:space="0" w:color="auto"/>
              </w:divBdr>
              <w:divsChild>
                <w:div w:id="12062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4638">
      <w:bodyDiv w:val="1"/>
      <w:marLeft w:val="0"/>
      <w:marRight w:val="0"/>
      <w:marTop w:val="0"/>
      <w:marBottom w:val="0"/>
      <w:divBdr>
        <w:top w:val="none" w:sz="0" w:space="0" w:color="auto"/>
        <w:left w:val="none" w:sz="0" w:space="0" w:color="auto"/>
        <w:bottom w:val="none" w:sz="0" w:space="0" w:color="auto"/>
        <w:right w:val="none" w:sz="0" w:space="0" w:color="auto"/>
      </w:divBdr>
      <w:divsChild>
        <w:div w:id="1676683424">
          <w:marLeft w:val="0"/>
          <w:marRight w:val="0"/>
          <w:marTop w:val="0"/>
          <w:marBottom w:val="0"/>
          <w:divBdr>
            <w:top w:val="none" w:sz="0" w:space="0" w:color="auto"/>
            <w:left w:val="none" w:sz="0" w:space="0" w:color="auto"/>
            <w:bottom w:val="none" w:sz="0" w:space="0" w:color="auto"/>
            <w:right w:val="none" w:sz="0" w:space="0" w:color="auto"/>
          </w:divBdr>
          <w:divsChild>
            <w:div w:id="1936866624">
              <w:marLeft w:val="0"/>
              <w:marRight w:val="0"/>
              <w:marTop w:val="0"/>
              <w:marBottom w:val="0"/>
              <w:divBdr>
                <w:top w:val="none" w:sz="0" w:space="0" w:color="auto"/>
                <w:left w:val="none" w:sz="0" w:space="0" w:color="auto"/>
                <w:bottom w:val="none" w:sz="0" w:space="0" w:color="auto"/>
                <w:right w:val="none" w:sz="0" w:space="0" w:color="auto"/>
              </w:divBdr>
              <w:divsChild>
                <w:div w:id="374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1862">
      <w:bodyDiv w:val="1"/>
      <w:marLeft w:val="0"/>
      <w:marRight w:val="0"/>
      <w:marTop w:val="0"/>
      <w:marBottom w:val="0"/>
      <w:divBdr>
        <w:top w:val="none" w:sz="0" w:space="0" w:color="auto"/>
        <w:left w:val="none" w:sz="0" w:space="0" w:color="auto"/>
        <w:bottom w:val="none" w:sz="0" w:space="0" w:color="auto"/>
        <w:right w:val="none" w:sz="0" w:space="0" w:color="auto"/>
      </w:divBdr>
    </w:div>
    <w:div w:id="1077174067">
      <w:bodyDiv w:val="1"/>
      <w:marLeft w:val="0"/>
      <w:marRight w:val="0"/>
      <w:marTop w:val="0"/>
      <w:marBottom w:val="0"/>
      <w:divBdr>
        <w:top w:val="none" w:sz="0" w:space="0" w:color="auto"/>
        <w:left w:val="none" w:sz="0" w:space="0" w:color="auto"/>
        <w:bottom w:val="none" w:sz="0" w:space="0" w:color="auto"/>
        <w:right w:val="none" w:sz="0" w:space="0" w:color="auto"/>
      </w:divBdr>
      <w:divsChild>
        <w:div w:id="736241408">
          <w:marLeft w:val="0"/>
          <w:marRight w:val="0"/>
          <w:marTop w:val="0"/>
          <w:marBottom w:val="0"/>
          <w:divBdr>
            <w:top w:val="none" w:sz="0" w:space="0" w:color="auto"/>
            <w:left w:val="none" w:sz="0" w:space="0" w:color="auto"/>
            <w:bottom w:val="none" w:sz="0" w:space="0" w:color="auto"/>
            <w:right w:val="none" w:sz="0" w:space="0" w:color="auto"/>
          </w:divBdr>
          <w:divsChild>
            <w:div w:id="903293646">
              <w:marLeft w:val="0"/>
              <w:marRight w:val="0"/>
              <w:marTop w:val="0"/>
              <w:marBottom w:val="0"/>
              <w:divBdr>
                <w:top w:val="none" w:sz="0" w:space="0" w:color="auto"/>
                <w:left w:val="none" w:sz="0" w:space="0" w:color="auto"/>
                <w:bottom w:val="none" w:sz="0" w:space="0" w:color="auto"/>
                <w:right w:val="none" w:sz="0" w:space="0" w:color="auto"/>
              </w:divBdr>
              <w:divsChild>
                <w:div w:id="21174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600">
      <w:bodyDiv w:val="1"/>
      <w:marLeft w:val="0"/>
      <w:marRight w:val="0"/>
      <w:marTop w:val="0"/>
      <w:marBottom w:val="0"/>
      <w:divBdr>
        <w:top w:val="none" w:sz="0" w:space="0" w:color="auto"/>
        <w:left w:val="none" w:sz="0" w:space="0" w:color="auto"/>
        <w:bottom w:val="none" w:sz="0" w:space="0" w:color="auto"/>
        <w:right w:val="none" w:sz="0" w:space="0" w:color="auto"/>
      </w:divBdr>
    </w:div>
    <w:div w:id="1321229184">
      <w:bodyDiv w:val="1"/>
      <w:marLeft w:val="0"/>
      <w:marRight w:val="0"/>
      <w:marTop w:val="0"/>
      <w:marBottom w:val="0"/>
      <w:divBdr>
        <w:top w:val="none" w:sz="0" w:space="0" w:color="auto"/>
        <w:left w:val="none" w:sz="0" w:space="0" w:color="auto"/>
        <w:bottom w:val="none" w:sz="0" w:space="0" w:color="auto"/>
        <w:right w:val="none" w:sz="0" w:space="0" w:color="auto"/>
      </w:divBdr>
    </w:div>
    <w:div w:id="1441535432">
      <w:bodyDiv w:val="1"/>
      <w:marLeft w:val="0"/>
      <w:marRight w:val="0"/>
      <w:marTop w:val="0"/>
      <w:marBottom w:val="0"/>
      <w:divBdr>
        <w:top w:val="none" w:sz="0" w:space="0" w:color="auto"/>
        <w:left w:val="none" w:sz="0" w:space="0" w:color="auto"/>
        <w:bottom w:val="none" w:sz="0" w:space="0" w:color="auto"/>
        <w:right w:val="none" w:sz="0" w:space="0" w:color="auto"/>
      </w:divBdr>
      <w:divsChild>
        <w:div w:id="668563970">
          <w:marLeft w:val="0"/>
          <w:marRight w:val="0"/>
          <w:marTop w:val="0"/>
          <w:marBottom w:val="0"/>
          <w:divBdr>
            <w:top w:val="none" w:sz="0" w:space="0" w:color="auto"/>
            <w:left w:val="none" w:sz="0" w:space="0" w:color="auto"/>
            <w:bottom w:val="none" w:sz="0" w:space="0" w:color="auto"/>
            <w:right w:val="none" w:sz="0" w:space="0" w:color="auto"/>
          </w:divBdr>
          <w:divsChild>
            <w:div w:id="1881477069">
              <w:marLeft w:val="0"/>
              <w:marRight w:val="0"/>
              <w:marTop w:val="0"/>
              <w:marBottom w:val="0"/>
              <w:divBdr>
                <w:top w:val="none" w:sz="0" w:space="0" w:color="auto"/>
                <w:left w:val="none" w:sz="0" w:space="0" w:color="auto"/>
                <w:bottom w:val="none" w:sz="0" w:space="0" w:color="auto"/>
                <w:right w:val="none" w:sz="0" w:space="0" w:color="auto"/>
              </w:divBdr>
              <w:divsChild>
                <w:div w:id="22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735590424">
      <w:bodyDiv w:val="1"/>
      <w:marLeft w:val="0"/>
      <w:marRight w:val="0"/>
      <w:marTop w:val="0"/>
      <w:marBottom w:val="0"/>
      <w:divBdr>
        <w:top w:val="none" w:sz="0" w:space="0" w:color="auto"/>
        <w:left w:val="none" w:sz="0" w:space="0" w:color="auto"/>
        <w:bottom w:val="none" w:sz="0" w:space="0" w:color="auto"/>
        <w:right w:val="none" w:sz="0" w:space="0" w:color="auto"/>
      </w:divBdr>
    </w:div>
    <w:div w:id="1760129007">
      <w:bodyDiv w:val="1"/>
      <w:marLeft w:val="0"/>
      <w:marRight w:val="0"/>
      <w:marTop w:val="0"/>
      <w:marBottom w:val="0"/>
      <w:divBdr>
        <w:top w:val="none" w:sz="0" w:space="0" w:color="auto"/>
        <w:left w:val="none" w:sz="0" w:space="0" w:color="auto"/>
        <w:bottom w:val="none" w:sz="0" w:space="0" w:color="auto"/>
        <w:right w:val="none" w:sz="0" w:space="0" w:color="auto"/>
      </w:divBdr>
      <w:divsChild>
        <w:div w:id="3285694">
          <w:marLeft w:val="0"/>
          <w:marRight w:val="0"/>
          <w:marTop w:val="0"/>
          <w:marBottom w:val="0"/>
          <w:divBdr>
            <w:top w:val="none" w:sz="0" w:space="0" w:color="auto"/>
            <w:left w:val="none" w:sz="0" w:space="0" w:color="auto"/>
            <w:bottom w:val="none" w:sz="0" w:space="0" w:color="auto"/>
            <w:right w:val="none" w:sz="0" w:space="0" w:color="auto"/>
          </w:divBdr>
          <w:divsChild>
            <w:div w:id="703289877">
              <w:marLeft w:val="0"/>
              <w:marRight w:val="0"/>
              <w:marTop w:val="0"/>
              <w:marBottom w:val="0"/>
              <w:divBdr>
                <w:top w:val="none" w:sz="0" w:space="0" w:color="auto"/>
                <w:left w:val="none" w:sz="0" w:space="0" w:color="auto"/>
                <w:bottom w:val="none" w:sz="0" w:space="0" w:color="auto"/>
                <w:right w:val="none" w:sz="0" w:space="0" w:color="auto"/>
              </w:divBdr>
              <w:divsChild>
                <w:div w:id="1058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733">
      <w:bodyDiv w:val="1"/>
      <w:marLeft w:val="0"/>
      <w:marRight w:val="0"/>
      <w:marTop w:val="0"/>
      <w:marBottom w:val="0"/>
      <w:divBdr>
        <w:top w:val="none" w:sz="0" w:space="0" w:color="auto"/>
        <w:left w:val="none" w:sz="0" w:space="0" w:color="auto"/>
        <w:bottom w:val="none" w:sz="0" w:space="0" w:color="auto"/>
        <w:right w:val="none" w:sz="0" w:space="0" w:color="auto"/>
      </w:divBdr>
      <w:divsChild>
        <w:div w:id="1886866714">
          <w:marLeft w:val="0"/>
          <w:marRight w:val="0"/>
          <w:marTop w:val="0"/>
          <w:marBottom w:val="0"/>
          <w:divBdr>
            <w:top w:val="none" w:sz="0" w:space="0" w:color="auto"/>
            <w:left w:val="none" w:sz="0" w:space="0" w:color="auto"/>
            <w:bottom w:val="none" w:sz="0" w:space="0" w:color="auto"/>
            <w:right w:val="none" w:sz="0" w:space="0" w:color="auto"/>
          </w:divBdr>
          <w:divsChild>
            <w:div w:id="834955528">
              <w:marLeft w:val="0"/>
              <w:marRight w:val="0"/>
              <w:marTop w:val="0"/>
              <w:marBottom w:val="0"/>
              <w:divBdr>
                <w:top w:val="none" w:sz="0" w:space="0" w:color="auto"/>
                <w:left w:val="none" w:sz="0" w:space="0" w:color="auto"/>
                <w:bottom w:val="none" w:sz="0" w:space="0" w:color="auto"/>
                <w:right w:val="none" w:sz="0" w:space="0" w:color="auto"/>
              </w:divBdr>
              <w:divsChild>
                <w:div w:id="2022704667">
                  <w:marLeft w:val="0"/>
                  <w:marRight w:val="0"/>
                  <w:marTop w:val="0"/>
                  <w:marBottom w:val="0"/>
                  <w:divBdr>
                    <w:top w:val="none" w:sz="0" w:space="0" w:color="auto"/>
                    <w:left w:val="none" w:sz="0" w:space="0" w:color="auto"/>
                    <w:bottom w:val="none" w:sz="0" w:space="0" w:color="auto"/>
                    <w:right w:val="none" w:sz="0" w:space="0" w:color="auto"/>
                  </w:divBdr>
                  <w:divsChild>
                    <w:div w:id="656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34EF509-6FA4-42D5-B2B8-B3CCE3EE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20</Pages>
  <Words>36137</Words>
  <Characters>205986</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Hin</dc:creator>
  <cp:keywords/>
  <dc:description/>
  <cp:lastModifiedBy>Len Thomas</cp:lastModifiedBy>
  <cp:revision>156</cp:revision>
  <dcterms:created xsi:type="dcterms:W3CDTF">2021-04-28T11:59:00Z</dcterms:created>
  <dcterms:modified xsi:type="dcterms:W3CDTF">2022-02-02T23:45:00Z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id="n5UtNFUY"/&gt;&lt;style id="http://www.zotero.org/styles/elsevier-harvard"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