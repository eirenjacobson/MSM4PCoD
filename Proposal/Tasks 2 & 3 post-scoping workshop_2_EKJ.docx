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CE414" w14:textId="2A576968" w:rsidR="0086606C" w:rsidRDefault="007C47AB">
      <w:r>
        <w:t>MSM4PCoD</w:t>
      </w:r>
    </w:p>
    <w:p w14:paraId="76738329" w14:textId="1317103C" w:rsidR="007C47AB" w:rsidRDefault="007C47AB">
      <w:r>
        <w:t>Proposed work post-scoping workshop</w:t>
      </w:r>
    </w:p>
    <w:p w14:paraId="178200AB" w14:textId="716055C4" w:rsidR="007C47AB" w:rsidRDefault="007C47AB"/>
    <w:p w14:paraId="26089D4A" w14:textId="77777777" w:rsidR="007C47AB" w:rsidRPr="007C47AB" w:rsidRDefault="007C47AB" w:rsidP="007C47AB">
      <w:pPr>
        <w:rPr>
          <w:i/>
          <w:iCs/>
        </w:rPr>
      </w:pPr>
      <w:r w:rsidRPr="007C47AB">
        <w:rPr>
          <w:i/>
          <w:iCs/>
        </w:rPr>
        <w:t xml:space="preserve">Task 2: Select suitable metrics for monitoring populations of deep diving odontocetes </w:t>
      </w:r>
    </w:p>
    <w:p w14:paraId="3386DE73" w14:textId="11802865" w:rsidR="007C47AB" w:rsidRPr="0095304E" w:rsidRDefault="007C47AB" w:rsidP="007C47AB">
      <w:pPr>
        <w:rPr>
          <w:i/>
          <w:iCs/>
        </w:rPr>
      </w:pPr>
      <w:r w:rsidRPr="007C47AB">
        <w:rPr>
          <w:i/>
          <w:iCs/>
        </w:rPr>
        <w:t xml:space="preserve">and large baleen whales using </w:t>
      </w:r>
      <w:proofErr w:type="spellStart"/>
      <w:r w:rsidRPr="007C47AB">
        <w:rPr>
          <w:i/>
          <w:iCs/>
        </w:rPr>
        <w:t>PCoD</w:t>
      </w:r>
      <w:proofErr w:type="spellEnd"/>
      <w:r w:rsidRPr="007C47AB">
        <w:rPr>
          <w:i/>
          <w:iCs/>
        </w:rPr>
        <w:t xml:space="preserve"> models that already exist or are currently in development.</w:t>
      </w:r>
    </w:p>
    <w:p w14:paraId="7C9A5DDD" w14:textId="374BBBFD" w:rsidR="007C47AB" w:rsidRDefault="007C47AB" w:rsidP="007C47AB"/>
    <w:p w14:paraId="6F7798AC" w14:textId="3841EA36" w:rsidR="00F82D8C" w:rsidRDefault="00F82D8C" w:rsidP="00F266A3">
      <w:pPr>
        <w:pStyle w:val="ListParagraph"/>
        <w:numPr>
          <w:ilvl w:val="0"/>
          <w:numId w:val="5"/>
        </w:numPr>
      </w:pPr>
      <w:r>
        <w:t>Develop existing bioenergetics models for beaked whales and pilot whales to identify metrics to be used in Task 3 and develop suitable scenarios</w:t>
      </w:r>
      <w:r w:rsidR="00241B05">
        <w:t xml:space="preserve"> for how these might change as a result of disturbance.  These scenarios will </w:t>
      </w:r>
      <w:r>
        <w:t>tak</w:t>
      </w:r>
      <w:r w:rsidR="00241B05">
        <w:t>e</w:t>
      </w:r>
      <w:r>
        <w:t xml:space="preserve"> account of uncertainty associated with the parameter</w:t>
      </w:r>
      <w:r w:rsidR="00D32A69">
        <w:t xml:space="preserve">s and structure (e.g. allowing for variation in length at age as a consequence of energy intake) of the </w:t>
      </w:r>
      <w:r w:rsidR="00241B05">
        <w:t xml:space="preserve">bioenergetics </w:t>
      </w:r>
      <w:r w:rsidR="00D32A69">
        <w:t>models.</w:t>
      </w:r>
    </w:p>
    <w:p w14:paraId="5F35D3AC" w14:textId="78282B00" w:rsidR="00D32A69" w:rsidRDefault="00D32A69" w:rsidP="00F266A3">
      <w:pPr>
        <w:pStyle w:val="ListParagraph"/>
        <w:numPr>
          <w:ilvl w:val="0"/>
          <w:numId w:val="5"/>
        </w:numPr>
      </w:pPr>
      <w:r>
        <w:t xml:space="preserve">Explore </w:t>
      </w:r>
      <w:r w:rsidR="00241B05">
        <w:t>how</w:t>
      </w:r>
      <w:r>
        <w:t xml:space="preserve"> the bioenergetics model that has been developed for sperm whales (</w:t>
      </w:r>
      <w:r w:rsidR="003E54F4">
        <w:t>Farmer et al 2018</w:t>
      </w:r>
      <w:r>
        <w:t xml:space="preserve">) and the model that is being developed for humpback whales by UC Santa Cruz </w:t>
      </w:r>
      <w:r w:rsidR="00241B05">
        <w:t xml:space="preserve">can be adapted </w:t>
      </w:r>
      <w:r>
        <w:t>for the same purpose.</w:t>
      </w:r>
    </w:p>
    <w:p w14:paraId="03DCE218" w14:textId="3806A50C" w:rsidR="00122CC7" w:rsidRDefault="00F266A3" w:rsidP="00F266A3">
      <w:pPr>
        <w:pStyle w:val="ListParagraph"/>
        <w:numPr>
          <w:ilvl w:val="0"/>
          <w:numId w:val="5"/>
        </w:numPr>
      </w:pPr>
      <w:r>
        <w:t xml:space="preserve">Explore </w:t>
      </w:r>
      <w:r w:rsidR="00241B05">
        <w:t xml:space="preserve">the </w:t>
      </w:r>
      <w:r>
        <w:t>use of data from</w:t>
      </w:r>
      <w:r w:rsidR="00241B05">
        <w:t xml:space="preserve"> tags deployed on Navy ranges </w:t>
      </w:r>
      <w:r>
        <w:t xml:space="preserve">to improve modelling of feeding rates before, during and after exposure to sonar, as in </w:t>
      </w:r>
      <w:proofErr w:type="spellStart"/>
      <w:r w:rsidRPr="00F266A3">
        <w:t>Wisniewska</w:t>
      </w:r>
      <w:proofErr w:type="spellEnd"/>
      <w:r w:rsidRPr="00F266A3">
        <w:t xml:space="preserve"> et al. 2018</w:t>
      </w:r>
      <w:r>
        <w:t xml:space="preserve">, </w:t>
      </w:r>
      <w:proofErr w:type="spellStart"/>
      <w:r w:rsidRPr="00F266A3">
        <w:t>Goldbogen</w:t>
      </w:r>
      <w:proofErr w:type="spellEnd"/>
      <w:r w:rsidRPr="00F266A3">
        <w:t xml:space="preserve"> et al 2019</w:t>
      </w:r>
      <w:r>
        <w:t xml:space="preserve">, </w:t>
      </w:r>
      <w:proofErr w:type="spellStart"/>
      <w:r>
        <w:t>Pirotta</w:t>
      </w:r>
      <w:proofErr w:type="spellEnd"/>
      <w:r>
        <w:t xml:space="preserve"> et al in prep.</w:t>
      </w:r>
    </w:p>
    <w:p w14:paraId="0289943A" w14:textId="77777777" w:rsidR="007C47AB" w:rsidRPr="007C47AB" w:rsidRDefault="007C47AB" w:rsidP="007C47AB"/>
    <w:p w14:paraId="5810AEF4" w14:textId="77777777" w:rsidR="007C47AB" w:rsidRPr="007C47AB" w:rsidRDefault="007C47AB" w:rsidP="007C47AB">
      <w:pPr>
        <w:rPr>
          <w:i/>
          <w:iCs/>
        </w:rPr>
      </w:pPr>
      <w:r w:rsidRPr="007C47AB">
        <w:rPr>
          <w:i/>
          <w:iCs/>
        </w:rPr>
        <w:t xml:space="preserve">Task 3: Conduct power analyses to assess the power of these metrics to inform </w:t>
      </w:r>
      <w:proofErr w:type="spellStart"/>
      <w:r w:rsidRPr="007C47AB">
        <w:rPr>
          <w:i/>
          <w:iCs/>
        </w:rPr>
        <w:t>PCoD</w:t>
      </w:r>
      <w:proofErr w:type="spellEnd"/>
      <w:r w:rsidRPr="007C47AB">
        <w:rPr>
          <w:i/>
          <w:iCs/>
        </w:rPr>
        <w:t xml:space="preserve"> </w:t>
      </w:r>
    </w:p>
    <w:p w14:paraId="1314A3EE" w14:textId="77777777" w:rsidR="007C47AB" w:rsidRPr="007C47AB" w:rsidRDefault="007C47AB" w:rsidP="007C47AB">
      <w:pPr>
        <w:rPr>
          <w:i/>
          <w:iCs/>
        </w:rPr>
      </w:pPr>
      <w:r w:rsidRPr="007C47AB">
        <w:rPr>
          <w:i/>
          <w:iCs/>
        </w:rPr>
        <w:t xml:space="preserve">analyses when collected within existing MSM projects, and determine the effort required to </w:t>
      </w:r>
    </w:p>
    <w:p w14:paraId="757A8E03" w14:textId="1949898F" w:rsidR="00DE24ED" w:rsidRPr="0095304E" w:rsidRDefault="007C47AB" w:rsidP="00DE24ED">
      <w:pPr>
        <w:rPr>
          <w:i/>
          <w:iCs/>
        </w:rPr>
      </w:pPr>
      <w:r w:rsidRPr="007C47AB">
        <w:rPr>
          <w:i/>
          <w:iCs/>
        </w:rPr>
        <w:t xml:space="preserve">increase this power. </w:t>
      </w:r>
    </w:p>
    <w:p w14:paraId="352EF94F" w14:textId="77777777" w:rsidR="0095304E" w:rsidRDefault="0095304E" w:rsidP="00DE24ED"/>
    <w:p w14:paraId="694FFC91" w14:textId="45B8E506" w:rsidR="007C47AB" w:rsidRPr="007C47AB" w:rsidRDefault="007C47AB" w:rsidP="00F82D8C">
      <w:pPr>
        <w:pStyle w:val="ListParagraph"/>
        <w:numPr>
          <w:ilvl w:val="0"/>
          <w:numId w:val="4"/>
        </w:numPr>
      </w:pPr>
      <w:r w:rsidRPr="003E54F4">
        <w:rPr>
          <w:b/>
          <w:bCs/>
        </w:rPr>
        <w:t>Scenario development</w:t>
      </w:r>
      <w:r w:rsidRPr="003E54F4">
        <w:rPr>
          <w:b/>
          <w:bCs/>
        </w:rPr>
        <w:br/>
      </w:r>
      <w:r w:rsidRPr="007C47AB">
        <w:t>Goal:</w:t>
      </w:r>
      <w:r>
        <w:t xml:space="preserve"> </w:t>
      </w:r>
      <w:r w:rsidRPr="007C47AB">
        <w:t>Develop realistic scenarios of effect size, precision/variability and effort/sample size (</w:t>
      </w:r>
      <w:r w:rsidR="00613E31">
        <w:t xml:space="preserve">using </w:t>
      </w:r>
      <w:r w:rsidRPr="007C47AB">
        <w:t>current and realistic future</w:t>
      </w:r>
      <w:r w:rsidR="00613E31">
        <w:t xml:space="preserve"> </w:t>
      </w:r>
      <w:r w:rsidR="00E0274B">
        <w:t xml:space="preserve">single-modality </w:t>
      </w:r>
      <w:r w:rsidR="00613E31">
        <w:t>data collection methods</w:t>
      </w:r>
      <w:r w:rsidRPr="007C47AB">
        <w:t>)</w:t>
      </w:r>
      <w:r w:rsidR="002815EE">
        <w:t xml:space="preserve"> for </w:t>
      </w:r>
      <w:del w:id="0" w:author="Eiren Jacobson" w:date="2020-06-04T09:50:00Z">
        <w:r w:rsidR="003976C3" w:rsidDel="00514696">
          <w:delText>two</w:delText>
        </w:r>
        <w:r w:rsidR="002815EE" w:rsidDel="00514696">
          <w:delText xml:space="preserve"> </w:delText>
        </w:r>
      </w:del>
      <w:r w:rsidR="002815EE">
        <w:t>populations of interest</w:t>
      </w:r>
      <w:commentRangeStart w:id="1"/>
      <w:commentRangeStart w:id="2"/>
      <w:r w:rsidR="00613E31">
        <w:t>.</w:t>
      </w:r>
      <w:commentRangeEnd w:id="1"/>
      <w:r w:rsidR="00241B05">
        <w:rPr>
          <w:rStyle w:val="CommentReference"/>
        </w:rPr>
        <w:commentReference w:id="1"/>
      </w:r>
      <w:commentRangeEnd w:id="2"/>
      <w:r w:rsidR="00514696">
        <w:rPr>
          <w:rStyle w:val="CommentReference"/>
        </w:rPr>
        <w:commentReference w:id="2"/>
      </w:r>
      <w:r w:rsidR="00613E31">
        <w:t xml:space="preserve">  These scenarios will form the basis of the power calculations</w:t>
      </w:r>
      <w:r w:rsidR="00DA7FDC">
        <w:t xml:space="preserve">. </w:t>
      </w:r>
    </w:p>
    <w:p w14:paraId="4D78898C" w14:textId="3545A4EE" w:rsidR="00F82D8C" w:rsidRDefault="007C47AB" w:rsidP="0095304E">
      <w:pPr>
        <w:ind w:left="720"/>
      </w:pPr>
      <w:r w:rsidRPr="007C47AB">
        <w:t>Scenarios:</w:t>
      </w:r>
      <w:r w:rsidR="0095304E">
        <w:t xml:space="preserve"> </w:t>
      </w:r>
      <w:r w:rsidRPr="007C47AB">
        <w:t>Long-term declines in abundance</w:t>
      </w:r>
      <w:r w:rsidR="00DA7FDC">
        <w:t xml:space="preserve"> and </w:t>
      </w:r>
      <w:r w:rsidR="0010701D">
        <w:t>scenarios of changes in demographic parameters provided by Task 2</w:t>
      </w:r>
      <w:r w:rsidR="00EF3C0E">
        <w:t xml:space="preserve">; </w:t>
      </w:r>
      <w:r w:rsidR="0095304E">
        <w:t>s</w:t>
      </w:r>
      <w:r w:rsidRPr="007C47AB">
        <w:t>udden declines (relevant to early warning detection</w:t>
      </w:r>
      <w:r w:rsidR="0095304E">
        <w:t>)</w:t>
      </w:r>
      <w:r w:rsidR="0010701D">
        <w:t>.</w:t>
      </w:r>
    </w:p>
    <w:p w14:paraId="02818769" w14:textId="77777777" w:rsidR="00F82D8C" w:rsidRDefault="00F82D8C" w:rsidP="00F82D8C">
      <w:pPr>
        <w:ind w:firstLine="720"/>
      </w:pPr>
    </w:p>
    <w:p w14:paraId="595255E3" w14:textId="244191C2" w:rsidR="007C47AB" w:rsidRPr="003E54F4" w:rsidRDefault="007C47AB" w:rsidP="00F82D8C">
      <w:pPr>
        <w:pStyle w:val="ListParagraph"/>
        <w:numPr>
          <w:ilvl w:val="0"/>
          <w:numId w:val="4"/>
        </w:numPr>
        <w:rPr>
          <w:b/>
          <w:bCs/>
        </w:rPr>
      </w:pPr>
      <w:r w:rsidRPr="003E54F4">
        <w:rPr>
          <w:b/>
          <w:bCs/>
        </w:rPr>
        <w:t>Power calculations</w:t>
      </w:r>
    </w:p>
    <w:p w14:paraId="7B56889B" w14:textId="093BD451" w:rsidR="00F82D8C" w:rsidRDefault="007C47AB" w:rsidP="00F82D8C">
      <w:pPr>
        <w:ind w:left="720"/>
      </w:pPr>
      <w:r>
        <w:t xml:space="preserve">Goal: </w:t>
      </w:r>
      <w:r w:rsidRPr="007C47AB">
        <w:t>Calculate power for given scenarios</w:t>
      </w:r>
      <w:r w:rsidR="00F82D8C">
        <w:t xml:space="preserve"> using d</w:t>
      </w:r>
      <w:r w:rsidR="00F82D8C" w:rsidRPr="007C47AB">
        <w:t>ensity</w:t>
      </w:r>
      <w:r w:rsidR="00F82D8C">
        <w:t xml:space="preserve">, </w:t>
      </w:r>
      <w:r w:rsidR="00F82D8C" w:rsidRPr="007C47AB">
        <w:t>demographic parameters</w:t>
      </w:r>
      <w:r w:rsidR="00F82D8C">
        <w:t xml:space="preserve"> and m</w:t>
      </w:r>
      <w:r w:rsidR="00F82D8C" w:rsidRPr="007C47AB">
        <w:t xml:space="preserve">etrics suggested by Task 2 </w:t>
      </w:r>
    </w:p>
    <w:p w14:paraId="2BF16C85" w14:textId="748FA35A" w:rsidR="00F82D8C" w:rsidRDefault="00DE24ED" w:rsidP="0010701D">
      <w:pPr>
        <w:ind w:left="720"/>
      </w:pPr>
      <w:r>
        <w:t>Methods: Monte Carlo simulation</w:t>
      </w:r>
      <w:r w:rsidR="00EF3C0E">
        <w:t>s using generalised population model</w:t>
      </w:r>
      <w:r w:rsidR="00613E31">
        <w:t>s for</w:t>
      </w:r>
      <w:r w:rsidR="003976C3">
        <w:t xml:space="preserve"> two</w:t>
      </w:r>
      <w:r w:rsidR="00613E31">
        <w:t xml:space="preserve"> populations of interest.</w:t>
      </w:r>
    </w:p>
    <w:p w14:paraId="3BFC49F1" w14:textId="77777777" w:rsidR="00F82D8C" w:rsidRDefault="00F82D8C" w:rsidP="007C47AB"/>
    <w:p w14:paraId="360AE271" w14:textId="72D2C46B" w:rsidR="007C47AB" w:rsidRPr="003E54F4" w:rsidRDefault="00F266A3" w:rsidP="00F82D8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</w:t>
      </w:r>
      <w:r w:rsidR="007C47AB" w:rsidRPr="003E54F4">
        <w:rPr>
          <w:b/>
          <w:bCs/>
        </w:rPr>
        <w:t xml:space="preserve">ethods for improving precision </w:t>
      </w:r>
      <w:r>
        <w:rPr>
          <w:b/>
          <w:bCs/>
        </w:rPr>
        <w:t>of effect estimates</w:t>
      </w:r>
    </w:p>
    <w:p w14:paraId="4960BE99" w14:textId="6F7AB57C" w:rsidR="00DE24ED" w:rsidRDefault="00DE24ED" w:rsidP="00F82D8C">
      <w:pPr>
        <w:ind w:left="720"/>
      </w:pPr>
      <w:r>
        <w:t xml:space="preserve">Goal: </w:t>
      </w:r>
      <w:r w:rsidRPr="00DE24ED">
        <w:t>Investigate methods for improving precision</w:t>
      </w:r>
      <w:r w:rsidR="002815EE">
        <w:t xml:space="preserve"> of parameter estimates</w:t>
      </w:r>
      <w:r w:rsidRPr="00DE24ED">
        <w:t xml:space="preserve"> (and hence power</w:t>
      </w:r>
      <w:r w:rsidR="002815EE">
        <w:t xml:space="preserve"> to detect </w:t>
      </w:r>
      <w:proofErr w:type="gramStart"/>
      <w:r w:rsidR="002815EE">
        <w:t>declines</w:t>
      </w:r>
      <w:r w:rsidRPr="00DE24ED">
        <w:t>)</w:t>
      </w:r>
      <w:r w:rsidR="002815EE">
        <w:t xml:space="preserve"> </w:t>
      </w:r>
      <w:r w:rsidRPr="00DE24ED">
        <w:t xml:space="preserve"> without</w:t>
      </w:r>
      <w:proofErr w:type="gramEnd"/>
      <w:r w:rsidRPr="00DE24ED">
        <w:t xml:space="preserve"> greatly increasing spending (i.e., more “bang for the buck”) </w:t>
      </w:r>
      <w:r w:rsidR="00F266A3">
        <w:t xml:space="preserve">by </w:t>
      </w:r>
      <w:r w:rsidR="002815EE">
        <w:t xml:space="preserve">combining </w:t>
      </w:r>
      <w:r w:rsidR="00F266A3">
        <w:t xml:space="preserve">multiple data sources (e.g. </w:t>
      </w:r>
      <w:r w:rsidR="002815EE">
        <w:t xml:space="preserve">passive </w:t>
      </w:r>
      <w:r w:rsidR="00F266A3">
        <w:t>acoustic monitoring, telemetry, photo-I</w:t>
      </w:r>
      <w:r w:rsidR="002815EE">
        <w:t>D</w:t>
      </w:r>
      <w:r w:rsidR="00F266A3">
        <w:t>, photogrammetry)</w:t>
      </w:r>
      <w:r w:rsidR="002815EE">
        <w:t xml:space="preserve"> for a single case study population </w:t>
      </w:r>
      <w:r w:rsidR="00241B05">
        <w:t>.</w:t>
      </w:r>
    </w:p>
    <w:p w14:paraId="676A4B35" w14:textId="3D889646" w:rsidR="00DE24ED" w:rsidRDefault="00241B05" w:rsidP="0010701D">
      <w:pPr>
        <w:ind w:left="720"/>
      </w:pPr>
      <w:r>
        <w:t>Methods</w:t>
      </w:r>
      <w:r w:rsidR="00DE24ED">
        <w:t xml:space="preserve">: </w:t>
      </w:r>
      <w:r>
        <w:t>Develop an integrated population model (</w:t>
      </w:r>
      <w:del w:id="4" w:author="Eiren Jacobson" w:date="2020-06-04T09:50:00Z">
        <w:r w:rsidDel="00514696">
          <w:delText>reference</w:delText>
        </w:r>
      </w:del>
      <w:ins w:id="5" w:author="Eiren Jacobson" w:date="2020-06-04T09:50:00Z">
        <w:r w:rsidR="00514696">
          <w:t>as in Jacobson et al. 2020</w:t>
        </w:r>
      </w:ins>
      <w:r>
        <w:t>) for the Cuvier’s beaked whale population at SOCAL and fi</w:t>
      </w:r>
      <w:r w:rsidR="00200B73">
        <w:t>t</w:t>
      </w:r>
      <w:r>
        <w:t xml:space="preserve"> this to </w:t>
      </w:r>
      <w:r w:rsidR="00200B73">
        <w:t>multiple</w:t>
      </w:r>
      <w:ins w:id="6" w:author="Eiren Jacobson" w:date="2020-06-04T09:57:00Z">
        <w:r w:rsidR="00865112">
          <w:t xml:space="preserve"> simulated?</w:t>
        </w:r>
      </w:ins>
      <w:r w:rsidR="00200B73">
        <w:t xml:space="preserve"> </w:t>
      </w:r>
      <w:r w:rsidR="00200B73">
        <w:lastRenderedPageBreak/>
        <w:t>data</w:t>
      </w:r>
      <w:r w:rsidR="00DE24ED" w:rsidRPr="00DE24ED">
        <w:t xml:space="preserve"> sources (e.g.</w:t>
      </w:r>
      <w:r w:rsidR="0010701D">
        <w:t xml:space="preserve"> </w:t>
      </w:r>
      <w:r w:rsidR="00DE24ED" w:rsidRPr="00DE24ED">
        <w:t>telemetry</w:t>
      </w:r>
      <w:r w:rsidR="00200B73">
        <w:t xml:space="preserve">, </w:t>
      </w:r>
      <w:r w:rsidR="00DE24ED" w:rsidRPr="00DE24ED">
        <w:t>photo-ID</w:t>
      </w:r>
      <w:r w:rsidR="00200B73">
        <w:t>, passive acoustics</w:t>
      </w:r>
      <w:r w:rsidR="00DE24ED" w:rsidRPr="00DE24ED">
        <w:t>)</w:t>
      </w:r>
      <w:r w:rsidR="00F266A3" w:rsidRPr="00F266A3">
        <w:t xml:space="preserve"> </w:t>
      </w:r>
      <w:r w:rsidR="00F266A3" w:rsidRPr="00DE24ED">
        <w:t>to better estimate parameters</w:t>
      </w:r>
      <w:r w:rsidR="00200B73">
        <w:t xml:space="preserve"> and identify efficient monitoring approaches</w:t>
      </w:r>
      <w:r w:rsidR="002815EE">
        <w:t>.</w:t>
      </w:r>
    </w:p>
    <w:p w14:paraId="1D3F7FAD" w14:textId="77777777" w:rsidR="00DE24ED" w:rsidRPr="00DE24ED" w:rsidRDefault="00DE24ED" w:rsidP="00DE24ED"/>
    <w:p w14:paraId="70E45DF5" w14:textId="1F7CCC73" w:rsidR="00DE24ED" w:rsidRPr="007C47AB" w:rsidRDefault="00DE24ED" w:rsidP="007C47AB"/>
    <w:p w14:paraId="17C74282" w14:textId="77777777" w:rsidR="007C47AB" w:rsidRDefault="007C47AB"/>
    <w:sectPr w:rsidR="007C47AB" w:rsidSect="00711C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ohn Harwood" w:date="2020-05-29T12:45:00Z" w:initials="JH">
    <w:p w14:paraId="79046952" w14:textId="00B2A332" w:rsidR="00241B05" w:rsidRDefault="00241B05">
      <w:pPr>
        <w:pStyle w:val="CommentText"/>
      </w:pPr>
      <w:r>
        <w:rPr>
          <w:rStyle w:val="CommentReference"/>
        </w:rPr>
        <w:annotationRef/>
      </w:r>
      <w:r>
        <w:t>I don’t think the model used here should be specific to a single species.  We really ought to develop a generalised population model that can be parameterised for a range of cetacean life-histories (although we can limit the focus of analysis to deep-divers and baleen whales)</w:t>
      </w:r>
    </w:p>
  </w:comment>
  <w:comment w:id="2" w:author="Eiren Jacobson" w:date="2020-06-04T09:50:00Z" w:initials="EJ">
    <w:p w14:paraId="6136EB2C" w14:textId="76F52006" w:rsidR="00514696" w:rsidRDefault="00514696">
      <w:pPr>
        <w:pStyle w:val="CommentText"/>
      </w:pPr>
      <w:r>
        <w:rPr>
          <w:rStyle w:val="CommentReference"/>
        </w:rPr>
        <w:annotationRef/>
      </w:r>
      <w:r>
        <w:t xml:space="preserve">Okay, I think that’s doable.  </w:t>
      </w:r>
      <w:r>
        <w:t xml:space="preserve">I think what might be trickier is simulating </w:t>
      </w:r>
      <w:r w:rsidR="002C1312">
        <w:t>general</w:t>
      </w:r>
      <w:bookmarkStart w:id="3" w:name="_GoBack"/>
      <w:bookmarkEnd w:id="3"/>
      <w:r>
        <w:t xml:space="preserve"> data collection processes, since those vary greatly between species/regions.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046952" w15:done="0"/>
  <w15:commentEx w15:paraId="6136EB2C" w15:paraIdParent="790469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B8255" w16cex:dateUtc="2020-05-29T1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046952" w16cid:durableId="227B8255"/>
  <w16cid:commentId w16cid:paraId="6136EB2C" w16cid:durableId="228342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5D52"/>
    <w:multiLevelType w:val="hybridMultilevel"/>
    <w:tmpl w:val="B3649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E5F59"/>
    <w:multiLevelType w:val="hybridMultilevel"/>
    <w:tmpl w:val="36C0D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02752"/>
    <w:multiLevelType w:val="hybridMultilevel"/>
    <w:tmpl w:val="62361FEE"/>
    <w:lvl w:ilvl="0" w:tplc="2EDCFC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F2A8CE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7B5ACFE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8CDEC30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8AD0BD4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1C1A69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E3D27C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A276F24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93466EC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3" w15:restartNumberingAfterBreak="0">
    <w:nsid w:val="1C8728EF"/>
    <w:multiLevelType w:val="hybridMultilevel"/>
    <w:tmpl w:val="CFB84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725E6"/>
    <w:multiLevelType w:val="hybridMultilevel"/>
    <w:tmpl w:val="378C50FE"/>
    <w:lvl w:ilvl="0" w:tplc="9D16C8C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B2A8568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F4E831C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F3B6576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84CCEC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C36C8C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82A46A6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2B3AD48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07E65B3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iren Jacobson">
    <w15:presenceInfo w15:providerId="AD" w15:userId="S::ej45@st-andrews.ac.uk::1ea77bda-5d72-4d24-96cb-e1010b4651dc"/>
  </w15:person>
  <w15:person w15:author="John Harwood">
    <w15:presenceInfo w15:providerId="AD" w15:userId="S::jh17@st-andrews.ac.uk::a98afb85-b770-42ee-a290-6398aaacbf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AB"/>
    <w:rsid w:val="0010701D"/>
    <w:rsid w:val="00122CC7"/>
    <w:rsid w:val="00200B73"/>
    <w:rsid w:val="00241B05"/>
    <w:rsid w:val="002815EE"/>
    <w:rsid w:val="002C1312"/>
    <w:rsid w:val="003976C3"/>
    <w:rsid w:val="003E54F4"/>
    <w:rsid w:val="00420E5A"/>
    <w:rsid w:val="00514696"/>
    <w:rsid w:val="00516B2D"/>
    <w:rsid w:val="00613E31"/>
    <w:rsid w:val="006F30D0"/>
    <w:rsid w:val="00711CB3"/>
    <w:rsid w:val="007C47AB"/>
    <w:rsid w:val="00865112"/>
    <w:rsid w:val="0086606C"/>
    <w:rsid w:val="0095304E"/>
    <w:rsid w:val="00D32A69"/>
    <w:rsid w:val="00DA7FDC"/>
    <w:rsid w:val="00DE24ED"/>
    <w:rsid w:val="00E0274B"/>
    <w:rsid w:val="00EE56D4"/>
    <w:rsid w:val="00EF3C0E"/>
    <w:rsid w:val="00F266A3"/>
    <w:rsid w:val="00F7638B"/>
    <w:rsid w:val="00F82D8C"/>
    <w:rsid w:val="00FD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19755"/>
  <w15:chartTrackingRefBased/>
  <w15:docId w15:val="{ABD28F84-5277-4640-BC0F-5F25758D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7A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24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4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4F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66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6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6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6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6A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A7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7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7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5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34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981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7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5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0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Harwood</dc:creator>
  <cp:keywords/>
  <dc:description/>
  <cp:lastModifiedBy>Eiren Jacobson</cp:lastModifiedBy>
  <cp:revision>5</cp:revision>
  <dcterms:created xsi:type="dcterms:W3CDTF">2020-06-04T08:49:00Z</dcterms:created>
  <dcterms:modified xsi:type="dcterms:W3CDTF">2020-06-04T09:04:00Z</dcterms:modified>
</cp:coreProperties>
</file>